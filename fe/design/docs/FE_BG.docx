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FB3" w:rsidRPr="007744AA" w:rsidRDefault="00D01FB3">
      <w:pPr>
        <w:rPr>
          <w:rFonts w:cs="Arial"/>
          <w:b/>
          <w:sz w:val="28"/>
        </w:rPr>
      </w:pPr>
    </w:p>
    <w:p w:rsidR="00FB2C1A" w:rsidRPr="007744AA" w:rsidRDefault="00FB2C1A">
      <w:pPr>
        <w:rPr>
          <w:rFonts w:cs="Arial"/>
          <w:b/>
          <w:sz w:val="28"/>
        </w:rPr>
      </w:pPr>
    </w:p>
    <w:p w:rsidR="00FB2C1A" w:rsidRPr="007744AA" w:rsidRDefault="00FB2C1A">
      <w:pPr>
        <w:rPr>
          <w:rFonts w:cs="Arial"/>
          <w:b/>
          <w:sz w:val="28"/>
        </w:rPr>
      </w:pPr>
    </w:p>
    <w:p w:rsidR="00FB2C1A" w:rsidRPr="007744AA" w:rsidRDefault="009E18B3">
      <w:pPr>
        <w:rPr>
          <w:rFonts w:cs="Arial"/>
          <w:b/>
          <w:sz w:val="28"/>
        </w:rPr>
      </w:pPr>
      <w:r w:rsidRPr="007744AA">
        <w:rPr>
          <w:rFonts w:cs="Arial"/>
          <w:b/>
          <w:noProof/>
          <w:sz w:val="28"/>
          <w:lang w:val="pt-BR"/>
        </w:rPr>
        <w:drawing>
          <wp:anchor distT="0" distB="0" distL="114300" distR="114300" simplePos="0" relativeHeight="251660800" behindDoc="1" locked="0" layoutInCell="1" allowOverlap="1" wp14:editId="55A8F9C6">
            <wp:simplePos x="0" y="0"/>
            <wp:positionH relativeFrom="column">
              <wp:posOffset>-194945</wp:posOffset>
            </wp:positionH>
            <wp:positionV relativeFrom="paragraph">
              <wp:posOffset>327660</wp:posOffset>
            </wp:positionV>
            <wp:extent cx="5978525" cy="1146810"/>
            <wp:effectExtent l="0" t="0" r="3175" b="0"/>
            <wp:wrapNone/>
            <wp:docPr id="275" name="Picture 9" descr="Description: full-circle-gi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full-circle-gil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8525" cy="11468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0C60" w:rsidRPr="007744AA" w:rsidRDefault="00BD0C60">
      <w:pPr>
        <w:rPr>
          <w:rFonts w:cs="Arial"/>
          <w:b/>
          <w:sz w:val="28"/>
        </w:rPr>
      </w:pPr>
    </w:p>
    <w:p w:rsidR="00BD0C60" w:rsidRPr="007744AA" w:rsidRDefault="00BD0C60">
      <w:pPr>
        <w:rPr>
          <w:rFonts w:cs="Arial"/>
          <w:b/>
          <w:sz w:val="28"/>
        </w:rPr>
      </w:pPr>
    </w:p>
    <w:p w:rsidR="00BD0C60" w:rsidRPr="007744AA" w:rsidRDefault="00BD0C60">
      <w:pPr>
        <w:rPr>
          <w:rFonts w:cs="Arial"/>
          <w:b/>
          <w:sz w:val="28"/>
        </w:rPr>
      </w:pPr>
    </w:p>
    <w:p w:rsidR="00BD0C60" w:rsidRPr="007744AA" w:rsidRDefault="00BD0C60">
      <w:pPr>
        <w:rPr>
          <w:rFonts w:cs="Arial"/>
          <w:b/>
          <w:sz w:val="28"/>
        </w:rPr>
      </w:pPr>
    </w:p>
    <w:p w:rsidR="00BD0C60" w:rsidRPr="007744AA" w:rsidRDefault="00BD0C60">
      <w:pPr>
        <w:rPr>
          <w:rFonts w:cs="Arial"/>
          <w:b/>
          <w:sz w:val="28"/>
        </w:rPr>
      </w:pPr>
    </w:p>
    <w:p w:rsidR="00BD0C60" w:rsidRPr="007744AA" w:rsidRDefault="00BD0C60">
      <w:pPr>
        <w:rPr>
          <w:rFonts w:cs="Arial"/>
          <w:b/>
          <w:sz w:val="28"/>
        </w:rPr>
      </w:pPr>
    </w:p>
    <w:p w:rsidR="00FB2C1A" w:rsidRPr="007744AA" w:rsidRDefault="00FB2C1A">
      <w:pPr>
        <w:rPr>
          <w:rFonts w:cs="Arial"/>
          <w:b/>
          <w:sz w:val="28"/>
        </w:rPr>
      </w:pPr>
    </w:p>
    <w:p w:rsidR="00FB2C1A" w:rsidRPr="007744AA" w:rsidRDefault="00FB2C1A">
      <w:pPr>
        <w:rPr>
          <w:rFonts w:cs="Arial"/>
          <w:b/>
          <w:sz w:val="28"/>
        </w:rPr>
      </w:pPr>
    </w:p>
    <w:p w:rsidR="00FB2C1A" w:rsidRPr="007744AA" w:rsidRDefault="00FB2C1A">
      <w:pPr>
        <w:rPr>
          <w:rFonts w:cs="Arial"/>
          <w:b/>
          <w:sz w:val="28"/>
        </w:rPr>
      </w:pPr>
    </w:p>
    <w:p w:rsidR="00A44DFE" w:rsidRPr="007744AA" w:rsidRDefault="00C73B99" w:rsidP="00A44DFE">
      <w:pPr>
        <w:jc w:val="center"/>
        <w:rPr>
          <w:rFonts w:cs="Arial"/>
          <w:b/>
          <w:sz w:val="56"/>
          <w:szCs w:val="56"/>
        </w:rPr>
      </w:pPr>
      <w:r w:rsidRPr="007744AA">
        <w:rPr>
          <w:rFonts w:cs="Arial"/>
          <w:b/>
          <w:sz w:val="56"/>
          <w:szCs w:val="56"/>
        </w:rPr>
        <w:t>FE</w:t>
      </w:r>
    </w:p>
    <w:p w:rsidR="00A44DFE" w:rsidRPr="007744AA" w:rsidRDefault="00FA41DF" w:rsidP="00A44DFE">
      <w:pPr>
        <w:jc w:val="center"/>
        <w:rPr>
          <w:rFonts w:cs="Arial"/>
          <w:b/>
          <w:sz w:val="48"/>
          <w:szCs w:val="48"/>
        </w:rPr>
      </w:pPr>
      <w:r w:rsidRPr="007744AA">
        <w:rPr>
          <w:rFonts w:cs="Arial"/>
          <w:b/>
          <w:sz w:val="48"/>
          <w:szCs w:val="48"/>
        </w:rPr>
        <w:t>Block</w:t>
      </w:r>
      <w:r w:rsidR="00A44DFE" w:rsidRPr="007744AA">
        <w:rPr>
          <w:rFonts w:cs="Arial"/>
          <w:b/>
          <w:sz w:val="48"/>
          <w:szCs w:val="48"/>
        </w:rPr>
        <w:t xml:space="preserve"> Guide</w:t>
      </w:r>
    </w:p>
    <w:p w:rsidR="00A44DFE" w:rsidRPr="007744AA" w:rsidRDefault="00A44DFE" w:rsidP="00A44DFE">
      <w:pPr>
        <w:jc w:val="center"/>
        <w:rPr>
          <w:rFonts w:cs="Arial"/>
        </w:rPr>
      </w:pPr>
    </w:p>
    <w:p w:rsidR="00A44DFE" w:rsidRPr="002F0882" w:rsidRDefault="00A44DFE" w:rsidP="00A44DFE">
      <w:pPr>
        <w:jc w:val="center"/>
        <w:rPr>
          <w:rFonts w:cs="Arial"/>
        </w:rPr>
      </w:pPr>
      <w:r w:rsidRPr="007744AA">
        <w:rPr>
          <w:rFonts w:cs="Arial"/>
        </w:rPr>
        <w:t xml:space="preserve">Version: </w:t>
      </w:r>
      <w:r w:rsidR="00B84BE0" w:rsidRPr="007744AA">
        <w:rPr>
          <w:rFonts w:cs="Arial"/>
          <w:b/>
        </w:rPr>
        <w:t>1.</w:t>
      </w:r>
      <w:r w:rsidR="00AA6CEF" w:rsidRPr="007744AA">
        <w:rPr>
          <w:rFonts w:cs="Arial"/>
          <w:b/>
        </w:rPr>
        <w:t>1</w:t>
      </w:r>
    </w:p>
    <w:p w:rsidR="008B2A52" w:rsidRPr="002F0882" w:rsidRDefault="00A44DFE" w:rsidP="00A44DFE">
      <w:pPr>
        <w:jc w:val="center"/>
        <w:rPr>
          <w:rFonts w:cs="Arial"/>
          <w:u w:val="single"/>
        </w:rPr>
      </w:pPr>
      <w:r w:rsidRPr="002F0882">
        <w:rPr>
          <w:rFonts w:cs="Arial"/>
          <w:bCs/>
        </w:rPr>
        <w:t>Revision date:</w:t>
      </w:r>
      <w:r w:rsidRPr="002F0882">
        <w:rPr>
          <w:rFonts w:cs="Arial"/>
          <w:b/>
          <w:bCs/>
        </w:rPr>
        <w:t xml:space="preserve"> </w:t>
      </w:r>
      <w:r w:rsidR="00AA6CEF" w:rsidRPr="002F0882">
        <w:rPr>
          <w:rFonts w:cs="Arial"/>
          <w:b/>
          <w:bCs/>
        </w:rPr>
        <w:t>12 12</w:t>
      </w:r>
      <w:r w:rsidRPr="002F0882">
        <w:rPr>
          <w:rFonts w:cs="Arial"/>
          <w:b/>
          <w:bCs/>
        </w:rPr>
        <w:t xml:space="preserve">, </w:t>
      </w:r>
      <w:r w:rsidR="00C73B99" w:rsidRPr="002F0882">
        <w:rPr>
          <w:rFonts w:cs="Arial"/>
          <w:b/>
          <w:bCs/>
        </w:rPr>
        <w:t>2016</w:t>
      </w:r>
    </w:p>
    <w:p w:rsidR="008B2A52" w:rsidRPr="007744AA" w:rsidRDefault="008B2A52" w:rsidP="00FB2C1A">
      <w:pPr>
        <w:autoSpaceDE w:val="0"/>
        <w:autoSpaceDN w:val="0"/>
        <w:adjustRightInd w:val="0"/>
        <w:spacing w:before="0" w:after="0"/>
        <w:jc w:val="center"/>
        <w:rPr>
          <w:rFonts w:cs="Arial"/>
          <w:b/>
          <w:bCs/>
          <w:sz w:val="36"/>
          <w:szCs w:val="36"/>
          <w:u w:val="single"/>
        </w:rPr>
      </w:pPr>
    </w:p>
    <w:p w:rsidR="008B2A52" w:rsidRPr="007744AA" w:rsidRDefault="008B2A52" w:rsidP="00FB2C1A">
      <w:pPr>
        <w:autoSpaceDE w:val="0"/>
        <w:autoSpaceDN w:val="0"/>
        <w:adjustRightInd w:val="0"/>
        <w:spacing w:before="0" w:after="0"/>
        <w:jc w:val="center"/>
        <w:rPr>
          <w:rFonts w:cs="Arial"/>
          <w:b/>
          <w:bCs/>
          <w:sz w:val="36"/>
          <w:szCs w:val="36"/>
          <w:u w:val="single"/>
        </w:rPr>
      </w:pPr>
    </w:p>
    <w:p w:rsidR="008B2A52" w:rsidRPr="007744AA" w:rsidRDefault="008B2A52" w:rsidP="00FB2C1A">
      <w:pPr>
        <w:autoSpaceDE w:val="0"/>
        <w:autoSpaceDN w:val="0"/>
        <w:adjustRightInd w:val="0"/>
        <w:spacing w:before="0" w:after="0"/>
        <w:jc w:val="center"/>
        <w:rPr>
          <w:rFonts w:cs="Arial"/>
          <w:b/>
          <w:bCs/>
          <w:sz w:val="36"/>
          <w:szCs w:val="36"/>
          <w:u w:val="single"/>
        </w:rPr>
      </w:pPr>
    </w:p>
    <w:p w:rsidR="008B2A52" w:rsidRPr="007744AA" w:rsidRDefault="008B2A52" w:rsidP="00FB2C1A">
      <w:pPr>
        <w:autoSpaceDE w:val="0"/>
        <w:autoSpaceDN w:val="0"/>
        <w:adjustRightInd w:val="0"/>
        <w:spacing w:before="0" w:after="0"/>
        <w:jc w:val="center"/>
        <w:rPr>
          <w:rFonts w:cs="Arial"/>
          <w:b/>
          <w:bCs/>
          <w:sz w:val="36"/>
          <w:szCs w:val="36"/>
          <w:u w:val="single"/>
        </w:rPr>
      </w:pPr>
    </w:p>
    <w:p w:rsidR="008B2A52" w:rsidRPr="007744AA" w:rsidRDefault="008B2A52" w:rsidP="00FB2C1A">
      <w:pPr>
        <w:autoSpaceDE w:val="0"/>
        <w:autoSpaceDN w:val="0"/>
        <w:adjustRightInd w:val="0"/>
        <w:spacing w:before="0" w:after="0"/>
        <w:jc w:val="center"/>
        <w:rPr>
          <w:rFonts w:cs="Arial"/>
          <w:b/>
          <w:bCs/>
          <w:sz w:val="36"/>
          <w:szCs w:val="36"/>
          <w:u w:val="single"/>
        </w:rPr>
      </w:pPr>
    </w:p>
    <w:p w:rsidR="008B2A52" w:rsidRPr="007744AA" w:rsidRDefault="008B2A52" w:rsidP="00FB2C1A">
      <w:pPr>
        <w:autoSpaceDE w:val="0"/>
        <w:autoSpaceDN w:val="0"/>
        <w:adjustRightInd w:val="0"/>
        <w:spacing w:before="0" w:after="0"/>
        <w:jc w:val="center"/>
        <w:rPr>
          <w:rFonts w:cs="Arial"/>
          <w:b/>
          <w:bCs/>
          <w:sz w:val="36"/>
          <w:szCs w:val="36"/>
          <w:u w:val="single"/>
        </w:rPr>
      </w:pPr>
    </w:p>
    <w:p w:rsidR="008B2A52" w:rsidRPr="007744AA" w:rsidRDefault="008B2A52" w:rsidP="00FB2C1A">
      <w:pPr>
        <w:autoSpaceDE w:val="0"/>
        <w:autoSpaceDN w:val="0"/>
        <w:adjustRightInd w:val="0"/>
        <w:spacing w:before="0" w:after="0"/>
        <w:jc w:val="center"/>
        <w:rPr>
          <w:rFonts w:cs="Arial"/>
          <w:b/>
          <w:bCs/>
          <w:sz w:val="36"/>
          <w:szCs w:val="36"/>
          <w:u w:val="single"/>
        </w:rPr>
      </w:pPr>
    </w:p>
    <w:p w:rsidR="00D01FB3" w:rsidRPr="002F0882" w:rsidRDefault="00D01FB3" w:rsidP="008E3CB6">
      <w:pPr>
        <w:pStyle w:val="Textoembloco"/>
        <w:ind w:left="0" w:right="130"/>
        <w:rPr>
          <w:rFonts w:cs="Arial"/>
          <w:b/>
          <w:i/>
          <w:sz w:val="16"/>
        </w:rPr>
        <w:sectPr w:rsidR="00D01FB3" w:rsidRPr="002F0882">
          <w:headerReference w:type="default" r:id="rId9"/>
          <w:footerReference w:type="default" r:id="rId10"/>
          <w:headerReference w:type="first" r:id="rId11"/>
          <w:footerReference w:type="first" r:id="rId12"/>
          <w:pgSz w:w="11907" w:h="16840" w:code="9"/>
          <w:pgMar w:top="816" w:right="1559" w:bottom="1559" w:left="1418" w:header="567" w:footer="851" w:gutter="0"/>
          <w:cols w:space="720"/>
          <w:formProt w:val="0"/>
          <w:vAlign w:val="bottom"/>
          <w:titlePg/>
          <w:docGrid w:linePitch="299"/>
        </w:sectPr>
      </w:pPr>
      <w:bookmarkStart w:id="0" w:name="ed_1"/>
      <w:bookmarkEnd w:id="0"/>
    </w:p>
    <w:p w:rsidR="00CF08CB" w:rsidRPr="007744AA" w:rsidRDefault="00B84BE0" w:rsidP="00CF08CB">
      <w:pPr>
        <w:rPr>
          <w:rFonts w:cs="Arial"/>
          <w:b/>
          <w:sz w:val="32"/>
          <w:szCs w:val="32"/>
        </w:rPr>
      </w:pPr>
      <w:r w:rsidRPr="007744AA">
        <w:rPr>
          <w:rFonts w:cs="Arial"/>
          <w:b/>
          <w:sz w:val="32"/>
          <w:szCs w:val="32"/>
        </w:rPr>
        <w:lastRenderedPageBreak/>
        <w:t>Revision Control</w:t>
      </w:r>
    </w:p>
    <w:p w:rsidR="00080B75" w:rsidRPr="002F0882" w:rsidRDefault="00080B75" w:rsidP="00080B75">
      <w:pPr>
        <w:pStyle w:val="Legenda"/>
        <w:keepNext/>
        <w:rPr>
          <w:rFonts w:cs="Arial"/>
          <w:sz w:val="20"/>
        </w:rPr>
      </w:pPr>
    </w:p>
    <w:p w:rsidR="00827DCB" w:rsidRPr="002F0882" w:rsidRDefault="00827DCB" w:rsidP="00827DCB">
      <w:pPr>
        <w:pStyle w:val="Legenda"/>
        <w:keepNext/>
        <w:rPr>
          <w:rFonts w:cs="Arial"/>
          <w:sz w:val="20"/>
        </w:rPr>
      </w:pPr>
      <w:r w:rsidRPr="002F0882">
        <w:rPr>
          <w:rFonts w:cs="Arial"/>
          <w:sz w:val="20"/>
        </w:rPr>
        <w:t xml:space="preserve">Table </w:t>
      </w:r>
      <w:r w:rsidRPr="002F0882">
        <w:rPr>
          <w:rFonts w:cs="Arial"/>
          <w:sz w:val="20"/>
        </w:rPr>
        <w:fldChar w:fldCharType="begin"/>
      </w:r>
      <w:r w:rsidRPr="002F0882">
        <w:rPr>
          <w:rFonts w:cs="Arial"/>
          <w:sz w:val="20"/>
        </w:rPr>
        <w:instrText xml:space="preserve"> SEQ Table \* ARABIC </w:instrText>
      </w:r>
      <w:r w:rsidRPr="002F0882">
        <w:rPr>
          <w:rFonts w:cs="Arial"/>
          <w:sz w:val="20"/>
        </w:rPr>
        <w:fldChar w:fldCharType="separate"/>
      </w:r>
      <w:r w:rsidR="00C9365D">
        <w:rPr>
          <w:rFonts w:cs="Arial"/>
          <w:noProof/>
          <w:sz w:val="20"/>
        </w:rPr>
        <w:t>1</w:t>
      </w:r>
      <w:r w:rsidRPr="002F0882">
        <w:rPr>
          <w:rFonts w:cs="Arial"/>
          <w:sz w:val="20"/>
        </w:rPr>
        <w:fldChar w:fldCharType="end"/>
      </w:r>
      <w:r w:rsidRPr="002F0882">
        <w:rPr>
          <w:rFonts w:cs="Arial"/>
          <w:sz w:val="20"/>
        </w:rPr>
        <w:t xml:space="preserve"> - Revision Control</w:t>
      </w:r>
    </w:p>
    <w:tbl>
      <w:tblPr>
        <w:tblW w:w="9818" w:type="dxa"/>
        <w:tblLook w:val="01E0" w:firstRow="1" w:lastRow="1" w:firstColumn="1" w:lastColumn="1" w:noHBand="0" w:noVBand="0"/>
      </w:tblPr>
      <w:tblGrid>
        <w:gridCol w:w="950"/>
        <w:gridCol w:w="1416"/>
        <w:gridCol w:w="3696"/>
        <w:gridCol w:w="1490"/>
        <w:gridCol w:w="2266"/>
      </w:tblGrid>
      <w:tr w:rsidR="00CF08CB" w:rsidRPr="007744AA" w:rsidTr="009A30B6">
        <w:tc>
          <w:tcPr>
            <w:tcW w:w="950" w:type="dxa"/>
            <w:tcBorders>
              <w:top w:val="single" w:sz="4" w:space="0" w:color="auto"/>
              <w:left w:val="single" w:sz="4" w:space="0" w:color="auto"/>
              <w:bottom w:val="single" w:sz="4" w:space="0" w:color="auto"/>
              <w:right w:val="single" w:sz="4" w:space="0" w:color="auto"/>
            </w:tcBorders>
            <w:shd w:val="clear" w:color="auto" w:fill="DDD9C3"/>
            <w:vAlign w:val="center"/>
          </w:tcPr>
          <w:p w:rsidR="00CF08CB" w:rsidRPr="007744AA" w:rsidRDefault="00B84BE0" w:rsidP="0031507A">
            <w:pPr>
              <w:autoSpaceDE w:val="0"/>
              <w:autoSpaceDN w:val="0"/>
              <w:adjustRightInd w:val="0"/>
              <w:rPr>
                <w:rFonts w:cs="Arial"/>
                <w:b/>
                <w:sz w:val="20"/>
              </w:rPr>
            </w:pPr>
            <w:r w:rsidRPr="007744AA">
              <w:rPr>
                <w:rFonts w:cs="Arial"/>
                <w:b/>
                <w:sz w:val="20"/>
              </w:rPr>
              <w:t>Version</w:t>
            </w:r>
          </w:p>
        </w:tc>
        <w:tc>
          <w:tcPr>
            <w:tcW w:w="1416" w:type="dxa"/>
            <w:tcBorders>
              <w:top w:val="single" w:sz="4" w:space="0" w:color="auto"/>
              <w:left w:val="single" w:sz="4" w:space="0" w:color="auto"/>
              <w:bottom w:val="single" w:sz="4" w:space="0" w:color="auto"/>
              <w:right w:val="single" w:sz="4" w:space="0" w:color="auto"/>
            </w:tcBorders>
            <w:shd w:val="clear" w:color="auto" w:fill="DDD9C3"/>
            <w:vAlign w:val="center"/>
          </w:tcPr>
          <w:p w:rsidR="00CF08CB" w:rsidRPr="007744AA" w:rsidRDefault="00B84BE0" w:rsidP="0031507A">
            <w:pPr>
              <w:jc w:val="center"/>
              <w:rPr>
                <w:rFonts w:cs="Arial"/>
                <w:b/>
                <w:sz w:val="20"/>
              </w:rPr>
            </w:pPr>
            <w:r w:rsidRPr="007744AA">
              <w:rPr>
                <w:rFonts w:cs="Arial"/>
                <w:b/>
                <w:sz w:val="20"/>
              </w:rPr>
              <w:t>Date</w:t>
            </w:r>
          </w:p>
        </w:tc>
        <w:tc>
          <w:tcPr>
            <w:tcW w:w="3696" w:type="dxa"/>
            <w:tcBorders>
              <w:top w:val="single" w:sz="4" w:space="0" w:color="auto"/>
              <w:left w:val="single" w:sz="4" w:space="0" w:color="auto"/>
              <w:bottom w:val="single" w:sz="4" w:space="0" w:color="auto"/>
              <w:right w:val="single" w:sz="4" w:space="0" w:color="auto"/>
            </w:tcBorders>
            <w:shd w:val="clear" w:color="auto" w:fill="DDD9C3"/>
            <w:vAlign w:val="center"/>
          </w:tcPr>
          <w:p w:rsidR="00CF08CB" w:rsidRPr="007744AA" w:rsidRDefault="00B84BE0" w:rsidP="0031507A">
            <w:pPr>
              <w:jc w:val="center"/>
              <w:rPr>
                <w:rFonts w:cs="Arial"/>
                <w:b/>
                <w:sz w:val="20"/>
              </w:rPr>
            </w:pPr>
            <w:r w:rsidRPr="007744AA">
              <w:rPr>
                <w:rFonts w:cs="Arial"/>
                <w:b/>
                <w:sz w:val="20"/>
              </w:rPr>
              <w:t>Description</w:t>
            </w:r>
          </w:p>
        </w:tc>
        <w:tc>
          <w:tcPr>
            <w:tcW w:w="1490" w:type="dxa"/>
            <w:tcBorders>
              <w:top w:val="single" w:sz="4" w:space="0" w:color="auto"/>
              <w:left w:val="single" w:sz="4" w:space="0" w:color="auto"/>
              <w:bottom w:val="single" w:sz="4" w:space="0" w:color="auto"/>
              <w:right w:val="single" w:sz="4" w:space="0" w:color="auto"/>
            </w:tcBorders>
            <w:shd w:val="clear" w:color="auto" w:fill="DDD9C3"/>
            <w:vAlign w:val="center"/>
          </w:tcPr>
          <w:p w:rsidR="00CF08CB" w:rsidRPr="007744AA" w:rsidRDefault="00EA541C" w:rsidP="0031507A">
            <w:pPr>
              <w:jc w:val="center"/>
              <w:rPr>
                <w:rFonts w:cs="Arial"/>
                <w:b/>
                <w:sz w:val="20"/>
              </w:rPr>
            </w:pPr>
            <w:r w:rsidRPr="007744AA">
              <w:rPr>
                <w:rFonts w:cs="Arial"/>
                <w:b/>
                <w:sz w:val="20"/>
              </w:rPr>
              <w:t>A</w:t>
            </w:r>
            <w:r w:rsidR="00B84BE0" w:rsidRPr="007744AA">
              <w:rPr>
                <w:rFonts w:cs="Arial"/>
                <w:b/>
                <w:sz w:val="20"/>
              </w:rPr>
              <w:t>uthors</w:t>
            </w:r>
          </w:p>
        </w:tc>
        <w:tc>
          <w:tcPr>
            <w:tcW w:w="2266" w:type="dxa"/>
            <w:tcBorders>
              <w:top w:val="single" w:sz="4" w:space="0" w:color="auto"/>
              <w:left w:val="single" w:sz="4" w:space="0" w:color="auto"/>
              <w:bottom w:val="single" w:sz="4" w:space="0" w:color="auto"/>
              <w:right w:val="single" w:sz="4" w:space="0" w:color="auto"/>
            </w:tcBorders>
            <w:shd w:val="clear" w:color="auto" w:fill="DDD9C3"/>
            <w:vAlign w:val="center"/>
          </w:tcPr>
          <w:p w:rsidR="00CF08CB" w:rsidRPr="007744AA" w:rsidRDefault="00B84BE0" w:rsidP="0031507A">
            <w:pPr>
              <w:jc w:val="center"/>
              <w:rPr>
                <w:rFonts w:cs="Arial"/>
                <w:b/>
                <w:sz w:val="20"/>
              </w:rPr>
            </w:pPr>
            <w:r w:rsidRPr="007744AA">
              <w:rPr>
                <w:rFonts w:cs="Arial"/>
                <w:b/>
                <w:sz w:val="20"/>
              </w:rPr>
              <w:t>Revised by</w:t>
            </w:r>
          </w:p>
        </w:tc>
      </w:tr>
      <w:tr w:rsidR="00CF08CB" w:rsidRPr="007744AA" w:rsidTr="009A30B6">
        <w:tc>
          <w:tcPr>
            <w:tcW w:w="950" w:type="dxa"/>
            <w:tcBorders>
              <w:top w:val="single" w:sz="4" w:space="0" w:color="auto"/>
              <w:left w:val="single" w:sz="4" w:space="0" w:color="auto"/>
              <w:bottom w:val="single" w:sz="4" w:space="0" w:color="auto"/>
              <w:right w:val="single" w:sz="4" w:space="0" w:color="auto"/>
            </w:tcBorders>
          </w:tcPr>
          <w:p w:rsidR="00CF08CB" w:rsidRPr="007744AA" w:rsidRDefault="00CF08CB" w:rsidP="001A6457">
            <w:pPr>
              <w:jc w:val="center"/>
              <w:rPr>
                <w:rFonts w:cs="Arial"/>
                <w:sz w:val="20"/>
              </w:rPr>
            </w:pPr>
            <w:r w:rsidRPr="007744AA">
              <w:rPr>
                <w:rFonts w:cs="Arial"/>
                <w:sz w:val="20"/>
              </w:rPr>
              <w:t>1.0</w:t>
            </w:r>
          </w:p>
        </w:tc>
        <w:tc>
          <w:tcPr>
            <w:tcW w:w="1416" w:type="dxa"/>
            <w:tcBorders>
              <w:top w:val="single" w:sz="4" w:space="0" w:color="auto"/>
              <w:left w:val="single" w:sz="4" w:space="0" w:color="auto"/>
              <w:bottom w:val="single" w:sz="4" w:space="0" w:color="auto"/>
              <w:right w:val="single" w:sz="4" w:space="0" w:color="auto"/>
            </w:tcBorders>
          </w:tcPr>
          <w:p w:rsidR="00CF08CB" w:rsidRPr="007744AA" w:rsidRDefault="009A30B6" w:rsidP="009A30B6">
            <w:pPr>
              <w:jc w:val="center"/>
              <w:rPr>
                <w:rFonts w:cs="Arial"/>
                <w:sz w:val="20"/>
              </w:rPr>
            </w:pPr>
            <w:r w:rsidRPr="007744AA">
              <w:rPr>
                <w:rFonts w:cs="Arial"/>
                <w:sz w:val="20"/>
              </w:rPr>
              <w:t>31</w:t>
            </w:r>
            <w:r w:rsidR="00C23839" w:rsidRPr="007744AA">
              <w:rPr>
                <w:rFonts w:cs="Arial"/>
                <w:sz w:val="20"/>
              </w:rPr>
              <w:t>/</w:t>
            </w:r>
            <w:r w:rsidRPr="007744AA">
              <w:rPr>
                <w:rFonts w:cs="Arial"/>
                <w:sz w:val="20"/>
              </w:rPr>
              <w:t>08</w:t>
            </w:r>
            <w:r w:rsidR="00C23839" w:rsidRPr="007744AA">
              <w:rPr>
                <w:rFonts w:cs="Arial"/>
                <w:sz w:val="20"/>
              </w:rPr>
              <w:t>/</w:t>
            </w:r>
            <w:r w:rsidRPr="007744AA">
              <w:rPr>
                <w:rFonts w:cs="Arial"/>
                <w:sz w:val="20"/>
              </w:rPr>
              <w:t>2016</w:t>
            </w:r>
          </w:p>
        </w:tc>
        <w:tc>
          <w:tcPr>
            <w:tcW w:w="3696" w:type="dxa"/>
            <w:tcBorders>
              <w:top w:val="single" w:sz="4" w:space="0" w:color="auto"/>
              <w:left w:val="single" w:sz="4" w:space="0" w:color="auto"/>
              <w:bottom w:val="single" w:sz="4" w:space="0" w:color="auto"/>
              <w:right w:val="single" w:sz="4" w:space="0" w:color="auto"/>
            </w:tcBorders>
          </w:tcPr>
          <w:p w:rsidR="00CF08CB" w:rsidRPr="007744AA" w:rsidRDefault="00CF08CB" w:rsidP="001A6457">
            <w:pPr>
              <w:jc w:val="center"/>
              <w:rPr>
                <w:rFonts w:cs="Arial"/>
                <w:sz w:val="20"/>
              </w:rPr>
            </w:pPr>
            <w:r w:rsidRPr="007744AA">
              <w:rPr>
                <w:rFonts w:cs="Arial"/>
                <w:sz w:val="20"/>
              </w:rPr>
              <w:t>Preliminar</w:t>
            </w:r>
            <w:r w:rsidR="00B84BE0" w:rsidRPr="007744AA">
              <w:rPr>
                <w:rFonts w:cs="Arial"/>
                <w:sz w:val="20"/>
              </w:rPr>
              <w:t>y</w:t>
            </w:r>
          </w:p>
        </w:tc>
        <w:tc>
          <w:tcPr>
            <w:tcW w:w="1490" w:type="dxa"/>
            <w:tcBorders>
              <w:top w:val="single" w:sz="4" w:space="0" w:color="auto"/>
              <w:left w:val="single" w:sz="4" w:space="0" w:color="auto"/>
              <w:bottom w:val="single" w:sz="4" w:space="0" w:color="auto"/>
              <w:right w:val="single" w:sz="4" w:space="0" w:color="auto"/>
            </w:tcBorders>
          </w:tcPr>
          <w:p w:rsidR="00CF08CB" w:rsidRPr="007744AA" w:rsidRDefault="00C73B99" w:rsidP="001A6457">
            <w:pPr>
              <w:jc w:val="center"/>
              <w:rPr>
                <w:rFonts w:cs="Arial"/>
                <w:sz w:val="20"/>
                <w:u w:val="single"/>
              </w:rPr>
            </w:pPr>
            <w:r w:rsidRPr="007744AA">
              <w:rPr>
                <w:rFonts w:cs="Arial"/>
                <w:sz w:val="20"/>
              </w:rPr>
              <w:t>Tomazine</w:t>
            </w:r>
            <w:r w:rsidR="009A30B6" w:rsidRPr="007744AA">
              <w:rPr>
                <w:rFonts w:cs="Arial"/>
                <w:sz w:val="20"/>
              </w:rPr>
              <w:t>, L</w:t>
            </w:r>
          </w:p>
        </w:tc>
        <w:tc>
          <w:tcPr>
            <w:tcW w:w="2266" w:type="dxa"/>
            <w:tcBorders>
              <w:top w:val="single" w:sz="4" w:space="0" w:color="auto"/>
              <w:left w:val="single" w:sz="4" w:space="0" w:color="auto"/>
              <w:bottom w:val="single" w:sz="4" w:space="0" w:color="auto"/>
              <w:right w:val="single" w:sz="4" w:space="0" w:color="auto"/>
            </w:tcBorders>
          </w:tcPr>
          <w:p w:rsidR="00CF08CB" w:rsidRPr="007744AA" w:rsidRDefault="00AA6CEF" w:rsidP="001A6457">
            <w:pPr>
              <w:jc w:val="center"/>
              <w:rPr>
                <w:rFonts w:cs="Arial"/>
                <w:sz w:val="20"/>
              </w:rPr>
            </w:pPr>
            <w:r w:rsidRPr="007744AA">
              <w:rPr>
                <w:rFonts w:cs="Arial"/>
                <w:sz w:val="20"/>
              </w:rPr>
              <w:t>Krüger, C</w:t>
            </w:r>
          </w:p>
        </w:tc>
      </w:tr>
      <w:tr w:rsidR="00CF08CB" w:rsidRPr="007744AA" w:rsidTr="009A30B6">
        <w:tc>
          <w:tcPr>
            <w:tcW w:w="950" w:type="dxa"/>
            <w:tcBorders>
              <w:top w:val="single" w:sz="4" w:space="0" w:color="auto"/>
              <w:left w:val="single" w:sz="4" w:space="0" w:color="auto"/>
              <w:bottom w:val="single" w:sz="4" w:space="0" w:color="auto"/>
              <w:right w:val="single" w:sz="4" w:space="0" w:color="auto"/>
            </w:tcBorders>
          </w:tcPr>
          <w:p w:rsidR="00CF08CB" w:rsidRPr="007744AA" w:rsidRDefault="00AA6CEF" w:rsidP="002F0882">
            <w:pPr>
              <w:jc w:val="center"/>
              <w:rPr>
                <w:rFonts w:cs="Arial"/>
                <w:sz w:val="20"/>
              </w:rPr>
            </w:pPr>
            <w:r w:rsidRPr="007744AA">
              <w:rPr>
                <w:rFonts w:cs="Arial"/>
                <w:sz w:val="20"/>
              </w:rPr>
              <w:t>1.1</w:t>
            </w:r>
          </w:p>
        </w:tc>
        <w:tc>
          <w:tcPr>
            <w:tcW w:w="1416" w:type="dxa"/>
            <w:tcBorders>
              <w:top w:val="single" w:sz="4" w:space="0" w:color="auto"/>
              <w:left w:val="single" w:sz="4" w:space="0" w:color="auto"/>
              <w:bottom w:val="single" w:sz="4" w:space="0" w:color="auto"/>
              <w:right w:val="single" w:sz="4" w:space="0" w:color="auto"/>
            </w:tcBorders>
          </w:tcPr>
          <w:p w:rsidR="00CF08CB" w:rsidRPr="007744AA" w:rsidRDefault="00AA6CEF" w:rsidP="002F0882">
            <w:pPr>
              <w:jc w:val="center"/>
              <w:rPr>
                <w:rFonts w:cs="Arial"/>
                <w:sz w:val="20"/>
              </w:rPr>
            </w:pPr>
            <w:r w:rsidRPr="007744AA">
              <w:rPr>
                <w:rFonts w:cs="Arial"/>
                <w:sz w:val="20"/>
              </w:rPr>
              <w:t>12/12/2016</w:t>
            </w:r>
          </w:p>
        </w:tc>
        <w:tc>
          <w:tcPr>
            <w:tcW w:w="3696" w:type="dxa"/>
            <w:tcBorders>
              <w:top w:val="single" w:sz="4" w:space="0" w:color="auto"/>
              <w:left w:val="single" w:sz="4" w:space="0" w:color="auto"/>
              <w:bottom w:val="single" w:sz="4" w:space="0" w:color="auto"/>
              <w:right w:val="single" w:sz="4" w:space="0" w:color="auto"/>
            </w:tcBorders>
          </w:tcPr>
          <w:p w:rsidR="00CF08CB" w:rsidRPr="007744AA" w:rsidRDefault="00AA6CEF" w:rsidP="002F0882">
            <w:pPr>
              <w:jc w:val="center"/>
              <w:rPr>
                <w:rFonts w:cs="Arial"/>
                <w:sz w:val="20"/>
              </w:rPr>
            </w:pPr>
            <w:r w:rsidRPr="007744AA">
              <w:rPr>
                <w:rFonts w:cs="Arial"/>
                <w:sz w:val="20"/>
              </w:rPr>
              <w:t>Revised</w:t>
            </w:r>
          </w:p>
        </w:tc>
        <w:tc>
          <w:tcPr>
            <w:tcW w:w="1490" w:type="dxa"/>
            <w:tcBorders>
              <w:top w:val="single" w:sz="4" w:space="0" w:color="auto"/>
              <w:left w:val="single" w:sz="4" w:space="0" w:color="auto"/>
              <w:bottom w:val="single" w:sz="4" w:space="0" w:color="auto"/>
              <w:right w:val="single" w:sz="4" w:space="0" w:color="auto"/>
            </w:tcBorders>
          </w:tcPr>
          <w:p w:rsidR="00CF08CB" w:rsidRPr="007744AA" w:rsidRDefault="00AA6CEF" w:rsidP="002F0882">
            <w:pPr>
              <w:jc w:val="center"/>
              <w:rPr>
                <w:rFonts w:cs="Arial"/>
                <w:sz w:val="20"/>
              </w:rPr>
            </w:pPr>
            <w:r w:rsidRPr="007744AA">
              <w:rPr>
                <w:rFonts w:cs="Arial"/>
                <w:sz w:val="20"/>
              </w:rPr>
              <w:t>Tomazine, L</w:t>
            </w:r>
          </w:p>
        </w:tc>
        <w:tc>
          <w:tcPr>
            <w:tcW w:w="2266" w:type="dxa"/>
            <w:tcBorders>
              <w:top w:val="single" w:sz="4" w:space="0" w:color="auto"/>
              <w:left w:val="single" w:sz="4" w:space="0" w:color="auto"/>
              <w:bottom w:val="single" w:sz="4" w:space="0" w:color="auto"/>
              <w:right w:val="single" w:sz="4" w:space="0" w:color="auto"/>
            </w:tcBorders>
          </w:tcPr>
          <w:p w:rsidR="00CF08CB" w:rsidRPr="007744AA" w:rsidRDefault="00CF08CB" w:rsidP="0031507A">
            <w:pPr>
              <w:rPr>
                <w:rFonts w:cs="Arial"/>
                <w:sz w:val="20"/>
              </w:rPr>
            </w:pPr>
          </w:p>
        </w:tc>
      </w:tr>
      <w:tr w:rsidR="00CF08CB" w:rsidRPr="007744AA" w:rsidTr="009A30B6">
        <w:tc>
          <w:tcPr>
            <w:tcW w:w="950" w:type="dxa"/>
            <w:tcBorders>
              <w:top w:val="single" w:sz="4" w:space="0" w:color="auto"/>
              <w:left w:val="single" w:sz="4" w:space="0" w:color="auto"/>
              <w:bottom w:val="single" w:sz="4" w:space="0" w:color="auto"/>
              <w:right w:val="single" w:sz="4" w:space="0" w:color="auto"/>
            </w:tcBorders>
          </w:tcPr>
          <w:p w:rsidR="00CF08CB" w:rsidRPr="007744AA" w:rsidRDefault="00CF08CB" w:rsidP="0031507A">
            <w:pPr>
              <w:rPr>
                <w:rFonts w:cs="Arial"/>
                <w:sz w:val="20"/>
              </w:rPr>
            </w:pPr>
          </w:p>
        </w:tc>
        <w:tc>
          <w:tcPr>
            <w:tcW w:w="1416" w:type="dxa"/>
            <w:tcBorders>
              <w:top w:val="single" w:sz="4" w:space="0" w:color="auto"/>
              <w:left w:val="single" w:sz="4" w:space="0" w:color="auto"/>
              <w:bottom w:val="single" w:sz="4" w:space="0" w:color="auto"/>
              <w:right w:val="single" w:sz="4" w:space="0" w:color="auto"/>
            </w:tcBorders>
          </w:tcPr>
          <w:p w:rsidR="00CF08CB" w:rsidRPr="007744AA" w:rsidRDefault="00CF08CB" w:rsidP="0031507A">
            <w:pPr>
              <w:rPr>
                <w:rFonts w:cs="Arial"/>
                <w:sz w:val="20"/>
              </w:rPr>
            </w:pPr>
          </w:p>
        </w:tc>
        <w:tc>
          <w:tcPr>
            <w:tcW w:w="3696" w:type="dxa"/>
            <w:tcBorders>
              <w:top w:val="single" w:sz="4" w:space="0" w:color="auto"/>
              <w:left w:val="single" w:sz="4" w:space="0" w:color="auto"/>
              <w:bottom w:val="single" w:sz="4" w:space="0" w:color="auto"/>
              <w:right w:val="single" w:sz="4" w:space="0" w:color="auto"/>
            </w:tcBorders>
          </w:tcPr>
          <w:p w:rsidR="00CF08CB" w:rsidRPr="007744AA" w:rsidRDefault="00CF08CB" w:rsidP="0031507A">
            <w:pPr>
              <w:rPr>
                <w:rFonts w:cs="Arial"/>
                <w:sz w:val="20"/>
              </w:rPr>
            </w:pPr>
          </w:p>
        </w:tc>
        <w:tc>
          <w:tcPr>
            <w:tcW w:w="1490" w:type="dxa"/>
            <w:tcBorders>
              <w:top w:val="single" w:sz="4" w:space="0" w:color="auto"/>
              <w:left w:val="single" w:sz="4" w:space="0" w:color="auto"/>
              <w:bottom w:val="single" w:sz="4" w:space="0" w:color="auto"/>
              <w:right w:val="single" w:sz="4" w:space="0" w:color="auto"/>
            </w:tcBorders>
          </w:tcPr>
          <w:p w:rsidR="00CF08CB" w:rsidRPr="007744AA" w:rsidRDefault="00CF08CB" w:rsidP="0031507A">
            <w:pPr>
              <w:rPr>
                <w:rFonts w:cs="Arial"/>
                <w:sz w:val="20"/>
              </w:rPr>
            </w:pPr>
          </w:p>
        </w:tc>
        <w:tc>
          <w:tcPr>
            <w:tcW w:w="2266" w:type="dxa"/>
            <w:tcBorders>
              <w:top w:val="single" w:sz="4" w:space="0" w:color="auto"/>
              <w:left w:val="single" w:sz="4" w:space="0" w:color="auto"/>
              <w:bottom w:val="single" w:sz="4" w:space="0" w:color="auto"/>
              <w:right w:val="single" w:sz="4" w:space="0" w:color="auto"/>
            </w:tcBorders>
          </w:tcPr>
          <w:p w:rsidR="00CF08CB" w:rsidRPr="007744AA" w:rsidRDefault="00CF08CB" w:rsidP="0031507A">
            <w:pPr>
              <w:rPr>
                <w:rFonts w:cs="Arial"/>
                <w:sz w:val="20"/>
              </w:rPr>
            </w:pPr>
          </w:p>
        </w:tc>
      </w:tr>
      <w:tr w:rsidR="00CF08CB" w:rsidRPr="007744AA" w:rsidTr="009A30B6">
        <w:tc>
          <w:tcPr>
            <w:tcW w:w="950" w:type="dxa"/>
            <w:tcBorders>
              <w:top w:val="single" w:sz="4" w:space="0" w:color="auto"/>
              <w:left w:val="single" w:sz="4" w:space="0" w:color="auto"/>
              <w:bottom w:val="single" w:sz="4" w:space="0" w:color="auto"/>
              <w:right w:val="single" w:sz="4" w:space="0" w:color="auto"/>
            </w:tcBorders>
          </w:tcPr>
          <w:p w:rsidR="00CF08CB" w:rsidRPr="007744AA" w:rsidRDefault="00CF08CB" w:rsidP="0031507A">
            <w:pPr>
              <w:rPr>
                <w:rFonts w:cs="Arial"/>
                <w:sz w:val="20"/>
              </w:rPr>
            </w:pPr>
          </w:p>
        </w:tc>
        <w:tc>
          <w:tcPr>
            <w:tcW w:w="1416" w:type="dxa"/>
            <w:tcBorders>
              <w:top w:val="single" w:sz="4" w:space="0" w:color="auto"/>
              <w:left w:val="single" w:sz="4" w:space="0" w:color="auto"/>
              <w:bottom w:val="single" w:sz="4" w:space="0" w:color="auto"/>
              <w:right w:val="single" w:sz="4" w:space="0" w:color="auto"/>
            </w:tcBorders>
          </w:tcPr>
          <w:p w:rsidR="00CF08CB" w:rsidRPr="007744AA" w:rsidRDefault="00CF08CB" w:rsidP="0031507A">
            <w:pPr>
              <w:rPr>
                <w:rFonts w:cs="Arial"/>
                <w:sz w:val="20"/>
              </w:rPr>
            </w:pPr>
          </w:p>
        </w:tc>
        <w:tc>
          <w:tcPr>
            <w:tcW w:w="3696" w:type="dxa"/>
            <w:tcBorders>
              <w:top w:val="single" w:sz="4" w:space="0" w:color="auto"/>
              <w:left w:val="single" w:sz="4" w:space="0" w:color="auto"/>
              <w:bottom w:val="single" w:sz="4" w:space="0" w:color="auto"/>
              <w:right w:val="single" w:sz="4" w:space="0" w:color="auto"/>
            </w:tcBorders>
          </w:tcPr>
          <w:p w:rsidR="00CF08CB" w:rsidRPr="007744AA" w:rsidRDefault="00CF08CB" w:rsidP="0031507A">
            <w:pPr>
              <w:jc w:val="center"/>
              <w:rPr>
                <w:rFonts w:cs="Arial"/>
                <w:sz w:val="20"/>
              </w:rPr>
            </w:pPr>
          </w:p>
        </w:tc>
        <w:tc>
          <w:tcPr>
            <w:tcW w:w="1490" w:type="dxa"/>
            <w:tcBorders>
              <w:top w:val="single" w:sz="4" w:space="0" w:color="auto"/>
              <w:left w:val="single" w:sz="4" w:space="0" w:color="auto"/>
              <w:bottom w:val="single" w:sz="4" w:space="0" w:color="auto"/>
              <w:right w:val="single" w:sz="4" w:space="0" w:color="auto"/>
            </w:tcBorders>
          </w:tcPr>
          <w:p w:rsidR="00CF08CB" w:rsidRPr="007744AA" w:rsidRDefault="00CF08CB" w:rsidP="0031507A">
            <w:pPr>
              <w:rPr>
                <w:rFonts w:cs="Arial"/>
                <w:sz w:val="20"/>
              </w:rPr>
            </w:pPr>
          </w:p>
        </w:tc>
        <w:tc>
          <w:tcPr>
            <w:tcW w:w="2266" w:type="dxa"/>
            <w:tcBorders>
              <w:top w:val="single" w:sz="4" w:space="0" w:color="auto"/>
              <w:left w:val="single" w:sz="4" w:space="0" w:color="auto"/>
              <w:bottom w:val="single" w:sz="4" w:space="0" w:color="auto"/>
              <w:right w:val="single" w:sz="4" w:space="0" w:color="auto"/>
            </w:tcBorders>
          </w:tcPr>
          <w:p w:rsidR="00CF08CB" w:rsidRPr="007744AA" w:rsidRDefault="00CF08CB" w:rsidP="0031507A">
            <w:pPr>
              <w:rPr>
                <w:rFonts w:cs="Arial"/>
                <w:sz w:val="20"/>
              </w:rPr>
            </w:pPr>
          </w:p>
        </w:tc>
      </w:tr>
      <w:tr w:rsidR="00CF08CB" w:rsidRPr="007744AA" w:rsidTr="009A30B6">
        <w:tc>
          <w:tcPr>
            <w:tcW w:w="950" w:type="dxa"/>
            <w:tcBorders>
              <w:top w:val="single" w:sz="4" w:space="0" w:color="auto"/>
              <w:left w:val="single" w:sz="4" w:space="0" w:color="auto"/>
              <w:bottom w:val="single" w:sz="4" w:space="0" w:color="auto"/>
              <w:right w:val="single" w:sz="4" w:space="0" w:color="auto"/>
            </w:tcBorders>
          </w:tcPr>
          <w:p w:rsidR="00CF08CB" w:rsidRPr="007744AA" w:rsidRDefault="00CF08CB" w:rsidP="0031507A">
            <w:pPr>
              <w:rPr>
                <w:rFonts w:cs="Arial"/>
                <w:sz w:val="20"/>
              </w:rPr>
            </w:pPr>
          </w:p>
        </w:tc>
        <w:tc>
          <w:tcPr>
            <w:tcW w:w="1416" w:type="dxa"/>
            <w:tcBorders>
              <w:top w:val="single" w:sz="4" w:space="0" w:color="auto"/>
              <w:left w:val="single" w:sz="4" w:space="0" w:color="auto"/>
              <w:bottom w:val="single" w:sz="4" w:space="0" w:color="auto"/>
              <w:right w:val="single" w:sz="4" w:space="0" w:color="auto"/>
            </w:tcBorders>
          </w:tcPr>
          <w:p w:rsidR="00CF08CB" w:rsidRPr="007744AA" w:rsidRDefault="00CF08CB" w:rsidP="0031507A">
            <w:pPr>
              <w:rPr>
                <w:rFonts w:cs="Arial"/>
                <w:sz w:val="20"/>
              </w:rPr>
            </w:pPr>
          </w:p>
        </w:tc>
        <w:tc>
          <w:tcPr>
            <w:tcW w:w="3696" w:type="dxa"/>
            <w:tcBorders>
              <w:top w:val="single" w:sz="4" w:space="0" w:color="auto"/>
              <w:left w:val="single" w:sz="4" w:space="0" w:color="auto"/>
              <w:bottom w:val="single" w:sz="4" w:space="0" w:color="auto"/>
              <w:right w:val="single" w:sz="4" w:space="0" w:color="auto"/>
            </w:tcBorders>
          </w:tcPr>
          <w:p w:rsidR="00CF08CB" w:rsidRPr="007744AA" w:rsidRDefault="00CF08CB" w:rsidP="0031507A">
            <w:pPr>
              <w:jc w:val="center"/>
              <w:rPr>
                <w:rFonts w:cs="Arial"/>
                <w:sz w:val="20"/>
              </w:rPr>
            </w:pPr>
          </w:p>
        </w:tc>
        <w:tc>
          <w:tcPr>
            <w:tcW w:w="1490" w:type="dxa"/>
            <w:tcBorders>
              <w:top w:val="single" w:sz="4" w:space="0" w:color="auto"/>
              <w:left w:val="single" w:sz="4" w:space="0" w:color="auto"/>
              <w:bottom w:val="single" w:sz="4" w:space="0" w:color="auto"/>
              <w:right w:val="single" w:sz="4" w:space="0" w:color="auto"/>
            </w:tcBorders>
          </w:tcPr>
          <w:p w:rsidR="00CF08CB" w:rsidRPr="007744AA" w:rsidRDefault="00CF08CB" w:rsidP="0031507A">
            <w:pPr>
              <w:rPr>
                <w:rFonts w:cs="Arial"/>
                <w:sz w:val="20"/>
              </w:rPr>
            </w:pPr>
          </w:p>
        </w:tc>
        <w:tc>
          <w:tcPr>
            <w:tcW w:w="2266" w:type="dxa"/>
            <w:tcBorders>
              <w:top w:val="single" w:sz="4" w:space="0" w:color="auto"/>
              <w:left w:val="single" w:sz="4" w:space="0" w:color="auto"/>
              <w:bottom w:val="single" w:sz="4" w:space="0" w:color="auto"/>
              <w:right w:val="single" w:sz="4" w:space="0" w:color="auto"/>
            </w:tcBorders>
          </w:tcPr>
          <w:p w:rsidR="00CF08CB" w:rsidRPr="007744AA" w:rsidRDefault="00CF08CB" w:rsidP="0031507A">
            <w:pPr>
              <w:rPr>
                <w:rFonts w:cs="Arial"/>
                <w:sz w:val="20"/>
              </w:rPr>
            </w:pPr>
          </w:p>
        </w:tc>
      </w:tr>
      <w:tr w:rsidR="00CF08CB" w:rsidRPr="007744AA" w:rsidTr="009A30B6">
        <w:tc>
          <w:tcPr>
            <w:tcW w:w="950" w:type="dxa"/>
            <w:tcBorders>
              <w:top w:val="single" w:sz="4" w:space="0" w:color="auto"/>
            </w:tcBorders>
          </w:tcPr>
          <w:p w:rsidR="00CF08CB" w:rsidRPr="007744AA" w:rsidRDefault="00CF08CB" w:rsidP="0031507A">
            <w:pPr>
              <w:jc w:val="center"/>
              <w:rPr>
                <w:rFonts w:cs="Arial"/>
                <w:sz w:val="20"/>
              </w:rPr>
            </w:pPr>
          </w:p>
        </w:tc>
        <w:tc>
          <w:tcPr>
            <w:tcW w:w="1416" w:type="dxa"/>
            <w:tcBorders>
              <w:top w:val="single" w:sz="4" w:space="0" w:color="auto"/>
            </w:tcBorders>
          </w:tcPr>
          <w:p w:rsidR="00CF08CB" w:rsidRPr="007744AA" w:rsidRDefault="00CF08CB" w:rsidP="0031507A">
            <w:pPr>
              <w:jc w:val="center"/>
              <w:rPr>
                <w:rFonts w:cs="Arial"/>
                <w:sz w:val="20"/>
              </w:rPr>
            </w:pPr>
          </w:p>
        </w:tc>
        <w:tc>
          <w:tcPr>
            <w:tcW w:w="3696" w:type="dxa"/>
            <w:tcBorders>
              <w:top w:val="single" w:sz="4" w:space="0" w:color="auto"/>
            </w:tcBorders>
          </w:tcPr>
          <w:p w:rsidR="00CF08CB" w:rsidRPr="007744AA" w:rsidRDefault="00CF08CB" w:rsidP="0031507A">
            <w:pPr>
              <w:jc w:val="center"/>
              <w:rPr>
                <w:rFonts w:cs="Arial"/>
                <w:sz w:val="20"/>
              </w:rPr>
            </w:pPr>
          </w:p>
        </w:tc>
        <w:tc>
          <w:tcPr>
            <w:tcW w:w="1490" w:type="dxa"/>
            <w:tcBorders>
              <w:top w:val="single" w:sz="4" w:space="0" w:color="auto"/>
            </w:tcBorders>
          </w:tcPr>
          <w:p w:rsidR="00CF08CB" w:rsidRPr="007744AA" w:rsidRDefault="00CF08CB" w:rsidP="0031507A">
            <w:pPr>
              <w:jc w:val="center"/>
              <w:rPr>
                <w:rFonts w:cs="Arial"/>
                <w:sz w:val="20"/>
              </w:rPr>
            </w:pPr>
          </w:p>
        </w:tc>
        <w:tc>
          <w:tcPr>
            <w:tcW w:w="2266" w:type="dxa"/>
            <w:tcBorders>
              <w:top w:val="single" w:sz="4" w:space="0" w:color="auto"/>
            </w:tcBorders>
          </w:tcPr>
          <w:p w:rsidR="00CF08CB" w:rsidRPr="007744AA" w:rsidRDefault="00CF08CB" w:rsidP="0031507A">
            <w:pPr>
              <w:jc w:val="center"/>
              <w:rPr>
                <w:rFonts w:cs="Arial"/>
                <w:sz w:val="20"/>
              </w:rPr>
            </w:pPr>
          </w:p>
        </w:tc>
      </w:tr>
      <w:tr w:rsidR="00CF08CB" w:rsidRPr="007744AA" w:rsidTr="009A30B6">
        <w:tc>
          <w:tcPr>
            <w:tcW w:w="950" w:type="dxa"/>
          </w:tcPr>
          <w:p w:rsidR="00CF08CB" w:rsidRPr="007744AA" w:rsidRDefault="00CF08CB" w:rsidP="0031507A">
            <w:pPr>
              <w:rPr>
                <w:rFonts w:cs="Arial"/>
                <w:sz w:val="20"/>
              </w:rPr>
            </w:pPr>
          </w:p>
        </w:tc>
        <w:tc>
          <w:tcPr>
            <w:tcW w:w="1416" w:type="dxa"/>
          </w:tcPr>
          <w:p w:rsidR="00CF08CB" w:rsidRPr="007744AA" w:rsidRDefault="00CF08CB" w:rsidP="0031507A">
            <w:pPr>
              <w:rPr>
                <w:rFonts w:cs="Arial"/>
                <w:sz w:val="20"/>
              </w:rPr>
            </w:pPr>
          </w:p>
        </w:tc>
        <w:tc>
          <w:tcPr>
            <w:tcW w:w="3696" w:type="dxa"/>
          </w:tcPr>
          <w:p w:rsidR="00CF08CB" w:rsidRPr="007744AA" w:rsidRDefault="00CF08CB" w:rsidP="0031507A">
            <w:pPr>
              <w:rPr>
                <w:rFonts w:cs="Arial"/>
                <w:sz w:val="20"/>
              </w:rPr>
            </w:pPr>
          </w:p>
        </w:tc>
        <w:tc>
          <w:tcPr>
            <w:tcW w:w="1490" w:type="dxa"/>
          </w:tcPr>
          <w:p w:rsidR="00CF08CB" w:rsidRPr="007744AA" w:rsidRDefault="00CF08CB" w:rsidP="0031507A">
            <w:pPr>
              <w:rPr>
                <w:rFonts w:cs="Arial"/>
                <w:sz w:val="20"/>
              </w:rPr>
            </w:pPr>
          </w:p>
        </w:tc>
        <w:tc>
          <w:tcPr>
            <w:tcW w:w="2266" w:type="dxa"/>
          </w:tcPr>
          <w:p w:rsidR="00CF08CB" w:rsidRPr="007744AA" w:rsidRDefault="00CF08CB" w:rsidP="0031507A">
            <w:pPr>
              <w:keepNext/>
              <w:rPr>
                <w:rFonts w:cs="Arial"/>
                <w:sz w:val="20"/>
              </w:rPr>
            </w:pPr>
          </w:p>
        </w:tc>
      </w:tr>
    </w:tbl>
    <w:p w:rsidR="006B7E37" w:rsidRPr="007744AA" w:rsidRDefault="006B7E37" w:rsidP="0055697C">
      <w:pPr>
        <w:autoSpaceDE w:val="0"/>
        <w:autoSpaceDN w:val="0"/>
        <w:adjustRightInd w:val="0"/>
        <w:spacing w:before="100" w:beforeAutospacing="1" w:after="100" w:afterAutospacing="1" w:line="360" w:lineRule="auto"/>
        <w:rPr>
          <w:rFonts w:cs="Arial"/>
          <w:szCs w:val="19"/>
        </w:rPr>
      </w:pPr>
    </w:p>
    <w:p w:rsidR="001C37BB" w:rsidRPr="007744AA" w:rsidRDefault="001C37BB" w:rsidP="0055697C">
      <w:pPr>
        <w:autoSpaceDE w:val="0"/>
        <w:autoSpaceDN w:val="0"/>
        <w:adjustRightInd w:val="0"/>
        <w:spacing w:before="100" w:beforeAutospacing="1" w:after="100" w:afterAutospacing="1" w:line="360" w:lineRule="auto"/>
        <w:rPr>
          <w:rFonts w:cs="Arial"/>
          <w:szCs w:val="19"/>
        </w:rPr>
      </w:pPr>
    </w:p>
    <w:p w:rsidR="001C37BB" w:rsidRPr="007744AA" w:rsidRDefault="001C37BB" w:rsidP="0055697C">
      <w:pPr>
        <w:autoSpaceDE w:val="0"/>
        <w:autoSpaceDN w:val="0"/>
        <w:adjustRightInd w:val="0"/>
        <w:spacing w:before="100" w:beforeAutospacing="1" w:after="100" w:afterAutospacing="1" w:line="360" w:lineRule="auto"/>
        <w:rPr>
          <w:rFonts w:cs="Arial"/>
          <w:szCs w:val="19"/>
        </w:rPr>
      </w:pPr>
    </w:p>
    <w:p w:rsidR="001C37BB" w:rsidRPr="007744AA" w:rsidRDefault="001C37BB" w:rsidP="0055697C">
      <w:pPr>
        <w:autoSpaceDE w:val="0"/>
        <w:autoSpaceDN w:val="0"/>
        <w:adjustRightInd w:val="0"/>
        <w:spacing w:before="100" w:beforeAutospacing="1" w:after="100" w:afterAutospacing="1" w:line="360" w:lineRule="auto"/>
        <w:rPr>
          <w:rFonts w:cs="Arial"/>
          <w:szCs w:val="19"/>
        </w:rPr>
      </w:pPr>
    </w:p>
    <w:p w:rsidR="001C37BB" w:rsidRPr="007744AA" w:rsidRDefault="001C37BB" w:rsidP="0055697C">
      <w:pPr>
        <w:autoSpaceDE w:val="0"/>
        <w:autoSpaceDN w:val="0"/>
        <w:adjustRightInd w:val="0"/>
        <w:spacing w:before="100" w:beforeAutospacing="1" w:after="100" w:afterAutospacing="1" w:line="360" w:lineRule="auto"/>
        <w:rPr>
          <w:rFonts w:cs="Arial"/>
          <w:szCs w:val="19"/>
        </w:rPr>
      </w:pPr>
    </w:p>
    <w:p w:rsidR="001C37BB" w:rsidRPr="007744AA" w:rsidRDefault="001C37BB" w:rsidP="0055697C">
      <w:pPr>
        <w:autoSpaceDE w:val="0"/>
        <w:autoSpaceDN w:val="0"/>
        <w:adjustRightInd w:val="0"/>
        <w:spacing w:before="100" w:beforeAutospacing="1" w:after="100" w:afterAutospacing="1" w:line="360" w:lineRule="auto"/>
        <w:rPr>
          <w:rFonts w:cs="Arial"/>
          <w:szCs w:val="19"/>
        </w:rPr>
      </w:pPr>
    </w:p>
    <w:p w:rsidR="001C37BB" w:rsidRPr="007744AA" w:rsidRDefault="001C37BB" w:rsidP="0055697C">
      <w:pPr>
        <w:autoSpaceDE w:val="0"/>
        <w:autoSpaceDN w:val="0"/>
        <w:adjustRightInd w:val="0"/>
        <w:spacing w:before="100" w:beforeAutospacing="1" w:after="100" w:afterAutospacing="1" w:line="360" w:lineRule="auto"/>
        <w:rPr>
          <w:rFonts w:cs="Arial"/>
          <w:szCs w:val="19"/>
        </w:rPr>
      </w:pPr>
    </w:p>
    <w:p w:rsidR="001C37BB" w:rsidRPr="007744AA" w:rsidRDefault="001C37BB" w:rsidP="0055697C">
      <w:pPr>
        <w:autoSpaceDE w:val="0"/>
        <w:autoSpaceDN w:val="0"/>
        <w:adjustRightInd w:val="0"/>
        <w:spacing w:before="100" w:beforeAutospacing="1" w:after="100" w:afterAutospacing="1" w:line="360" w:lineRule="auto"/>
        <w:rPr>
          <w:rFonts w:cs="Arial"/>
          <w:szCs w:val="19"/>
        </w:rPr>
      </w:pPr>
    </w:p>
    <w:p w:rsidR="001C37BB" w:rsidRPr="007744AA" w:rsidRDefault="001C37BB" w:rsidP="0055697C">
      <w:pPr>
        <w:autoSpaceDE w:val="0"/>
        <w:autoSpaceDN w:val="0"/>
        <w:adjustRightInd w:val="0"/>
        <w:spacing w:before="100" w:beforeAutospacing="1" w:after="100" w:afterAutospacing="1" w:line="360" w:lineRule="auto"/>
        <w:rPr>
          <w:rFonts w:cs="Arial"/>
          <w:szCs w:val="19"/>
        </w:rPr>
      </w:pPr>
    </w:p>
    <w:p w:rsidR="001C37BB" w:rsidRPr="007744AA" w:rsidRDefault="001C37BB" w:rsidP="0055697C">
      <w:pPr>
        <w:autoSpaceDE w:val="0"/>
        <w:autoSpaceDN w:val="0"/>
        <w:adjustRightInd w:val="0"/>
        <w:spacing w:before="100" w:beforeAutospacing="1" w:after="100" w:afterAutospacing="1" w:line="360" w:lineRule="auto"/>
        <w:rPr>
          <w:rFonts w:cs="Arial"/>
          <w:szCs w:val="19"/>
        </w:rPr>
      </w:pPr>
    </w:p>
    <w:p w:rsidR="001C37BB" w:rsidRPr="007744AA" w:rsidRDefault="001C37BB" w:rsidP="0055697C">
      <w:pPr>
        <w:autoSpaceDE w:val="0"/>
        <w:autoSpaceDN w:val="0"/>
        <w:adjustRightInd w:val="0"/>
        <w:spacing w:before="100" w:beforeAutospacing="1" w:after="100" w:afterAutospacing="1" w:line="360" w:lineRule="auto"/>
        <w:rPr>
          <w:rFonts w:cs="Arial"/>
          <w:szCs w:val="19"/>
        </w:rPr>
      </w:pPr>
    </w:p>
    <w:p w:rsidR="001C37BB" w:rsidRPr="007744AA" w:rsidRDefault="001C37BB" w:rsidP="0055697C">
      <w:pPr>
        <w:autoSpaceDE w:val="0"/>
        <w:autoSpaceDN w:val="0"/>
        <w:adjustRightInd w:val="0"/>
        <w:spacing w:before="100" w:beforeAutospacing="1" w:after="100" w:afterAutospacing="1" w:line="360" w:lineRule="auto"/>
        <w:rPr>
          <w:rFonts w:cs="Arial"/>
          <w:szCs w:val="19"/>
        </w:rPr>
      </w:pPr>
    </w:p>
    <w:p w:rsidR="001C37BB" w:rsidRPr="002F0882" w:rsidRDefault="001C37BB">
      <w:pPr>
        <w:pStyle w:val="CabealhodoSumrio"/>
        <w:rPr>
          <w:rFonts w:ascii="Arial" w:hAnsi="Arial" w:cs="Arial"/>
        </w:rPr>
      </w:pPr>
      <w:r w:rsidRPr="002F0882">
        <w:rPr>
          <w:rFonts w:ascii="Arial" w:hAnsi="Arial" w:cs="Arial"/>
        </w:rPr>
        <w:lastRenderedPageBreak/>
        <w:t>Contents</w:t>
      </w:r>
    </w:p>
    <w:p w:rsidR="002F0882" w:rsidRDefault="001C37BB">
      <w:pPr>
        <w:pStyle w:val="Sumrio1"/>
        <w:rPr>
          <w:rFonts w:asciiTheme="minorHAnsi" w:eastAsiaTheme="minorEastAsia" w:hAnsiTheme="minorHAnsi" w:cstheme="minorBidi"/>
          <w:b w:val="0"/>
          <w:szCs w:val="22"/>
          <w:lang w:val="pt-BR"/>
        </w:rPr>
      </w:pPr>
      <w:r w:rsidRPr="002F0882">
        <w:rPr>
          <w:rFonts w:cs="Arial"/>
          <w:lang w:val="pt-BR"/>
        </w:rPr>
        <w:fldChar w:fldCharType="begin"/>
      </w:r>
      <w:r w:rsidRPr="002F0882">
        <w:rPr>
          <w:rFonts w:cs="Arial"/>
          <w:lang w:val="pt-BR"/>
        </w:rPr>
        <w:instrText xml:space="preserve"> TOC \o "1-3" \h \z \u </w:instrText>
      </w:r>
      <w:r w:rsidRPr="002F0882">
        <w:rPr>
          <w:rFonts w:cs="Arial"/>
          <w:lang w:val="pt-BR"/>
        </w:rPr>
        <w:fldChar w:fldCharType="separate"/>
      </w:r>
      <w:hyperlink w:anchor="_Toc473097236" w:history="1">
        <w:r w:rsidR="002F0882" w:rsidRPr="005B48F9">
          <w:rPr>
            <w:rStyle w:val="Hyperlink"/>
            <w:rFonts w:cs="Arial"/>
          </w:rPr>
          <w:t>1</w:t>
        </w:r>
        <w:r w:rsidR="002F0882">
          <w:rPr>
            <w:rFonts w:asciiTheme="minorHAnsi" w:eastAsiaTheme="minorEastAsia" w:hAnsiTheme="minorHAnsi" w:cstheme="minorBidi"/>
            <w:b w:val="0"/>
            <w:szCs w:val="22"/>
            <w:lang w:val="pt-BR"/>
          </w:rPr>
          <w:tab/>
        </w:r>
        <w:r w:rsidR="002F0882" w:rsidRPr="005B48F9">
          <w:rPr>
            <w:rStyle w:val="Hyperlink"/>
            <w:rFonts w:cs="Arial"/>
          </w:rPr>
          <w:t>Introduction</w:t>
        </w:r>
        <w:r w:rsidR="002F0882">
          <w:rPr>
            <w:webHidden/>
          </w:rPr>
          <w:tab/>
        </w:r>
        <w:r w:rsidR="002F0882">
          <w:rPr>
            <w:webHidden/>
          </w:rPr>
          <w:fldChar w:fldCharType="begin"/>
        </w:r>
        <w:r w:rsidR="002F0882">
          <w:rPr>
            <w:webHidden/>
          </w:rPr>
          <w:instrText xml:space="preserve"> PAGEREF _Toc473097236 \h </w:instrText>
        </w:r>
        <w:r w:rsidR="002F0882">
          <w:rPr>
            <w:webHidden/>
          </w:rPr>
        </w:r>
        <w:r w:rsidR="002F0882">
          <w:rPr>
            <w:webHidden/>
          </w:rPr>
          <w:fldChar w:fldCharType="separate"/>
        </w:r>
        <w:r w:rsidR="00C9365D">
          <w:rPr>
            <w:webHidden/>
          </w:rPr>
          <w:t>4</w:t>
        </w:r>
        <w:r w:rsidR="002F0882">
          <w:rPr>
            <w:webHidden/>
          </w:rPr>
          <w:fldChar w:fldCharType="end"/>
        </w:r>
      </w:hyperlink>
    </w:p>
    <w:p w:rsidR="002F0882" w:rsidRDefault="003861B9">
      <w:pPr>
        <w:pStyle w:val="Sumrio2"/>
        <w:rPr>
          <w:rFonts w:asciiTheme="minorHAnsi" w:eastAsiaTheme="minorEastAsia" w:hAnsiTheme="minorHAnsi" w:cstheme="minorBidi"/>
          <w:szCs w:val="22"/>
          <w:lang w:val="pt-BR"/>
        </w:rPr>
      </w:pPr>
      <w:hyperlink w:anchor="_Toc473097237" w:history="1">
        <w:r w:rsidR="002F0882" w:rsidRPr="005B48F9">
          <w:rPr>
            <w:rStyle w:val="Hyperlink"/>
          </w:rPr>
          <w:t>1.1</w:t>
        </w:r>
        <w:r w:rsidR="002F0882">
          <w:rPr>
            <w:rFonts w:asciiTheme="minorHAnsi" w:eastAsiaTheme="minorEastAsia" w:hAnsiTheme="minorHAnsi" w:cstheme="minorBidi"/>
            <w:szCs w:val="22"/>
            <w:lang w:val="pt-BR"/>
          </w:rPr>
          <w:tab/>
        </w:r>
        <w:r w:rsidR="002F0882" w:rsidRPr="005B48F9">
          <w:rPr>
            <w:rStyle w:val="Hyperlink"/>
          </w:rPr>
          <w:t>Acronyms and Abbreviations</w:t>
        </w:r>
        <w:r w:rsidR="002F0882">
          <w:rPr>
            <w:webHidden/>
          </w:rPr>
          <w:tab/>
        </w:r>
        <w:r w:rsidR="002F0882">
          <w:rPr>
            <w:webHidden/>
          </w:rPr>
          <w:fldChar w:fldCharType="begin"/>
        </w:r>
        <w:r w:rsidR="002F0882">
          <w:rPr>
            <w:webHidden/>
          </w:rPr>
          <w:instrText xml:space="preserve"> PAGEREF _Toc473097237 \h </w:instrText>
        </w:r>
        <w:r w:rsidR="002F0882">
          <w:rPr>
            <w:webHidden/>
          </w:rPr>
        </w:r>
        <w:r w:rsidR="002F0882">
          <w:rPr>
            <w:webHidden/>
          </w:rPr>
          <w:fldChar w:fldCharType="separate"/>
        </w:r>
        <w:r w:rsidR="00C9365D">
          <w:rPr>
            <w:webHidden/>
          </w:rPr>
          <w:t>4</w:t>
        </w:r>
        <w:r w:rsidR="002F0882">
          <w:rPr>
            <w:webHidden/>
          </w:rPr>
          <w:fldChar w:fldCharType="end"/>
        </w:r>
      </w:hyperlink>
    </w:p>
    <w:p w:rsidR="002F0882" w:rsidRDefault="003861B9">
      <w:pPr>
        <w:pStyle w:val="Sumrio2"/>
        <w:rPr>
          <w:rFonts w:asciiTheme="minorHAnsi" w:eastAsiaTheme="minorEastAsia" w:hAnsiTheme="minorHAnsi" w:cstheme="minorBidi"/>
          <w:szCs w:val="22"/>
          <w:lang w:val="pt-BR"/>
        </w:rPr>
      </w:pPr>
      <w:hyperlink w:anchor="_Toc473097238" w:history="1">
        <w:r w:rsidR="002F0882" w:rsidRPr="005B48F9">
          <w:rPr>
            <w:rStyle w:val="Hyperlink"/>
          </w:rPr>
          <w:t>1.2</w:t>
        </w:r>
        <w:r w:rsidR="002F0882">
          <w:rPr>
            <w:rFonts w:asciiTheme="minorHAnsi" w:eastAsiaTheme="minorEastAsia" w:hAnsiTheme="minorHAnsi" w:cstheme="minorBidi"/>
            <w:szCs w:val="22"/>
            <w:lang w:val="pt-BR"/>
          </w:rPr>
          <w:tab/>
        </w:r>
        <w:r w:rsidR="002F0882" w:rsidRPr="005B48F9">
          <w:rPr>
            <w:rStyle w:val="Hyperlink"/>
          </w:rPr>
          <w:t>Nomenclatures, Bit and Sample Representation</w:t>
        </w:r>
        <w:r w:rsidR="002F0882">
          <w:rPr>
            <w:webHidden/>
          </w:rPr>
          <w:tab/>
        </w:r>
        <w:r w:rsidR="002F0882">
          <w:rPr>
            <w:webHidden/>
          </w:rPr>
          <w:fldChar w:fldCharType="begin"/>
        </w:r>
        <w:r w:rsidR="002F0882">
          <w:rPr>
            <w:webHidden/>
          </w:rPr>
          <w:instrText xml:space="preserve"> PAGEREF _Toc473097238 \h </w:instrText>
        </w:r>
        <w:r w:rsidR="002F0882">
          <w:rPr>
            <w:webHidden/>
          </w:rPr>
        </w:r>
        <w:r w:rsidR="002F0882">
          <w:rPr>
            <w:webHidden/>
          </w:rPr>
          <w:fldChar w:fldCharType="separate"/>
        </w:r>
        <w:r w:rsidR="00C9365D">
          <w:rPr>
            <w:webHidden/>
          </w:rPr>
          <w:t>4</w:t>
        </w:r>
        <w:r w:rsidR="002F0882">
          <w:rPr>
            <w:webHidden/>
          </w:rPr>
          <w:fldChar w:fldCharType="end"/>
        </w:r>
      </w:hyperlink>
    </w:p>
    <w:p w:rsidR="002F0882" w:rsidRDefault="003861B9">
      <w:pPr>
        <w:pStyle w:val="Sumrio2"/>
        <w:rPr>
          <w:rFonts w:asciiTheme="minorHAnsi" w:eastAsiaTheme="minorEastAsia" w:hAnsiTheme="minorHAnsi" w:cstheme="minorBidi"/>
          <w:szCs w:val="22"/>
          <w:lang w:val="pt-BR"/>
        </w:rPr>
      </w:pPr>
      <w:hyperlink w:anchor="_Toc473097239" w:history="1">
        <w:r w:rsidR="002F0882" w:rsidRPr="005B48F9">
          <w:rPr>
            <w:rStyle w:val="Hyperlink"/>
          </w:rPr>
          <w:t>1.3</w:t>
        </w:r>
        <w:r w:rsidR="002F0882">
          <w:rPr>
            <w:rFonts w:asciiTheme="minorHAnsi" w:eastAsiaTheme="minorEastAsia" w:hAnsiTheme="minorHAnsi" w:cstheme="minorBidi"/>
            <w:szCs w:val="22"/>
            <w:lang w:val="pt-BR"/>
          </w:rPr>
          <w:tab/>
        </w:r>
        <w:r w:rsidR="002F0882" w:rsidRPr="005B48F9">
          <w:rPr>
            <w:rStyle w:val="Hyperlink"/>
          </w:rPr>
          <w:t>References</w:t>
        </w:r>
        <w:r w:rsidR="002F0882">
          <w:rPr>
            <w:webHidden/>
          </w:rPr>
          <w:tab/>
        </w:r>
        <w:r w:rsidR="002F0882">
          <w:rPr>
            <w:webHidden/>
          </w:rPr>
          <w:fldChar w:fldCharType="begin"/>
        </w:r>
        <w:r w:rsidR="002F0882">
          <w:rPr>
            <w:webHidden/>
          </w:rPr>
          <w:instrText xml:space="preserve"> PAGEREF _Toc473097239 \h </w:instrText>
        </w:r>
        <w:r w:rsidR="002F0882">
          <w:rPr>
            <w:webHidden/>
          </w:rPr>
        </w:r>
        <w:r w:rsidR="002F0882">
          <w:rPr>
            <w:webHidden/>
          </w:rPr>
          <w:fldChar w:fldCharType="separate"/>
        </w:r>
        <w:r w:rsidR="00C9365D">
          <w:rPr>
            <w:webHidden/>
          </w:rPr>
          <w:t>5</w:t>
        </w:r>
        <w:r w:rsidR="002F0882">
          <w:rPr>
            <w:webHidden/>
          </w:rPr>
          <w:fldChar w:fldCharType="end"/>
        </w:r>
      </w:hyperlink>
    </w:p>
    <w:p w:rsidR="002F0882" w:rsidRDefault="003861B9">
      <w:pPr>
        <w:pStyle w:val="Sumrio1"/>
        <w:rPr>
          <w:rFonts w:asciiTheme="minorHAnsi" w:eastAsiaTheme="minorEastAsia" w:hAnsiTheme="minorHAnsi" w:cstheme="minorBidi"/>
          <w:b w:val="0"/>
          <w:szCs w:val="22"/>
          <w:lang w:val="pt-BR"/>
        </w:rPr>
      </w:pPr>
      <w:hyperlink w:anchor="_Toc473097240" w:history="1">
        <w:r w:rsidR="002F0882" w:rsidRPr="005B48F9">
          <w:rPr>
            <w:rStyle w:val="Hyperlink"/>
            <w:rFonts w:cs="Arial"/>
          </w:rPr>
          <w:t>2</w:t>
        </w:r>
        <w:r w:rsidR="002F0882">
          <w:rPr>
            <w:rFonts w:asciiTheme="minorHAnsi" w:eastAsiaTheme="minorEastAsia" w:hAnsiTheme="minorHAnsi" w:cstheme="minorBidi"/>
            <w:b w:val="0"/>
            <w:szCs w:val="22"/>
            <w:lang w:val="pt-BR"/>
          </w:rPr>
          <w:tab/>
        </w:r>
        <w:r w:rsidR="002F0882" w:rsidRPr="005B48F9">
          <w:rPr>
            <w:rStyle w:val="Hyperlink"/>
            <w:rFonts w:cs="Arial"/>
          </w:rPr>
          <w:t>High-level Functional Description</w:t>
        </w:r>
        <w:r w:rsidR="002F0882">
          <w:rPr>
            <w:webHidden/>
          </w:rPr>
          <w:tab/>
        </w:r>
        <w:r w:rsidR="002F0882">
          <w:rPr>
            <w:webHidden/>
          </w:rPr>
          <w:fldChar w:fldCharType="begin"/>
        </w:r>
        <w:r w:rsidR="002F0882">
          <w:rPr>
            <w:webHidden/>
          </w:rPr>
          <w:instrText xml:space="preserve"> PAGEREF _Toc473097240 \h </w:instrText>
        </w:r>
        <w:r w:rsidR="002F0882">
          <w:rPr>
            <w:webHidden/>
          </w:rPr>
        </w:r>
        <w:r w:rsidR="002F0882">
          <w:rPr>
            <w:webHidden/>
          </w:rPr>
          <w:fldChar w:fldCharType="separate"/>
        </w:r>
        <w:r w:rsidR="00C9365D">
          <w:rPr>
            <w:webHidden/>
          </w:rPr>
          <w:t>6</w:t>
        </w:r>
        <w:r w:rsidR="002F0882">
          <w:rPr>
            <w:webHidden/>
          </w:rPr>
          <w:fldChar w:fldCharType="end"/>
        </w:r>
      </w:hyperlink>
    </w:p>
    <w:p w:rsidR="002F0882" w:rsidRDefault="003861B9">
      <w:pPr>
        <w:pStyle w:val="Sumrio2"/>
        <w:rPr>
          <w:rFonts w:asciiTheme="minorHAnsi" w:eastAsiaTheme="minorEastAsia" w:hAnsiTheme="minorHAnsi" w:cstheme="minorBidi"/>
          <w:szCs w:val="22"/>
          <w:lang w:val="pt-BR"/>
        </w:rPr>
      </w:pPr>
      <w:hyperlink w:anchor="_Toc473097241" w:history="1">
        <w:r w:rsidR="002F0882" w:rsidRPr="005B48F9">
          <w:rPr>
            <w:rStyle w:val="Hyperlink"/>
          </w:rPr>
          <w:t>2.1</w:t>
        </w:r>
        <w:r w:rsidR="002F0882">
          <w:rPr>
            <w:rFonts w:asciiTheme="minorHAnsi" w:eastAsiaTheme="minorEastAsia" w:hAnsiTheme="minorHAnsi" w:cstheme="minorBidi"/>
            <w:szCs w:val="22"/>
            <w:lang w:val="pt-BR"/>
          </w:rPr>
          <w:tab/>
        </w:r>
        <w:r w:rsidR="002F0882" w:rsidRPr="005B48F9">
          <w:rPr>
            <w:rStyle w:val="Hyperlink"/>
          </w:rPr>
          <w:t>Features</w:t>
        </w:r>
        <w:r w:rsidR="002F0882">
          <w:rPr>
            <w:webHidden/>
          </w:rPr>
          <w:tab/>
        </w:r>
        <w:r w:rsidR="002F0882">
          <w:rPr>
            <w:webHidden/>
          </w:rPr>
          <w:fldChar w:fldCharType="begin"/>
        </w:r>
        <w:r w:rsidR="002F0882">
          <w:rPr>
            <w:webHidden/>
          </w:rPr>
          <w:instrText xml:space="preserve"> PAGEREF _Toc473097241 \h </w:instrText>
        </w:r>
        <w:r w:rsidR="002F0882">
          <w:rPr>
            <w:webHidden/>
          </w:rPr>
        </w:r>
        <w:r w:rsidR="002F0882">
          <w:rPr>
            <w:webHidden/>
          </w:rPr>
          <w:fldChar w:fldCharType="separate"/>
        </w:r>
        <w:r w:rsidR="00C9365D">
          <w:rPr>
            <w:webHidden/>
          </w:rPr>
          <w:t>6</w:t>
        </w:r>
        <w:r w:rsidR="002F0882">
          <w:rPr>
            <w:webHidden/>
          </w:rPr>
          <w:fldChar w:fldCharType="end"/>
        </w:r>
      </w:hyperlink>
    </w:p>
    <w:p w:rsidR="002F0882" w:rsidRDefault="003861B9">
      <w:pPr>
        <w:pStyle w:val="Sumrio1"/>
        <w:rPr>
          <w:rFonts w:asciiTheme="minorHAnsi" w:eastAsiaTheme="minorEastAsia" w:hAnsiTheme="minorHAnsi" w:cstheme="minorBidi"/>
          <w:b w:val="0"/>
          <w:szCs w:val="22"/>
          <w:lang w:val="pt-BR"/>
        </w:rPr>
      </w:pPr>
      <w:hyperlink w:anchor="_Toc473097242" w:history="1">
        <w:r w:rsidR="002F0882" w:rsidRPr="005B48F9">
          <w:rPr>
            <w:rStyle w:val="Hyperlink"/>
            <w:rFonts w:cs="Arial"/>
          </w:rPr>
          <w:t>3</w:t>
        </w:r>
        <w:r w:rsidR="002F0882">
          <w:rPr>
            <w:rFonts w:asciiTheme="minorHAnsi" w:eastAsiaTheme="minorEastAsia" w:hAnsiTheme="minorHAnsi" w:cstheme="minorBidi"/>
            <w:b w:val="0"/>
            <w:szCs w:val="22"/>
            <w:lang w:val="pt-BR"/>
          </w:rPr>
          <w:tab/>
        </w:r>
        <w:r w:rsidR="002F0882" w:rsidRPr="005B48F9">
          <w:rPr>
            <w:rStyle w:val="Hyperlink"/>
            <w:rFonts w:cs="Arial"/>
          </w:rPr>
          <w:t>Macro Architecture</w:t>
        </w:r>
        <w:r w:rsidR="002F0882">
          <w:rPr>
            <w:webHidden/>
          </w:rPr>
          <w:tab/>
        </w:r>
        <w:r w:rsidR="002F0882">
          <w:rPr>
            <w:webHidden/>
          </w:rPr>
          <w:fldChar w:fldCharType="begin"/>
        </w:r>
        <w:r w:rsidR="002F0882">
          <w:rPr>
            <w:webHidden/>
          </w:rPr>
          <w:instrText xml:space="preserve"> PAGEREF _Toc473097242 \h </w:instrText>
        </w:r>
        <w:r w:rsidR="002F0882">
          <w:rPr>
            <w:webHidden/>
          </w:rPr>
        </w:r>
        <w:r w:rsidR="002F0882">
          <w:rPr>
            <w:webHidden/>
          </w:rPr>
          <w:fldChar w:fldCharType="separate"/>
        </w:r>
        <w:r w:rsidR="00C9365D">
          <w:rPr>
            <w:webHidden/>
          </w:rPr>
          <w:t>7</w:t>
        </w:r>
        <w:r w:rsidR="002F0882">
          <w:rPr>
            <w:webHidden/>
          </w:rPr>
          <w:fldChar w:fldCharType="end"/>
        </w:r>
      </w:hyperlink>
    </w:p>
    <w:p w:rsidR="002F0882" w:rsidRDefault="003861B9">
      <w:pPr>
        <w:pStyle w:val="Sumrio2"/>
        <w:rPr>
          <w:rFonts w:asciiTheme="minorHAnsi" w:eastAsiaTheme="minorEastAsia" w:hAnsiTheme="minorHAnsi" w:cstheme="minorBidi"/>
          <w:szCs w:val="22"/>
          <w:lang w:val="pt-BR"/>
        </w:rPr>
      </w:pPr>
      <w:hyperlink w:anchor="_Toc473097243" w:history="1">
        <w:r w:rsidR="002F0882" w:rsidRPr="005B48F9">
          <w:rPr>
            <w:rStyle w:val="Hyperlink"/>
          </w:rPr>
          <w:t>3.1</w:t>
        </w:r>
        <w:r w:rsidR="002F0882">
          <w:rPr>
            <w:rFonts w:asciiTheme="minorHAnsi" w:eastAsiaTheme="minorEastAsia" w:hAnsiTheme="minorHAnsi" w:cstheme="minorBidi"/>
            <w:szCs w:val="22"/>
            <w:lang w:val="pt-BR"/>
          </w:rPr>
          <w:tab/>
        </w:r>
        <w:r w:rsidR="002F0882" w:rsidRPr="005B48F9">
          <w:rPr>
            <w:rStyle w:val="Hyperlink"/>
          </w:rPr>
          <w:t>Description</w:t>
        </w:r>
        <w:r w:rsidR="002F0882">
          <w:rPr>
            <w:webHidden/>
          </w:rPr>
          <w:tab/>
        </w:r>
        <w:r w:rsidR="002F0882">
          <w:rPr>
            <w:webHidden/>
          </w:rPr>
          <w:fldChar w:fldCharType="begin"/>
        </w:r>
        <w:r w:rsidR="002F0882">
          <w:rPr>
            <w:webHidden/>
          </w:rPr>
          <w:instrText xml:space="preserve"> PAGEREF _Toc473097243 \h </w:instrText>
        </w:r>
        <w:r w:rsidR="002F0882">
          <w:rPr>
            <w:webHidden/>
          </w:rPr>
        </w:r>
        <w:r w:rsidR="002F0882">
          <w:rPr>
            <w:webHidden/>
          </w:rPr>
          <w:fldChar w:fldCharType="separate"/>
        </w:r>
        <w:r w:rsidR="00C9365D">
          <w:rPr>
            <w:webHidden/>
          </w:rPr>
          <w:t>7</w:t>
        </w:r>
        <w:r w:rsidR="002F0882">
          <w:rPr>
            <w:webHidden/>
          </w:rPr>
          <w:fldChar w:fldCharType="end"/>
        </w:r>
      </w:hyperlink>
    </w:p>
    <w:p w:rsidR="002F0882" w:rsidRDefault="003861B9">
      <w:pPr>
        <w:pStyle w:val="Sumrio2"/>
        <w:rPr>
          <w:rFonts w:asciiTheme="minorHAnsi" w:eastAsiaTheme="minorEastAsia" w:hAnsiTheme="minorHAnsi" w:cstheme="minorBidi"/>
          <w:szCs w:val="22"/>
          <w:lang w:val="pt-BR"/>
        </w:rPr>
      </w:pPr>
      <w:hyperlink w:anchor="_Toc473097244" w:history="1">
        <w:r w:rsidR="002F0882" w:rsidRPr="005B48F9">
          <w:rPr>
            <w:rStyle w:val="Hyperlink"/>
          </w:rPr>
          <w:t>3.2</w:t>
        </w:r>
        <w:r w:rsidR="002F0882">
          <w:rPr>
            <w:rFonts w:asciiTheme="minorHAnsi" w:eastAsiaTheme="minorEastAsia" w:hAnsiTheme="minorHAnsi" w:cstheme="minorBidi"/>
            <w:szCs w:val="22"/>
            <w:lang w:val="pt-BR"/>
          </w:rPr>
          <w:tab/>
        </w:r>
        <w:r w:rsidR="002F0882" w:rsidRPr="005B48F9">
          <w:rPr>
            <w:rStyle w:val="Hyperlink"/>
          </w:rPr>
          <w:t>External Interface</w:t>
        </w:r>
        <w:r w:rsidR="002F0882">
          <w:rPr>
            <w:webHidden/>
          </w:rPr>
          <w:tab/>
        </w:r>
        <w:r w:rsidR="002F0882">
          <w:rPr>
            <w:webHidden/>
          </w:rPr>
          <w:fldChar w:fldCharType="begin"/>
        </w:r>
        <w:r w:rsidR="002F0882">
          <w:rPr>
            <w:webHidden/>
          </w:rPr>
          <w:instrText xml:space="preserve"> PAGEREF _Toc473097244 \h </w:instrText>
        </w:r>
        <w:r w:rsidR="002F0882">
          <w:rPr>
            <w:webHidden/>
          </w:rPr>
        </w:r>
        <w:r w:rsidR="002F0882">
          <w:rPr>
            <w:webHidden/>
          </w:rPr>
          <w:fldChar w:fldCharType="separate"/>
        </w:r>
        <w:r w:rsidR="00C9365D">
          <w:rPr>
            <w:webHidden/>
          </w:rPr>
          <w:t>7</w:t>
        </w:r>
        <w:r w:rsidR="002F0882">
          <w:rPr>
            <w:webHidden/>
          </w:rPr>
          <w:fldChar w:fldCharType="end"/>
        </w:r>
      </w:hyperlink>
    </w:p>
    <w:p w:rsidR="002F0882" w:rsidRDefault="003861B9">
      <w:pPr>
        <w:pStyle w:val="Sumrio2"/>
        <w:rPr>
          <w:rFonts w:asciiTheme="minorHAnsi" w:eastAsiaTheme="minorEastAsia" w:hAnsiTheme="minorHAnsi" w:cstheme="minorBidi"/>
          <w:szCs w:val="22"/>
          <w:lang w:val="pt-BR"/>
        </w:rPr>
      </w:pPr>
      <w:hyperlink w:anchor="_Toc473097245" w:history="1">
        <w:r w:rsidR="002F0882" w:rsidRPr="005B48F9">
          <w:rPr>
            <w:rStyle w:val="Hyperlink"/>
          </w:rPr>
          <w:t>3.3</w:t>
        </w:r>
        <w:r w:rsidR="002F0882">
          <w:rPr>
            <w:rFonts w:asciiTheme="minorHAnsi" w:eastAsiaTheme="minorEastAsia" w:hAnsiTheme="minorHAnsi" w:cstheme="minorBidi"/>
            <w:szCs w:val="22"/>
            <w:lang w:val="pt-BR"/>
          </w:rPr>
          <w:tab/>
        </w:r>
        <w:r w:rsidR="002F0882" w:rsidRPr="005B48F9">
          <w:rPr>
            <w:rStyle w:val="Hyperlink"/>
          </w:rPr>
          <w:t>Register Map</w:t>
        </w:r>
        <w:r w:rsidR="002F0882">
          <w:rPr>
            <w:webHidden/>
          </w:rPr>
          <w:tab/>
        </w:r>
        <w:r w:rsidR="002F0882">
          <w:rPr>
            <w:webHidden/>
          </w:rPr>
          <w:fldChar w:fldCharType="begin"/>
        </w:r>
        <w:r w:rsidR="002F0882">
          <w:rPr>
            <w:webHidden/>
          </w:rPr>
          <w:instrText xml:space="preserve"> PAGEREF _Toc473097245 \h </w:instrText>
        </w:r>
        <w:r w:rsidR="002F0882">
          <w:rPr>
            <w:webHidden/>
          </w:rPr>
        </w:r>
        <w:r w:rsidR="002F0882">
          <w:rPr>
            <w:webHidden/>
          </w:rPr>
          <w:fldChar w:fldCharType="separate"/>
        </w:r>
        <w:r w:rsidR="00C9365D">
          <w:rPr>
            <w:webHidden/>
          </w:rPr>
          <w:t>8</w:t>
        </w:r>
        <w:r w:rsidR="002F0882">
          <w:rPr>
            <w:webHidden/>
          </w:rPr>
          <w:fldChar w:fldCharType="end"/>
        </w:r>
      </w:hyperlink>
    </w:p>
    <w:p w:rsidR="002F0882" w:rsidRDefault="003861B9">
      <w:pPr>
        <w:pStyle w:val="Sumrio3"/>
        <w:rPr>
          <w:rFonts w:asciiTheme="minorHAnsi" w:eastAsiaTheme="minorEastAsia" w:hAnsiTheme="minorHAnsi" w:cstheme="minorBidi"/>
          <w:noProof/>
          <w:szCs w:val="22"/>
          <w:lang w:val="pt-BR"/>
        </w:rPr>
      </w:pPr>
      <w:r>
        <w:fldChar w:fldCharType="begin"/>
      </w:r>
      <w:r>
        <w:instrText xml:space="preserve"> HYPERLINK \l "_Toc473097246" </w:instrText>
      </w:r>
      <w:r>
        <w:fldChar w:fldCharType="separate"/>
      </w:r>
      <w:r w:rsidR="002F0882" w:rsidRPr="005B48F9">
        <w:rPr>
          <w:rStyle w:val="Hyperlink"/>
          <w:noProof/>
        </w:rPr>
        <w:t>3.3.1</w:t>
      </w:r>
      <w:r w:rsidR="002F0882">
        <w:rPr>
          <w:rFonts w:asciiTheme="minorHAnsi" w:eastAsiaTheme="minorEastAsia" w:hAnsiTheme="minorHAnsi" w:cstheme="minorBidi"/>
          <w:noProof/>
          <w:szCs w:val="22"/>
          <w:lang w:val="pt-BR"/>
        </w:rPr>
        <w:tab/>
      </w:r>
      <w:r w:rsidR="002F0882" w:rsidRPr="005B48F9">
        <w:rPr>
          <w:rStyle w:val="Hyperlink"/>
          <w:noProof/>
        </w:rPr>
        <w:t>IP Memory Map</w:t>
      </w:r>
      <w:r w:rsidR="002F0882">
        <w:rPr>
          <w:noProof/>
          <w:webHidden/>
        </w:rPr>
        <w:tab/>
      </w:r>
      <w:r w:rsidR="002F0882">
        <w:rPr>
          <w:noProof/>
          <w:webHidden/>
        </w:rPr>
        <w:fldChar w:fldCharType="begin"/>
      </w:r>
      <w:r w:rsidR="002F0882">
        <w:rPr>
          <w:noProof/>
          <w:webHidden/>
        </w:rPr>
        <w:instrText xml:space="preserve"> PAGEREF _Toc473097246 \h </w:instrText>
      </w:r>
      <w:r w:rsidR="002F0882">
        <w:rPr>
          <w:noProof/>
          <w:webHidden/>
        </w:rPr>
      </w:r>
      <w:r w:rsidR="002F0882">
        <w:rPr>
          <w:noProof/>
          <w:webHidden/>
        </w:rPr>
        <w:fldChar w:fldCharType="separate"/>
      </w:r>
      <w:ins w:id="1" w:author="Leonardo Tomazine" w:date="2017-01-25T08:58:00Z">
        <w:r w:rsidR="00C9365D">
          <w:rPr>
            <w:noProof/>
            <w:webHidden/>
          </w:rPr>
          <w:t>12</w:t>
        </w:r>
      </w:ins>
      <w:del w:id="2" w:author="Leonardo Tomazine" w:date="2017-01-25T08:58:00Z">
        <w:r w:rsidR="002F0882" w:rsidDel="00C9365D">
          <w:rPr>
            <w:noProof/>
            <w:webHidden/>
          </w:rPr>
          <w:delText>8</w:delText>
        </w:r>
      </w:del>
      <w:r w:rsidR="002F0882">
        <w:rPr>
          <w:noProof/>
          <w:webHidden/>
        </w:rPr>
        <w:fldChar w:fldCharType="end"/>
      </w:r>
      <w:r>
        <w:rPr>
          <w:noProof/>
        </w:rPr>
        <w:fldChar w:fldCharType="end"/>
      </w:r>
    </w:p>
    <w:p w:rsidR="002F0882" w:rsidRDefault="003861B9">
      <w:pPr>
        <w:pStyle w:val="Sumrio3"/>
        <w:rPr>
          <w:rFonts w:asciiTheme="minorHAnsi" w:eastAsiaTheme="minorEastAsia" w:hAnsiTheme="minorHAnsi" w:cstheme="minorBidi"/>
          <w:noProof/>
          <w:szCs w:val="22"/>
          <w:lang w:val="pt-BR"/>
        </w:rPr>
      </w:pPr>
      <w:r>
        <w:fldChar w:fldCharType="begin"/>
      </w:r>
      <w:r>
        <w:instrText xml:space="preserve"> HYPERLINK \l "_Toc473097247" </w:instrText>
      </w:r>
      <w:r>
        <w:fldChar w:fldCharType="separate"/>
      </w:r>
      <w:r w:rsidR="002F0882" w:rsidRPr="005B48F9">
        <w:rPr>
          <w:rStyle w:val="Hyperlink"/>
          <w:noProof/>
        </w:rPr>
        <w:t>3.3.2</w:t>
      </w:r>
      <w:r w:rsidR="002F0882">
        <w:rPr>
          <w:rFonts w:asciiTheme="minorHAnsi" w:eastAsiaTheme="minorEastAsia" w:hAnsiTheme="minorHAnsi" w:cstheme="minorBidi"/>
          <w:noProof/>
          <w:szCs w:val="22"/>
          <w:lang w:val="pt-BR"/>
        </w:rPr>
        <w:tab/>
      </w:r>
      <w:r w:rsidR="002F0882" w:rsidRPr="005B48F9">
        <w:rPr>
          <w:rStyle w:val="Hyperlink"/>
          <w:noProof/>
        </w:rPr>
        <w:t>IP Register Description</w:t>
      </w:r>
      <w:r w:rsidR="002F0882">
        <w:rPr>
          <w:noProof/>
          <w:webHidden/>
        </w:rPr>
        <w:tab/>
      </w:r>
      <w:r w:rsidR="002F0882">
        <w:rPr>
          <w:noProof/>
          <w:webHidden/>
        </w:rPr>
        <w:fldChar w:fldCharType="begin"/>
      </w:r>
      <w:r w:rsidR="002F0882">
        <w:rPr>
          <w:noProof/>
          <w:webHidden/>
        </w:rPr>
        <w:instrText xml:space="preserve"> PAGEREF _Toc473097247 \h </w:instrText>
      </w:r>
      <w:r w:rsidR="002F0882">
        <w:rPr>
          <w:noProof/>
          <w:webHidden/>
        </w:rPr>
      </w:r>
      <w:r w:rsidR="002F0882">
        <w:rPr>
          <w:noProof/>
          <w:webHidden/>
        </w:rPr>
        <w:fldChar w:fldCharType="separate"/>
      </w:r>
      <w:ins w:id="3" w:author="Leonardo Tomazine" w:date="2017-01-25T08:58:00Z">
        <w:r w:rsidR="00C9365D">
          <w:rPr>
            <w:noProof/>
            <w:webHidden/>
          </w:rPr>
          <w:t>12</w:t>
        </w:r>
      </w:ins>
      <w:del w:id="4" w:author="Leonardo Tomazine" w:date="2017-01-25T08:58:00Z">
        <w:r w:rsidR="002F0882" w:rsidDel="00C9365D">
          <w:rPr>
            <w:noProof/>
            <w:webHidden/>
          </w:rPr>
          <w:delText>8</w:delText>
        </w:r>
      </w:del>
      <w:r w:rsidR="002F0882">
        <w:rPr>
          <w:noProof/>
          <w:webHidden/>
        </w:rPr>
        <w:fldChar w:fldCharType="end"/>
      </w:r>
      <w:r>
        <w:rPr>
          <w:noProof/>
        </w:rPr>
        <w:fldChar w:fldCharType="end"/>
      </w:r>
    </w:p>
    <w:p w:rsidR="002F0882" w:rsidRDefault="003861B9">
      <w:pPr>
        <w:pStyle w:val="Sumrio2"/>
        <w:rPr>
          <w:rFonts w:asciiTheme="minorHAnsi" w:eastAsiaTheme="minorEastAsia" w:hAnsiTheme="minorHAnsi" w:cstheme="minorBidi"/>
          <w:szCs w:val="22"/>
          <w:lang w:val="pt-BR"/>
        </w:rPr>
      </w:pPr>
      <w:r>
        <w:fldChar w:fldCharType="begin"/>
      </w:r>
      <w:r>
        <w:instrText xml:space="preserve"> HYPERLINK \l "_Toc473097248" </w:instrText>
      </w:r>
      <w:r>
        <w:fldChar w:fldCharType="separate"/>
      </w:r>
      <w:r w:rsidR="002F0882" w:rsidRPr="005B48F9">
        <w:rPr>
          <w:rStyle w:val="Hyperlink"/>
        </w:rPr>
        <w:t>3.4</w:t>
      </w:r>
      <w:r w:rsidR="002F0882">
        <w:rPr>
          <w:rFonts w:asciiTheme="minorHAnsi" w:eastAsiaTheme="minorEastAsia" w:hAnsiTheme="minorHAnsi" w:cstheme="minorBidi"/>
          <w:szCs w:val="22"/>
          <w:lang w:val="pt-BR"/>
        </w:rPr>
        <w:tab/>
      </w:r>
      <w:r w:rsidR="002F0882" w:rsidRPr="005B48F9">
        <w:rPr>
          <w:rStyle w:val="Hyperlink"/>
        </w:rPr>
        <w:t>Modes of Operation</w:t>
      </w:r>
      <w:r w:rsidR="002F0882">
        <w:rPr>
          <w:webHidden/>
        </w:rPr>
        <w:tab/>
      </w:r>
      <w:r w:rsidR="002F0882">
        <w:rPr>
          <w:webHidden/>
        </w:rPr>
        <w:fldChar w:fldCharType="begin"/>
      </w:r>
      <w:r w:rsidR="002F0882">
        <w:rPr>
          <w:webHidden/>
        </w:rPr>
        <w:instrText xml:space="preserve"> PAGEREF _Toc473097248 \h </w:instrText>
      </w:r>
      <w:r w:rsidR="002F0882">
        <w:rPr>
          <w:webHidden/>
        </w:rPr>
      </w:r>
      <w:r w:rsidR="002F0882">
        <w:rPr>
          <w:webHidden/>
        </w:rPr>
        <w:fldChar w:fldCharType="separate"/>
      </w:r>
      <w:ins w:id="5" w:author="Leonardo Tomazine" w:date="2017-01-25T08:58:00Z">
        <w:r w:rsidR="00C9365D">
          <w:rPr>
            <w:webHidden/>
          </w:rPr>
          <w:t>12</w:t>
        </w:r>
      </w:ins>
      <w:del w:id="6" w:author="Leonardo Tomazine" w:date="2017-01-25T08:58:00Z">
        <w:r w:rsidR="002F0882" w:rsidDel="00C9365D">
          <w:rPr>
            <w:webHidden/>
          </w:rPr>
          <w:delText>8</w:delText>
        </w:r>
      </w:del>
      <w:r w:rsidR="002F0882">
        <w:rPr>
          <w:webHidden/>
        </w:rPr>
        <w:fldChar w:fldCharType="end"/>
      </w:r>
      <w:r>
        <w:fldChar w:fldCharType="end"/>
      </w:r>
    </w:p>
    <w:p w:rsidR="002F0882" w:rsidRDefault="003861B9">
      <w:pPr>
        <w:pStyle w:val="Sumrio3"/>
        <w:rPr>
          <w:rFonts w:asciiTheme="minorHAnsi" w:eastAsiaTheme="minorEastAsia" w:hAnsiTheme="minorHAnsi" w:cstheme="minorBidi"/>
          <w:noProof/>
          <w:szCs w:val="22"/>
          <w:lang w:val="pt-BR"/>
        </w:rPr>
      </w:pPr>
      <w:r>
        <w:fldChar w:fldCharType="begin"/>
      </w:r>
      <w:r>
        <w:instrText xml:space="preserve"> HYPERLINK \l "_Toc473097249" </w:instrText>
      </w:r>
      <w:r>
        <w:fldChar w:fldCharType="separate"/>
      </w:r>
      <w:r w:rsidR="002F0882" w:rsidRPr="005B48F9">
        <w:rPr>
          <w:rStyle w:val="Hyperlink"/>
          <w:noProof/>
        </w:rPr>
        <w:t>3.4.1</w:t>
      </w:r>
      <w:r w:rsidR="002F0882">
        <w:rPr>
          <w:rFonts w:asciiTheme="minorHAnsi" w:eastAsiaTheme="minorEastAsia" w:hAnsiTheme="minorHAnsi" w:cstheme="minorBidi"/>
          <w:noProof/>
          <w:szCs w:val="22"/>
          <w:lang w:val="pt-BR"/>
        </w:rPr>
        <w:tab/>
      </w:r>
      <w:r w:rsidR="002F0882" w:rsidRPr="005B48F9">
        <w:rPr>
          <w:rStyle w:val="Hyperlink"/>
          <w:noProof/>
        </w:rPr>
        <w:t>Functional mode</w:t>
      </w:r>
      <w:r w:rsidR="002F0882">
        <w:rPr>
          <w:noProof/>
          <w:webHidden/>
        </w:rPr>
        <w:tab/>
      </w:r>
      <w:r w:rsidR="002F0882">
        <w:rPr>
          <w:noProof/>
          <w:webHidden/>
        </w:rPr>
        <w:fldChar w:fldCharType="begin"/>
      </w:r>
      <w:r w:rsidR="002F0882">
        <w:rPr>
          <w:noProof/>
          <w:webHidden/>
        </w:rPr>
        <w:instrText xml:space="preserve"> PAGEREF _Toc473097249 \h </w:instrText>
      </w:r>
      <w:r w:rsidR="002F0882">
        <w:rPr>
          <w:noProof/>
          <w:webHidden/>
        </w:rPr>
      </w:r>
      <w:r w:rsidR="002F0882">
        <w:rPr>
          <w:noProof/>
          <w:webHidden/>
        </w:rPr>
        <w:fldChar w:fldCharType="separate"/>
      </w:r>
      <w:ins w:id="7" w:author="Leonardo Tomazine" w:date="2017-01-25T08:58:00Z">
        <w:r w:rsidR="00C9365D">
          <w:rPr>
            <w:noProof/>
            <w:webHidden/>
          </w:rPr>
          <w:t>12</w:t>
        </w:r>
      </w:ins>
      <w:del w:id="8" w:author="Leonardo Tomazine" w:date="2017-01-25T08:58:00Z">
        <w:r w:rsidR="002F0882" w:rsidDel="00C9365D">
          <w:rPr>
            <w:noProof/>
            <w:webHidden/>
          </w:rPr>
          <w:delText>8</w:delText>
        </w:r>
      </w:del>
      <w:r w:rsidR="002F0882">
        <w:rPr>
          <w:noProof/>
          <w:webHidden/>
        </w:rPr>
        <w:fldChar w:fldCharType="end"/>
      </w:r>
      <w:r>
        <w:rPr>
          <w:noProof/>
        </w:rPr>
        <w:fldChar w:fldCharType="end"/>
      </w:r>
    </w:p>
    <w:p w:rsidR="002F0882" w:rsidRDefault="003861B9">
      <w:pPr>
        <w:pStyle w:val="Sumrio3"/>
        <w:rPr>
          <w:rFonts w:asciiTheme="minorHAnsi" w:eastAsiaTheme="minorEastAsia" w:hAnsiTheme="minorHAnsi" w:cstheme="minorBidi"/>
          <w:noProof/>
          <w:szCs w:val="22"/>
          <w:lang w:val="pt-BR"/>
        </w:rPr>
      </w:pPr>
      <w:r>
        <w:fldChar w:fldCharType="begin"/>
      </w:r>
      <w:r>
        <w:instrText xml:space="preserve"> HYPERLINK \l "_Toc473097250" </w:instrText>
      </w:r>
      <w:r>
        <w:fldChar w:fldCharType="separate"/>
      </w:r>
      <w:r w:rsidR="002F0882" w:rsidRPr="005B48F9">
        <w:rPr>
          <w:rStyle w:val="Hyperlink"/>
          <w:noProof/>
        </w:rPr>
        <w:t>3.4.2</w:t>
      </w:r>
      <w:r w:rsidR="002F0882">
        <w:rPr>
          <w:rFonts w:asciiTheme="minorHAnsi" w:eastAsiaTheme="minorEastAsia" w:hAnsiTheme="minorHAnsi" w:cstheme="minorBidi"/>
          <w:noProof/>
          <w:szCs w:val="22"/>
          <w:lang w:val="pt-BR"/>
        </w:rPr>
        <w:tab/>
      </w:r>
      <w:r w:rsidR="002F0882" w:rsidRPr="005B48F9">
        <w:rPr>
          <w:rStyle w:val="Hyperlink"/>
          <w:noProof/>
        </w:rPr>
        <w:t>Test mode</w:t>
      </w:r>
      <w:r w:rsidR="002F0882">
        <w:rPr>
          <w:noProof/>
          <w:webHidden/>
        </w:rPr>
        <w:tab/>
      </w:r>
      <w:r w:rsidR="002F0882">
        <w:rPr>
          <w:noProof/>
          <w:webHidden/>
        </w:rPr>
        <w:fldChar w:fldCharType="begin"/>
      </w:r>
      <w:r w:rsidR="002F0882">
        <w:rPr>
          <w:noProof/>
          <w:webHidden/>
        </w:rPr>
        <w:instrText xml:space="preserve"> PAGEREF _Toc473097250 \h </w:instrText>
      </w:r>
      <w:r w:rsidR="002F0882">
        <w:rPr>
          <w:noProof/>
          <w:webHidden/>
        </w:rPr>
      </w:r>
      <w:r w:rsidR="002F0882">
        <w:rPr>
          <w:noProof/>
          <w:webHidden/>
        </w:rPr>
        <w:fldChar w:fldCharType="separate"/>
      </w:r>
      <w:ins w:id="9" w:author="Leonardo Tomazine" w:date="2017-01-25T08:58:00Z">
        <w:r w:rsidR="00C9365D">
          <w:rPr>
            <w:noProof/>
            <w:webHidden/>
          </w:rPr>
          <w:t>13</w:t>
        </w:r>
      </w:ins>
      <w:del w:id="10" w:author="Leonardo Tomazine" w:date="2017-01-25T08:58:00Z">
        <w:r w:rsidR="002F0882" w:rsidDel="00C9365D">
          <w:rPr>
            <w:noProof/>
            <w:webHidden/>
          </w:rPr>
          <w:delText>9</w:delText>
        </w:r>
      </w:del>
      <w:r w:rsidR="002F0882">
        <w:rPr>
          <w:noProof/>
          <w:webHidden/>
        </w:rPr>
        <w:fldChar w:fldCharType="end"/>
      </w:r>
      <w:r>
        <w:rPr>
          <w:noProof/>
        </w:rPr>
        <w:fldChar w:fldCharType="end"/>
      </w:r>
    </w:p>
    <w:p w:rsidR="002F0882" w:rsidRDefault="003861B9">
      <w:pPr>
        <w:pStyle w:val="Sumrio2"/>
        <w:rPr>
          <w:rFonts w:asciiTheme="minorHAnsi" w:eastAsiaTheme="minorEastAsia" w:hAnsiTheme="minorHAnsi" w:cstheme="minorBidi"/>
          <w:szCs w:val="22"/>
          <w:lang w:val="pt-BR"/>
        </w:rPr>
      </w:pPr>
      <w:r>
        <w:fldChar w:fldCharType="begin"/>
      </w:r>
      <w:r>
        <w:instrText xml:space="preserve"> HYPERLINK \l "_Toc473097251" </w:instrText>
      </w:r>
      <w:r>
        <w:fldChar w:fldCharType="separate"/>
      </w:r>
      <w:r w:rsidR="002F0882" w:rsidRPr="005B48F9">
        <w:rPr>
          <w:rStyle w:val="Hyperlink"/>
        </w:rPr>
        <w:t>3.5</w:t>
      </w:r>
      <w:r w:rsidR="002F0882">
        <w:rPr>
          <w:rFonts w:asciiTheme="minorHAnsi" w:eastAsiaTheme="minorEastAsia" w:hAnsiTheme="minorHAnsi" w:cstheme="minorBidi"/>
          <w:szCs w:val="22"/>
          <w:lang w:val="pt-BR"/>
        </w:rPr>
        <w:tab/>
      </w:r>
      <w:r w:rsidR="002F0882" w:rsidRPr="005B48F9">
        <w:rPr>
          <w:rStyle w:val="Hyperlink"/>
        </w:rPr>
        <w:t>Clock and reset</w:t>
      </w:r>
      <w:r w:rsidR="002F0882">
        <w:rPr>
          <w:webHidden/>
        </w:rPr>
        <w:tab/>
      </w:r>
      <w:r w:rsidR="002F0882">
        <w:rPr>
          <w:webHidden/>
        </w:rPr>
        <w:fldChar w:fldCharType="begin"/>
      </w:r>
      <w:r w:rsidR="002F0882">
        <w:rPr>
          <w:webHidden/>
        </w:rPr>
        <w:instrText xml:space="preserve"> PAGEREF _Toc473097251 \h </w:instrText>
      </w:r>
      <w:r w:rsidR="002F0882">
        <w:rPr>
          <w:webHidden/>
        </w:rPr>
      </w:r>
      <w:r w:rsidR="002F0882">
        <w:rPr>
          <w:webHidden/>
        </w:rPr>
        <w:fldChar w:fldCharType="separate"/>
      </w:r>
      <w:ins w:id="11" w:author="Leonardo Tomazine" w:date="2017-01-25T08:58:00Z">
        <w:r w:rsidR="00C9365D">
          <w:rPr>
            <w:webHidden/>
          </w:rPr>
          <w:t>13</w:t>
        </w:r>
      </w:ins>
      <w:del w:id="12" w:author="Leonardo Tomazine" w:date="2017-01-25T08:58:00Z">
        <w:r w:rsidR="002F0882" w:rsidDel="00C9365D">
          <w:rPr>
            <w:webHidden/>
          </w:rPr>
          <w:delText>9</w:delText>
        </w:r>
      </w:del>
      <w:r w:rsidR="002F0882">
        <w:rPr>
          <w:webHidden/>
        </w:rPr>
        <w:fldChar w:fldCharType="end"/>
      </w:r>
      <w:r>
        <w:fldChar w:fldCharType="end"/>
      </w:r>
    </w:p>
    <w:p w:rsidR="002F0882" w:rsidRDefault="003861B9">
      <w:pPr>
        <w:pStyle w:val="Sumrio1"/>
        <w:rPr>
          <w:rFonts w:asciiTheme="minorHAnsi" w:eastAsiaTheme="minorEastAsia" w:hAnsiTheme="minorHAnsi" w:cstheme="minorBidi"/>
          <w:b w:val="0"/>
          <w:szCs w:val="22"/>
          <w:lang w:val="pt-BR"/>
        </w:rPr>
      </w:pPr>
      <w:r>
        <w:fldChar w:fldCharType="begin"/>
      </w:r>
      <w:r>
        <w:instrText xml:space="preserve"> HYPERLINK \l "_Toc473097252" </w:instrText>
      </w:r>
      <w:r>
        <w:fldChar w:fldCharType="separate"/>
      </w:r>
      <w:r w:rsidR="002F0882" w:rsidRPr="005B48F9">
        <w:rPr>
          <w:rStyle w:val="Hyperlink"/>
          <w:rFonts w:cs="Arial"/>
        </w:rPr>
        <w:t>4</w:t>
      </w:r>
      <w:r w:rsidR="002F0882">
        <w:rPr>
          <w:rFonts w:asciiTheme="minorHAnsi" w:eastAsiaTheme="minorEastAsia" w:hAnsiTheme="minorHAnsi" w:cstheme="minorBidi"/>
          <w:b w:val="0"/>
          <w:szCs w:val="22"/>
          <w:lang w:val="pt-BR"/>
        </w:rPr>
        <w:tab/>
      </w:r>
      <w:r w:rsidR="002F0882" w:rsidRPr="005B48F9">
        <w:rPr>
          <w:rStyle w:val="Hyperlink"/>
          <w:rFonts w:cs="Arial"/>
        </w:rPr>
        <w:t>Micro Architecture</w:t>
      </w:r>
      <w:r w:rsidR="002F0882">
        <w:rPr>
          <w:webHidden/>
        </w:rPr>
        <w:tab/>
      </w:r>
      <w:r w:rsidR="002F0882">
        <w:rPr>
          <w:webHidden/>
        </w:rPr>
        <w:fldChar w:fldCharType="begin"/>
      </w:r>
      <w:r w:rsidR="002F0882">
        <w:rPr>
          <w:webHidden/>
        </w:rPr>
        <w:instrText xml:space="preserve"> PAGEREF _Toc473097252 \h </w:instrText>
      </w:r>
      <w:r w:rsidR="002F0882">
        <w:rPr>
          <w:webHidden/>
        </w:rPr>
      </w:r>
      <w:r w:rsidR="002F0882">
        <w:rPr>
          <w:webHidden/>
        </w:rPr>
        <w:fldChar w:fldCharType="separate"/>
      </w:r>
      <w:ins w:id="13" w:author="Leonardo Tomazine" w:date="2017-01-25T08:58:00Z">
        <w:r w:rsidR="00C9365D">
          <w:rPr>
            <w:webHidden/>
          </w:rPr>
          <w:t>13</w:t>
        </w:r>
      </w:ins>
      <w:del w:id="14" w:author="Leonardo Tomazine" w:date="2017-01-25T08:58:00Z">
        <w:r w:rsidR="002F0882" w:rsidDel="00C9365D">
          <w:rPr>
            <w:webHidden/>
          </w:rPr>
          <w:delText>9</w:delText>
        </w:r>
      </w:del>
      <w:r w:rsidR="002F0882">
        <w:rPr>
          <w:webHidden/>
        </w:rPr>
        <w:fldChar w:fldCharType="end"/>
      </w:r>
      <w:r>
        <w:fldChar w:fldCharType="end"/>
      </w:r>
    </w:p>
    <w:p w:rsidR="002F0882" w:rsidRDefault="003861B9">
      <w:pPr>
        <w:pStyle w:val="Sumrio2"/>
        <w:rPr>
          <w:rFonts w:asciiTheme="minorHAnsi" w:eastAsiaTheme="minorEastAsia" w:hAnsiTheme="minorHAnsi" w:cstheme="minorBidi"/>
          <w:szCs w:val="22"/>
          <w:lang w:val="pt-BR"/>
        </w:rPr>
      </w:pPr>
      <w:r>
        <w:fldChar w:fldCharType="begin"/>
      </w:r>
      <w:r>
        <w:instrText xml:space="preserve"> HYPERLINK \l "_Toc473097253" </w:instrText>
      </w:r>
      <w:r>
        <w:fldChar w:fldCharType="separate"/>
      </w:r>
      <w:r w:rsidR="002F0882" w:rsidRPr="005B48F9">
        <w:rPr>
          <w:rStyle w:val="Hyperlink"/>
        </w:rPr>
        <w:t>4.1</w:t>
      </w:r>
      <w:r w:rsidR="002F0882">
        <w:rPr>
          <w:rFonts w:asciiTheme="minorHAnsi" w:eastAsiaTheme="minorEastAsia" w:hAnsiTheme="minorHAnsi" w:cstheme="minorBidi"/>
          <w:szCs w:val="22"/>
          <w:lang w:val="pt-BR"/>
        </w:rPr>
        <w:tab/>
      </w:r>
      <w:r w:rsidR="002F0882" w:rsidRPr="005B48F9">
        <w:rPr>
          <w:rStyle w:val="Hyperlink"/>
        </w:rPr>
        <w:t>Power 4 Module</w:t>
      </w:r>
      <w:r w:rsidR="002F0882">
        <w:rPr>
          <w:webHidden/>
        </w:rPr>
        <w:tab/>
      </w:r>
      <w:r w:rsidR="002F0882">
        <w:rPr>
          <w:webHidden/>
        </w:rPr>
        <w:fldChar w:fldCharType="begin"/>
      </w:r>
      <w:r w:rsidR="002F0882">
        <w:rPr>
          <w:webHidden/>
        </w:rPr>
        <w:instrText xml:space="preserve"> PAGEREF _Toc473097253 \h </w:instrText>
      </w:r>
      <w:r w:rsidR="002F0882">
        <w:rPr>
          <w:webHidden/>
        </w:rPr>
      </w:r>
      <w:r w:rsidR="002F0882">
        <w:rPr>
          <w:webHidden/>
        </w:rPr>
        <w:fldChar w:fldCharType="separate"/>
      </w:r>
      <w:ins w:id="15" w:author="Leonardo Tomazine" w:date="2017-01-25T08:58:00Z">
        <w:r w:rsidR="00C9365D">
          <w:rPr>
            <w:webHidden/>
          </w:rPr>
          <w:t>13</w:t>
        </w:r>
      </w:ins>
      <w:del w:id="16" w:author="Leonardo Tomazine" w:date="2017-01-25T08:58:00Z">
        <w:r w:rsidR="002F0882" w:rsidDel="00C9365D">
          <w:rPr>
            <w:webHidden/>
          </w:rPr>
          <w:delText>9</w:delText>
        </w:r>
      </w:del>
      <w:r w:rsidR="002F0882">
        <w:rPr>
          <w:webHidden/>
        </w:rPr>
        <w:fldChar w:fldCharType="end"/>
      </w:r>
      <w:r>
        <w:fldChar w:fldCharType="end"/>
      </w:r>
    </w:p>
    <w:p w:rsidR="002F0882" w:rsidRDefault="003861B9">
      <w:pPr>
        <w:pStyle w:val="Sumrio3"/>
        <w:rPr>
          <w:rFonts w:asciiTheme="minorHAnsi" w:eastAsiaTheme="minorEastAsia" w:hAnsiTheme="minorHAnsi" w:cstheme="minorBidi"/>
          <w:noProof/>
          <w:szCs w:val="22"/>
          <w:lang w:val="pt-BR"/>
        </w:rPr>
      </w:pPr>
      <w:r>
        <w:fldChar w:fldCharType="begin"/>
      </w:r>
      <w:r>
        <w:instrText xml:space="preserve"> HYPERLINK \l "_Toc473097254" </w:instrText>
      </w:r>
      <w:r>
        <w:fldChar w:fldCharType="separate"/>
      </w:r>
      <w:r w:rsidR="002F0882" w:rsidRPr="005B48F9">
        <w:rPr>
          <w:rStyle w:val="Hyperlink"/>
          <w:noProof/>
        </w:rPr>
        <w:t>4.1.1</w:t>
      </w:r>
      <w:r w:rsidR="002F0882">
        <w:rPr>
          <w:rFonts w:asciiTheme="minorHAnsi" w:eastAsiaTheme="minorEastAsia" w:hAnsiTheme="minorHAnsi" w:cstheme="minorBidi"/>
          <w:noProof/>
          <w:szCs w:val="22"/>
          <w:lang w:val="pt-BR"/>
        </w:rPr>
        <w:tab/>
      </w:r>
      <w:r w:rsidR="002F0882" w:rsidRPr="005B48F9">
        <w:rPr>
          <w:rStyle w:val="Hyperlink"/>
          <w:noProof/>
        </w:rPr>
        <w:t>Power 4 Interface</w:t>
      </w:r>
      <w:r w:rsidR="002F0882">
        <w:rPr>
          <w:noProof/>
          <w:webHidden/>
        </w:rPr>
        <w:tab/>
      </w:r>
      <w:r w:rsidR="002F0882">
        <w:rPr>
          <w:noProof/>
          <w:webHidden/>
        </w:rPr>
        <w:fldChar w:fldCharType="begin"/>
      </w:r>
      <w:r w:rsidR="002F0882">
        <w:rPr>
          <w:noProof/>
          <w:webHidden/>
        </w:rPr>
        <w:instrText xml:space="preserve"> PAGEREF _Toc473097254 \h </w:instrText>
      </w:r>
      <w:r w:rsidR="002F0882">
        <w:rPr>
          <w:noProof/>
          <w:webHidden/>
        </w:rPr>
      </w:r>
      <w:r w:rsidR="002F0882">
        <w:rPr>
          <w:noProof/>
          <w:webHidden/>
        </w:rPr>
        <w:fldChar w:fldCharType="separate"/>
      </w:r>
      <w:ins w:id="17" w:author="Leonardo Tomazine" w:date="2017-01-25T08:58:00Z">
        <w:r w:rsidR="00C9365D">
          <w:rPr>
            <w:noProof/>
            <w:webHidden/>
          </w:rPr>
          <w:t>13</w:t>
        </w:r>
      </w:ins>
      <w:del w:id="18" w:author="Leonardo Tomazine" w:date="2017-01-25T08:58:00Z">
        <w:r w:rsidR="002F0882" w:rsidDel="00C9365D">
          <w:rPr>
            <w:noProof/>
            <w:webHidden/>
          </w:rPr>
          <w:delText>9</w:delText>
        </w:r>
      </w:del>
      <w:r w:rsidR="002F0882">
        <w:rPr>
          <w:noProof/>
          <w:webHidden/>
        </w:rPr>
        <w:fldChar w:fldCharType="end"/>
      </w:r>
      <w:r>
        <w:rPr>
          <w:noProof/>
        </w:rPr>
        <w:fldChar w:fldCharType="end"/>
      </w:r>
    </w:p>
    <w:p w:rsidR="002F0882" w:rsidRDefault="003861B9">
      <w:pPr>
        <w:pStyle w:val="Sumrio3"/>
        <w:rPr>
          <w:rFonts w:asciiTheme="minorHAnsi" w:eastAsiaTheme="minorEastAsia" w:hAnsiTheme="minorHAnsi" w:cstheme="minorBidi"/>
          <w:noProof/>
          <w:szCs w:val="22"/>
          <w:lang w:val="pt-BR"/>
        </w:rPr>
      </w:pPr>
      <w:r>
        <w:fldChar w:fldCharType="begin"/>
      </w:r>
      <w:r>
        <w:instrText xml:space="preserve"> HYPERLINK \l "_Toc473097255" </w:instrText>
      </w:r>
      <w:r>
        <w:fldChar w:fldCharType="separate"/>
      </w:r>
      <w:r w:rsidR="002F0882" w:rsidRPr="005B48F9">
        <w:rPr>
          <w:rStyle w:val="Hyperlink"/>
          <w:noProof/>
        </w:rPr>
        <w:t>4.1.2</w:t>
      </w:r>
      <w:r w:rsidR="002F0882">
        <w:rPr>
          <w:rFonts w:asciiTheme="minorHAnsi" w:eastAsiaTheme="minorEastAsia" w:hAnsiTheme="minorHAnsi" w:cstheme="minorBidi"/>
          <w:noProof/>
          <w:szCs w:val="22"/>
          <w:lang w:val="pt-BR"/>
        </w:rPr>
        <w:tab/>
      </w:r>
      <w:r w:rsidR="002F0882" w:rsidRPr="005B48F9">
        <w:rPr>
          <w:rStyle w:val="Hyperlink"/>
          <w:noProof/>
        </w:rPr>
        <w:t>Power 4 Complexity Estimation</w:t>
      </w:r>
      <w:r w:rsidR="002F0882">
        <w:rPr>
          <w:noProof/>
          <w:webHidden/>
        </w:rPr>
        <w:tab/>
      </w:r>
      <w:r w:rsidR="002F0882">
        <w:rPr>
          <w:noProof/>
          <w:webHidden/>
        </w:rPr>
        <w:fldChar w:fldCharType="begin"/>
      </w:r>
      <w:r w:rsidR="002F0882">
        <w:rPr>
          <w:noProof/>
          <w:webHidden/>
        </w:rPr>
        <w:instrText xml:space="preserve"> PAGEREF _Toc473097255 \h </w:instrText>
      </w:r>
      <w:r w:rsidR="002F0882">
        <w:rPr>
          <w:noProof/>
          <w:webHidden/>
        </w:rPr>
      </w:r>
      <w:r w:rsidR="002F0882">
        <w:rPr>
          <w:noProof/>
          <w:webHidden/>
        </w:rPr>
        <w:fldChar w:fldCharType="separate"/>
      </w:r>
      <w:ins w:id="19" w:author="Leonardo Tomazine" w:date="2017-01-25T08:58:00Z">
        <w:r w:rsidR="00C9365D">
          <w:rPr>
            <w:noProof/>
            <w:webHidden/>
          </w:rPr>
          <w:t>14</w:t>
        </w:r>
      </w:ins>
      <w:del w:id="20" w:author="Leonardo Tomazine" w:date="2017-01-25T08:58:00Z">
        <w:r w:rsidR="002F0882" w:rsidDel="00C9365D">
          <w:rPr>
            <w:noProof/>
            <w:webHidden/>
          </w:rPr>
          <w:delText>10</w:delText>
        </w:r>
      </w:del>
      <w:r w:rsidR="002F0882">
        <w:rPr>
          <w:noProof/>
          <w:webHidden/>
        </w:rPr>
        <w:fldChar w:fldCharType="end"/>
      </w:r>
      <w:r>
        <w:rPr>
          <w:noProof/>
        </w:rPr>
        <w:fldChar w:fldCharType="end"/>
      </w:r>
    </w:p>
    <w:p w:rsidR="002F0882" w:rsidRDefault="003861B9">
      <w:pPr>
        <w:pStyle w:val="Sumrio2"/>
        <w:rPr>
          <w:rFonts w:asciiTheme="minorHAnsi" w:eastAsiaTheme="minorEastAsia" w:hAnsiTheme="minorHAnsi" w:cstheme="minorBidi"/>
          <w:szCs w:val="22"/>
          <w:lang w:val="pt-BR"/>
        </w:rPr>
      </w:pPr>
      <w:r>
        <w:fldChar w:fldCharType="begin"/>
      </w:r>
      <w:r>
        <w:instrText xml:space="preserve"> HYPERLINK \l "_Toc473097256" </w:instrText>
      </w:r>
      <w:r>
        <w:fldChar w:fldCharType="separate"/>
      </w:r>
      <w:r w:rsidR="002F0882" w:rsidRPr="005B48F9">
        <w:rPr>
          <w:rStyle w:val="Hyperlink"/>
        </w:rPr>
        <w:t>4.2</w:t>
      </w:r>
      <w:r w:rsidR="002F0882">
        <w:rPr>
          <w:rFonts w:asciiTheme="minorHAnsi" w:eastAsiaTheme="minorEastAsia" w:hAnsiTheme="minorHAnsi" w:cstheme="minorBidi"/>
          <w:szCs w:val="22"/>
          <w:lang w:val="pt-BR"/>
        </w:rPr>
        <w:tab/>
      </w:r>
      <w:r w:rsidR="002F0882" w:rsidRPr="005B48F9">
        <w:rPr>
          <w:rStyle w:val="Hyperlink"/>
        </w:rPr>
        <w:t>FFT 512 Module</w:t>
      </w:r>
      <w:r w:rsidR="002F0882">
        <w:rPr>
          <w:webHidden/>
        </w:rPr>
        <w:tab/>
      </w:r>
      <w:r w:rsidR="002F0882">
        <w:rPr>
          <w:webHidden/>
        </w:rPr>
        <w:fldChar w:fldCharType="begin"/>
      </w:r>
      <w:r w:rsidR="002F0882">
        <w:rPr>
          <w:webHidden/>
        </w:rPr>
        <w:instrText xml:space="preserve"> PAGEREF _Toc473097256 \h </w:instrText>
      </w:r>
      <w:r w:rsidR="002F0882">
        <w:rPr>
          <w:webHidden/>
        </w:rPr>
      </w:r>
      <w:r w:rsidR="002F0882">
        <w:rPr>
          <w:webHidden/>
        </w:rPr>
        <w:fldChar w:fldCharType="separate"/>
      </w:r>
      <w:ins w:id="21" w:author="Leonardo Tomazine" w:date="2017-01-25T08:58:00Z">
        <w:r w:rsidR="00C9365D">
          <w:rPr>
            <w:webHidden/>
          </w:rPr>
          <w:t>14</w:t>
        </w:r>
      </w:ins>
      <w:del w:id="22" w:author="Leonardo Tomazine" w:date="2017-01-25T08:58:00Z">
        <w:r w:rsidR="002F0882" w:rsidDel="00C9365D">
          <w:rPr>
            <w:webHidden/>
          </w:rPr>
          <w:delText>10</w:delText>
        </w:r>
      </w:del>
      <w:r w:rsidR="002F0882">
        <w:rPr>
          <w:webHidden/>
        </w:rPr>
        <w:fldChar w:fldCharType="end"/>
      </w:r>
      <w:r>
        <w:fldChar w:fldCharType="end"/>
      </w:r>
    </w:p>
    <w:p w:rsidR="002F0882" w:rsidRDefault="003861B9">
      <w:pPr>
        <w:pStyle w:val="Sumrio3"/>
        <w:rPr>
          <w:rFonts w:asciiTheme="minorHAnsi" w:eastAsiaTheme="minorEastAsia" w:hAnsiTheme="minorHAnsi" w:cstheme="minorBidi"/>
          <w:noProof/>
          <w:szCs w:val="22"/>
          <w:lang w:val="pt-BR"/>
        </w:rPr>
      </w:pPr>
      <w:r>
        <w:fldChar w:fldCharType="begin"/>
      </w:r>
      <w:r>
        <w:instrText xml:space="preserve"> HYPERLINK \l "_Toc473097257" </w:instrText>
      </w:r>
      <w:r>
        <w:fldChar w:fldCharType="separate"/>
      </w:r>
      <w:r w:rsidR="002F0882" w:rsidRPr="005B48F9">
        <w:rPr>
          <w:rStyle w:val="Hyperlink"/>
          <w:noProof/>
        </w:rPr>
        <w:t>4.2.1</w:t>
      </w:r>
      <w:r w:rsidR="002F0882">
        <w:rPr>
          <w:rFonts w:asciiTheme="minorHAnsi" w:eastAsiaTheme="minorEastAsia" w:hAnsiTheme="minorHAnsi" w:cstheme="minorBidi"/>
          <w:noProof/>
          <w:szCs w:val="22"/>
          <w:lang w:val="pt-BR"/>
        </w:rPr>
        <w:tab/>
      </w:r>
      <w:r w:rsidR="002F0882" w:rsidRPr="005B48F9">
        <w:rPr>
          <w:rStyle w:val="Hyperlink"/>
          <w:noProof/>
        </w:rPr>
        <w:t>FFT 512 Interface</w:t>
      </w:r>
      <w:r w:rsidR="002F0882">
        <w:rPr>
          <w:noProof/>
          <w:webHidden/>
        </w:rPr>
        <w:tab/>
      </w:r>
      <w:r w:rsidR="002F0882">
        <w:rPr>
          <w:noProof/>
          <w:webHidden/>
        </w:rPr>
        <w:fldChar w:fldCharType="begin"/>
      </w:r>
      <w:r w:rsidR="002F0882">
        <w:rPr>
          <w:noProof/>
          <w:webHidden/>
        </w:rPr>
        <w:instrText xml:space="preserve"> PAGEREF _Toc473097257 \h </w:instrText>
      </w:r>
      <w:r w:rsidR="002F0882">
        <w:rPr>
          <w:noProof/>
          <w:webHidden/>
        </w:rPr>
      </w:r>
      <w:r w:rsidR="002F0882">
        <w:rPr>
          <w:noProof/>
          <w:webHidden/>
        </w:rPr>
        <w:fldChar w:fldCharType="separate"/>
      </w:r>
      <w:ins w:id="23" w:author="Leonardo Tomazine" w:date="2017-01-25T08:58:00Z">
        <w:r w:rsidR="00C9365D">
          <w:rPr>
            <w:noProof/>
            <w:webHidden/>
          </w:rPr>
          <w:t>14</w:t>
        </w:r>
      </w:ins>
      <w:del w:id="24" w:author="Leonardo Tomazine" w:date="2017-01-25T08:58:00Z">
        <w:r w:rsidR="002F0882" w:rsidDel="00C9365D">
          <w:rPr>
            <w:noProof/>
            <w:webHidden/>
          </w:rPr>
          <w:delText>10</w:delText>
        </w:r>
      </w:del>
      <w:r w:rsidR="002F0882">
        <w:rPr>
          <w:noProof/>
          <w:webHidden/>
        </w:rPr>
        <w:fldChar w:fldCharType="end"/>
      </w:r>
      <w:r>
        <w:rPr>
          <w:noProof/>
        </w:rPr>
        <w:fldChar w:fldCharType="end"/>
      </w:r>
    </w:p>
    <w:p w:rsidR="002F0882" w:rsidRDefault="003861B9">
      <w:pPr>
        <w:pStyle w:val="Sumrio3"/>
        <w:rPr>
          <w:rFonts w:asciiTheme="minorHAnsi" w:eastAsiaTheme="minorEastAsia" w:hAnsiTheme="minorHAnsi" w:cstheme="minorBidi"/>
          <w:noProof/>
          <w:szCs w:val="22"/>
          <w:lang w:val="pt-BR"/>
        </w:rPr>
      </w:pPr>
      <w:r>
        <w:fldChar w:fldCharType="begin"/>
      </w:r>
      <w:r>
        <w:instrText xml:space="preserve"> HYPERLINK \l "_Toc473097258" </w:instrText>
      </w:r>
      <w:r>
        <w:fldChar w:fldCharType="separate"/>
      </w:r>
      <w:r w:rsidR="002F0882" w:rsidRPr="005B48F9">
        <w:rPr>
          <w:rStyle w:val="Hyperlink"/>
          <w:noProof/>
        </w:rPr>
        <w:t>4.2.2</w:t>
      </w:r>
      <w:r w:rsidR="002F0882">
        <w:rPr>
          <w:rFonts w:asciiTheme="minorHAnsi" w:eastAsiaTheme="minorEastAsia" w:hAnsiTheme="minorHAnsi" w:cstheme="minorBidi"/>
          <w:noProof/>
          <w:szCs w:val="22"/>
          <w:lang w:val="pt-BR"/>
        </w:rPr>
        <w:tab/>
      </w:r>
      <w:r w:rsidR="002F0882" w:rsidRPr="005B48F9">
        <w:rPr>
          <w:rStyle w:val="Hyperlink"/>
          <w:noProof/>
        </w:rPr>
        <w:t>FFT 512 Complexity Estimation</w:t>
      </w:r>
      <w:r w:rsidR="002F0882">
        <w:rPr>
          <w:noProof/>
          <w:webHidden/>
        </w:rPr>
        <w:tab/>
      </w:r>
      <w:r w:rsidR="002F0882">
        <w:rPr>
          <w:noProof/>
          <w:webHidden/>
        </w:rPr>
        <w:fldChar w:fldCharType="begin"/>
      </w:r>
      <w:r w:rsidR="002F0882">
        <w:rPr>
          <w:noProof/>
          <w:webHidden/>
        </w:rPr>
        <w:instrText xml:space="preserve"> PAGEREF _Toc473097258 \h </w:instrText>
      </w:r>
      <w:r w:rsidR="002F0882">
        <w:rPr>
          <w:noProof/>
          <w:webHidden/>
        </w:rPr>
      </w:r>
      <w:r w:rsidR="002F0882">
        <w:rPr>
          <w:noProof/>
          <w:webHidden/>
        </w:rPr>
        <w:fldChar w:fldCharType="separate"/>
      </w:r>
      <w:ins w:id="25" w:author="Leonardo Tomazine" w:date="2017-01-25T08:58:00Z">
        <w:r w:rsidR="00C9365D">
          <w:rPr>
            <w:noProof/>
            <w:webHidden/>
          </w:rPr>
          <w:t>15</w:t>
        </w:r>
      </w:ins>
      <w:del w:id="26" w:author="Leonardo Tomazine" w:date="2017-01-25T08:58:00Z">
        <w:r w:rsidR="002F0882" w:rsidDel="00C9365D">
          <w:rPr>
            <w:noProof/>
            <w:webHidden/>
          </w:rPr>
          <w:delText>11</w:delText>
        </w:r>
      </w:del>
      <w:r w:rsidR="002F0882">
        <w:rPr>
          <w:noProof/>
          <w:webHidden/>
        </w:rPr>
        <w:fldChar w:fldCharType="end"/>
      </w:r>
      <w:r>
        <w:rPr>
          <w:noProof/>
        </w:rPr>
        <w:fldChar w:fldCharType="end"/>
      </w:r>
    </w:p>
    <w:p w:rsidR="002F0882" w:rsidRDefault="003861B9">
      <w:pPr>
        <w:pStyle w:val="Sumrio2"/>
        <w:rPr>
          <w:rFonts w:asciiTheme="minorHAnsi" w:eastAsiaTheme="minorEastAsia" w:hAnsiTheme="minorHAnsi" w:cstheme="minorBidi"/>
          <w:szCs w:val="22"/>
          <w:lang w:val="pt-BR"/>
        </w:rPr>
      </w:pPr>
      <w:r>
        <w:fldChar w:fldCharType="begin"/>
      </w:r>
      <w:r>
        <w:instrText xml:space="preserve"> HYPERLINK \l "_Toc473097259" </w:instrText>
      </w:r>
      <w:r>
        <w:fldChar w:fldCharType="separate"/>
      </w:r>
      <w:r w:rsidR="002F0882" w:rsidRPr="005B48F9">
        <w:rPr>
          <w:rStyle w:val="Hyperlink"/>
        </w:rPr>
        <w:t>4.3</w:t>
      </w:r>
      <w:r w:rsidR="002F0882">
        <w:rPr>
          <w:rFonts w:asciiTheme="minorHAnsi" w:eastAsiaTheme="minorEastAsia" w:hAnsiTheme="minorHAnsi" w:cstheme="minorBidi"/>
          <w:szCs w:val="22"/>
          <w:lang w:val="pt-BR"/>
        </w:rPr>
        <w:tab/>
      </w:r>
      <w:r w:rsidR="002F0882" w:rsidRPr="005B48F9">
        <w:rPr>
          <w:rStyle w:val="Hyperlink"/>
        </w:rPr>
        <w:t>Peak Module</w:t>
      </w:r>
      <w:r w:rsidR="002F0882">
        <w:rPr>
          <w:webHidden/>
        </w:rPr>
        <w:tab/>
      </w:r>
      <w:r w:rsidR="002F0882">
        <w:rPr>
          <w:webHidden/>
        </w:rPr>
        <w:fldChar w:fldCharType="begin"/>
      </w:r>
      <w:r w:rsidR="002F0882">
        <w:rPr>
          <w:webHidden/>
        </w:rPr>
        <w:instrText xml:space="preserve"> PAGEREF _Toc473097259 \h </w:instrText>
      </w:r>
      <w:r w:rsidR="002F0882">
        <w:rPr>
          <w:webHidden/>
        </w:rPr>
      </w:r>
      <w:r w:rsidR="002F0882">
        <w:rPr>
          <w:webHidden/>
        </w:rPr>
        <w:fldChar w:fldCharType="separate"/>
      </w:r>
      <w:ins w:id="27" w:author="Leonardo Tomazine" w:date="2017-01-25T08:58:00Z">
        <w:r w:rsidR="00C9365D">
          <w:rPr>
            <w:webHidden/>
          </w:rPr>
          <w:t>15</w:t>
        </w:r>
      </w:ins>
      <w:del w:id="28" w:author="Leonardo Tomazine" w:date="2017-01-25T08:58:00Z">
        <w:r w:rsidR="002F0882" w:rsidDel="00C9365D">
          <w:rPr>
            <w:webHidden/>
          </w:rPr>
          <w:delText>11</w:delText>
        </w:r>
      </w:del>
      <w:r w:rsidR="002F0882">
        <w:rPr>
          <w:webHidden/>
        </w:rPr>
        <w:fldChar w:fldCharType="end"/>
      </w:r>
      <w:r>
        <w:fldChar w:fldCharType="end"/>
      </w:r>
    </w:p>
    <w:p w:rsidR="002F0882" w:rsidRDefault="003861B9">
      <w:pPr>
        <w:pStyle w:val="Sumrio3"/>
        <w:rPr>
          <w:rFonts w:asciiTheme="minorHAnsi" w:eastAsiaTheme="minorEastAsia" w:hAnsiTheme="minorHAnsi" w:cstheme="minorBidi"/>
          <w:noProof/>
          <w:szCs w:val="22"/>
          <w:lang w:val="pt-BR"/>
        </w:rPr>
      </w:pPr>
      <w:r>
        <w:fldChar w:fldCharType="begin"/>
      </w:r>
      <w:r>
        <w:instrText xml:space="preserve"> HYPERLINK \l "_Toc473097260" </w:instrText>
      </w:r>
      <w:r>
        <w:fldChar w:fldCharType="separate"/>
      </w:r>
      <w:r w:rsidR="002F0882" w:rsidRPr="005B48F9">
        <w:rPr>
          <w:rStyle w:val="Hyperlink"/>
          <w:noProof/>
        </w:rPr>
        <w:t>4.3.1</w:t>
      </w:r>
      <w:r w:rsidR="002F0882">
        <w:rPr>
          <w:rFonts w:asciiTheme="minorHAnsi" w:eastAsiaTheme="minorEastAsia" w:hAnsiTheme="minorHAnsi" w:cstheme="minorBidi"/>
          <w:noProof/>
          <w:szCs w:val="22"/>
          <w:lang w:val="pt-BR"/>
        </w:rPr>
        <w:tab/>
      </w:r>
      <w:r w:rsidR="002F0882" w:rsidRPr="005B48F9">
        <w:rPr>
          <w:rStyle w:val="Hyperlink"/>
          <w:noProof/>
        </w:rPr>
        <w:t>Peak Interface</w:t>
      </w:r>
      <w:r w:rsidR="002F0882">
        <w:rPr>
          <w:noProof/>
          <w:webHidden/>
        </w:rPr>
        <w:tab/>
      </w:r>
      <w:r w:rsidR="002F0882">
        <w:rPr>
          <w:noProof/>
          <w:webHidden/>
        </w:rPr>
        <w:fldChar w:fldCharType="begin"/>
      </w:r>
      <w:r w:rsidR="002F0882">
        <w:rPr>
          <w:noProof/>
          <w:webHidden/>
        </w:rPr>
        <w:instrText xml:space="preserve"> PAGEREF _Toc473097260 \h </w:instrText>
      </w:r>
      <w:r w:rsidR="002F0882">
        <w:rPr>
          <w:noProof/>
          <w:webHidden/>
        </w:rPr>
      </w:r>
      <w:r w:rsidR="002F0882">
        <w:rPr>
          <w:noProof/>
          <w:webHidden/>
        </w:rPr>
        <w:fldChar w:fldCharType="separate"/>
      </w:r>
      <w:ins w:id="29" w:author="Leonardo Tomazine" w:date="2017-01-25T08:58:00Z">
        <w:r w:rsidR="00C9365D">
          <w:rPr>
            <w:noProof/>
            <w:webHidden/>
          </w:rPr>
          <w:t>15</w:t>
        </w:r>
      </w:ins>
      <w:del w:id="30" w:author="Leonardo Tomazine" w:date="2017-01-25T08:58:00Z">
        <w:r w:rsidR="002F0882" w:rsidDel="00C9365D">
          <w:rPr>
            <w:noProof/>
            <w:webHidden/>
          </w:rPr>
          <w:delText>11</w:delText>
        </w:r>
      </w:del>
      <w:r w:rsidR="002F0882">
        <w:rPr>
          <w:noProof/>
          <w:webHidden/>
        </w:rPr>
        <w:fldChar w:fldCharType="end"/>
      </w:r>
      <w:r>
        <w:rPr>
          <w:noProof/>
        </w:rPr>
        <w:fldChar w:fldCharType="end"/>
      </w:r>
    </w:p>
    <w:p w:rsidR="002F0882" w:rsidRDefault="003861B9">
      <w:pPr>
        <w:pStyle w:val="Sumrio3"/>
        <w:rPr>
          <w:rFonts w:asciiTheme="minorHAnsi" w:eastAsiaTheme="minorEastAsia" w:hAnsiTheme="minorHAnsi" w:cstheme="minorBidi"/>
          <w:noProof/>
          <w:szCs w:val="22"/>
          <w:lang w:val="pt-BR"/>
        </w:rPr>
      </w:pPr>
      <w:r>
        <w:fldChar w:fldCharType="begin"/>
      </w:r>
      <w:r>
        <w:instrText xml:space="preserve"> HYPERLINK \l "_Toc473097261" </w:instrText>
      </w:r>
      <w:r>
        <w:fldChar w:fldCharType="separate"/>
      </w:r>
      <w:r w:rsidR="002F0882" w:rsidRPr="005B48F9">
        <w:rPr>
          <w:rStyle w:val="Hyperlink"/>
          <w:noProof/>
        </w:rPr>
        <w:t>4.3.2</w:t>
      </w:r>
      <w:r w:rsidR="002F0882">
        <w:rPr>
          <w:rFonts w:asciiTheme="minorHAnsi" w:eastAsiaTheme="minorEastAsia" w:hAnsiTheme="minorHAnsi" w:cstheme="minorBidi"/>
          <w:noProof/>
          <w:szCs w:val="22"/>
          <w:lang w:val="pt-BR"/>
        </w:rPr>
        <w:tab/>
      </w:r>
      <w:r w:rsidR="002F0882" w:rsidRPr="005B48F9">
        <w:rPr>
          <w:rStyle w:val="Hyperlink"/>
          <w:noProof/>
        </w:rPr>
        <w:t>Peak Complexity Estimation</w:t>
      </w:r>
      <w:r w:rsidR="002F0882">
        <w:rPr>
          <w:noProof/>
          <w:webHidden/>
        </w:rPr>
        <w:tab/>
      </w:r>
      <w:r w:rsidR="002F0882">
        <w:rPr>
          <w:noProof/>
          <w:webHidden/>
        </w:rPr>
        <w:fldChar w:fldCharType="begin"/>
      </w:r>
      <w:r w:rsidR="002F0882">
        <w:rPr>
          <w:noProof/>
          <w:webHidden/>
        </w:rPr>
        <w:instrText xml:space="preserve"> PAGEREF _Toc473097261 \h </w:instrText>
      </w:r>
      <w:r w:rsidR="002F0882">
        <w:rPr>
          <w:noProof/>
          <w:webHidden/>
        </w:rPr>
      </w:r>
      <w:r w:rsidR="002F0882">
        <w:rPr>
          <w:noProof/>
          <w:webHidden/>
        </w:rPr>
        <w:fldChar w:fldCharType="separate"/>
      </w:r>
      <w:ins w:id="31" w:author="Leonardo Tomazine" w:date="2017-01-25T08:58:00Z">
        <w:r w:rsidR="00C9365D">
          <w:rPr>
            <w:noProof/>
            <w:webHidden/>
          </w:rPr>
          <w:t>15</w:t>
        </w:r>
      </w:ins>
      <w:del w:id="32" w:author="Leonardo Tomazine" w:date="2017-01-25T08:58:00Z">
        <w:r w:rsidR="002F0882" w:rsidDel="00C9365D">
          <w:rPr>
            <w:noProof/>
            <w:webHidden/>
          </w:rPr>
          <w:delText>11</w:delText>
        </w:r>
      </w:del>
      <w:r w:rsidR="002F0882">
        <w:rPr>
          <w:noProof/>
          <w:webHidden/>
        </w:rPr>
        <w:fldChar w:fldCharType="end"/>
      </w:r>
      <w:r>
        <w:rPr>
          <w:noProof/>
        </w:rPr>
        <w:fldChar w:fldCharType="end"/>
      </w:r>
    </w:p>
    <w:p w:rsidR="001C37BB" w:rsidRPr="002F0882" w:rsidRDefault="001C37BB">
      <w:pPr>
        <w:rPr>
          <w:rFonts w:cs="Arial"/>
          <w:lang w:val="pt-BR"/>
        </w:rPr>
      </w:pPr>
      <w:r w:rsidRPr="002F0882">
        <w:rPr>
          <w:rFonts w:cs="Arial"/>
          <w:lang w:val="pt-BR"/>
        </w:rPr>
        <w:fldChar w:fldCharType="end"/>
      </w:r>
    </w:p>
    <w:p w:rsidR="00CF08CB" w:rsidRPr="007744AA" w:rsidRDefault="00CF08CB" w:rsidP="001C37BB">
      <w:pPr>
        <w:autoSpaceDE w:val="0"/>
        <w:autoSpaceDN w:val="0"/>
        <w:adjustRightInd w:val="0"/>
        <w:spacing w:before="100" w:beforeAutospacing="1" w:after="100" w:afterAutospacing="1" w:line="360" w:lineRule="auto"/>
        <w:rPr>
          <w:rFonts w:cs="Arial"/>
          <w:szCs w:val="19"/>
        </w:rPr>
      </w:pPr>
    </w:p>
    <w:p w:rsidR="00CF08CB" w:rsidRPr="007744AA" w:rsidRDefault="00CF08CB" w:rsidP="0055697C">
      <w:pPr>
        <w:autoSpaceDE w:val="0"/>
        <w:autoSpaceDN w:val="0"/>
        <w:adjustRightInd w:val="0"/>
        <w:spacing w:before="100" w:beforeAutospacing="1" w:after="100" w:afterAutospacing="1" w:line="360" w:lineRule="auto"/>
        <w:rPr>
          <w:rFonts w:cs="Arial"/>
          <w:szCs w:val="19"/>
        </w:rPr>
      </w:pPr>
    </w:p>
    <w:p w:rsidR="00CF08CB" w:rsidRPr="007744AA" w:rsidRDefault="00CF08CB" w:rsidP="00D5650A">
      <w:pPr>
        <w:autoSpaceDE w:val="0"/>
        <w:autoSpaceDN w:val="0"/>
        <w:adjustRightInd w:val="0"/>
        <w:spacing w:before="100" w:beforeAutospacing="1" w:after="100" w:afterAutospacing="1" w:line="360" w:lineRule="auto"/>
        <w:rPr>
          <w:rFonts w:cs="Arial"/>
          <w:szCs w:val="19"/>
        </w:rPr>
      </w:pPr>
    </w:p>
    <w:p w:rsidR="00547A6C" w:rsidRPr="007744AA" w:rsidRDefault="00D5650A" w:rsidP="00D3023A">
      <w:pPr>
        <w:pStyle w:val="SeoDHCTI"/>
        <w:jc w:val="left"/>
        <w:rPr>
          <w:rFonts w:ascii="Arial" w:hAnsi="Arial" w:cs="Arial"/>
          <w:i w:val="0"/>
          <w:sz w:val="32"/>
          <w:szCs w:val="32"/>
        </w:rPr>
      </w:pPr>
      <w:bookmarkStart w:id="33" w:name="_Toc242264098"/>
      <w:bookmarkStart w:id="34" w:name="_Toc242264342"/>
      <w:bookmarkStart w:id="35" w:name="_Toc242265090"/>
      <w:r w:rsidRPr="007744AA">
        <w:rPr>
          <w:rFonts w:ascii="Arial" w:hAnsi="Arial" w:cs="Arial"/>
          <w:b w:val="0"/>
          <w:i w:val="0"/>
          <w:color w:val="auto"/>
          <w:sz w:val="22"/>
          <w:szCs w:val="19"/>
        </w:rPr>
        <w:br w:type="page"/>
      </w:r>
      <w:bookmarkEnd w:id="33"/>
      <w:bookmarkEnd w:id="34"/>
      <w:bookmarkEnd w:id="35"/>
      <w:r w:rsidR="00C73B99" w:rsidRPr="007744AA">
        <w:rPr>
          <w:rFonts w:ascii="Arial" w:hAnsi="Arial" w:cs="Arial"/>
          <w:i w:val="0"/>
          <w:sz w:val="32"/>
          <w:szCs w:val="32"/>
        </w:rPr>
        <w:lastRenderedPageBreak/>
        <w:t>FE</w:t>
      </w:r>
    </w:p>
    <w:p w:rsidR="00EA6CEB" w:rsidRPr="007744AA" w:rsidRDefault="00EA6CEB" w:rsidP="00D3023A">
      <w:pPr>
        <w:pStyle w:val="SeoDHCTI"/>
        <w:jc w:val="left"/>
        <w:rPr>
          <w:rStyle w:val="SubSeoDHCTIChar"/>
          <w:bCs w:val="0"/>
          <w:i w:val="0"/>
          <w:sz w:val="32"/>
          <w:szCs w:val="32"/>
        </w:rPr>
      </w:pPr>
    </w:p>
    <w:p w:rsidR="00547A6C" w:rsidRPr="002F0882" w:rsidRDefault="00A31E08" w:rsidP="00746432">
      <w:pPr>
        <w:pStyle w:val="Ttulo1"/>
        <w:rPr>
          <w:rFonts w:cs="Arial"/>
        </w:rPr>
      </w:pPr>
      <w:bookmarkStart w:id="36" w:name="_Toc473097236"/>
      <w:r w:rsidRPr="002F0882">
        <w:rPr>
          <w:rFonts w:cs="Arial"/>
        </w:rPr>
        <w:t>Introduction</w:t>
      </w:r>
      <w:bookmarkEnd w:id="36"/>
    </w:p>
    <w:p w:rsidR="00C73B99" w:rsidRPr="007744AA" w:rsidRDefault="00C73B99" w:rsidP="00547A6C">
      <w:pPr>
        <w:autoSpaceDE w:val="0"/>
        <w:autoSpaceDN w:val="0"/>
        <w:adjustRightInd w:val="0"/>
        <w:ind w:left="709"/>
        <w:rPr>
          <w:rFonts w:cs="Arial"/>
        </w:rPr>
      </w:pPr>
      <w:r w:rsidRPr="007744AA">
        <w:rPr>
          <w:rFonts w:cs="Arial"/>
        </w:rPr>
        <w:t xml:space="preserve">This document describes the behavioral SystemC implementation of the frequency offset estimator based on the frequency domain </w:t>
      </w:r>
      <w:proofErr w:type="spellStart"/>
      <w:r w:rsidR="00575C56">
        <w:rPr>
          <w:rFonts w:cs="Arial"/>
        </w:rPr>
        <w:t>Mt</w:t>
      </w:r>
      <w:r w:rsidRPr="007744AA">
        <w:rPr>
          <w:rFonts w:cs="Arial"/>
        </w:rPr>
        <w:t>h</w:t>
      </w:r>
      <w:proofErr w:type="spellEnd"/>
      <w:r w:rsidRPr="007744AA">
        <w:rPr>
          <w:rFonts w:cs="Arial"/>
        </w:rPr>
        <w:t xml:space="preserve"> power algorithm. At the SystemC model the algorithm was named FE (Frequency Offset Estimator).</w:t>
      </w:r>
    </w:p>
    <w:p w:rsidR="00A31E08" w:rsidRPr="002F0882" w:rsidRDefault="00A31E08" w:rsidP="00A31E08">
      <w:pPr>
        <w:rPr>
          <w:rFonts w:cs="Arial"/>
        </w:rPr>
      </w:pPr>
    </w:p>
    <w:p w:rsidR="00547A6C" w:rsidRPr="007744AA" w:rsidRDefault="00547A6C" w:rsidP="00746432">
      <w:pPr>
        <w:pStyle w:val="Ttulo2"/>
        <w:rPr>
          <w:rFonts w:cs="Arial"/>
        </w:rPr>
      </w:pPr>
      <w:bookmarkStart w:id="37" w:name="_Toc242264102"/>
      <w:bookmarkStart w:id="38" w:name="_Toc242264346"/>
      <w:bookmarkStart w:id="39" w:name="_Toc242265094"/>
      <w:bookmarkStart w:id="40" w:name="_Toc473097237"/>
      <w:r w:rsidRPr="002F0882">
        <w:rPr>
          <w:rFonts w:cs="Arial"/>
        </w:rPr>
        <w:t>Acronyms and Abbreviations</w:t>
      </w:r>
      <w:bookmarkEnd w:id="37"/>
      <w:bookmarkEnd w:id="38"/>
      <w:bookmarkEnd w:id="39"/>
      <w:bookmarkEnd w:id="40"/>
    </w:p>
    <w:p w:rsidR="00827DCB" w:rsidRPr="007744AA" w:rsidRDefault="00547A6C" w:rsidP="00547A6C">
      <w:pPr>
        <w:autoSpaceDE w:val="0"/>
        <w:autoSpaceDN w:val="0"/>
        <w:adjustRightInd w:val="0"/>
        <w:ind w:left="709"/>
        <w:rPr>
          <w:rFonts w:cs="Arial"/>
        </w:rPr>
      </w:pPr>
      <w:r w:rsidRPr="007744AA">
        <w:rPr>
          <w:rFonts w:cs="Arial"/>
        </w:rPr>
        <w:t xml:space="preserve">Table </w:t>
      </w:r>
      <w:r w:rsidR="00B92CEF" w:rsidRPr="007744AA">
        <w:rPr>
          <w:rFonts w:cs="Arial"/>
        </w:rPr>
        <w:t>2</w:t>
      </w:r>
      <w:r w:rsidRPr="007744AA">
        <w:rPr>
          <w:rFonts w:cs="Arial"/>
        </w:rPr>
        <w:t xml:space="preserve"> contains sample acronyms and abbreviations used in a document.</w:t>
      </w:r>
    </w:p>
    <w:p w:rsidR="00547A6C" w:rsidRPr="007744AA" w:rsidRDefault="00547A6C" w:rsidP="00827DCB">
      <w:pPr>
        <w:pStyle w:val="Figura0"/>
      </w:pPr>
    </w:p>
    <w:p w:rsidR="00827DCB" w:rsidRPr="007744AA" w:rsidRDefault="00827DCB" w:rsidP="00827DCB">
      <w:pPr>
        <w:pStyle w:val="Figura0"/>
      </w:pPr>
      <w:r w:rsidRPr="007744AA">
        <w:t xml:space="preserve">Table </w:t>
      </w:r>
      <w:r w:rsidR="00246A1B" w:rsidRPr="007744AA">
        <w:t>2</w:t>
      </w:r>
      <w:r w:rsidRPr="007744AA">
        <w:t xml:space="preserve"> - Acronyms and Abbreviated Terms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3"/>
        <w:gridCol w:w="7114"/>
      </w:tblGrid>
      <w:tr w:rsidR="00547A6C" w:rsidRPr="007744AA" w:rsidTr="002F0882">
        <w:trPr>
          <w:trHeight w:val="325"/>
          <w:jc w:val="center"/>
        </w:trPr>
        <w:tc>
          <w:tcPr>
            <w:tcW w:w="1323" w:type="dxa"/>
            <w:vAlign w:val="center"/>
          </w:tcPr>
          <w:p w:rsidR="00547A6C" w:rsidRPr="007744AA" w:rsidRDefault="00547A6C" w:rsidP="00080B75">
            <w:pPr>
              <w:autoSpaceDE w:val="0"/>
              <w:autoSpaceDN w:val="0"/>
              <w:adjustRightInd w:val="0"/>
              <w:jc w:val="center"/>
              <w:rPr>
                <w:rFonts w:cs="Arial"/>
                <w:b/>
                <w:sz w:val="20"/>
              </w:rPr>
            </w:pPr>
            <w:r w:rsidRPr="007744AA">
              <w:rPr>
                <w:rFonts w:cs="Arial"/>
                <w:b/>
                <w:sz w:val="20"/>
              </w:rPr>
              <w:t>Term</w:t>
            </w:r>
          </w:p>
        </w:tc>
        <w:tc>
          <w:tcPr>
            <w:tcW w:w="7114" w:type="dxa"/>
            <w:vAlign w:val="center"/>
          </w:tcPr>
          <w:p w:rsidR="00547A6C" w:rsidRPr="007744AA" w:rsidRDefault="00547A6C" w:rsidP="00080B75">
            <w:pPr>
              <w:autoSpaceDE w:val="0"/>
              <w:autoSpaceDN w:val="0"/>
              <w:adjustRightInd w:val="0"/>
              <w:jc w:val="center"/>
              <w:rPr>
                <w:rFonts w:cs="Arial"/>
                <w:b/>
                <w:sz w:val="20"/>
              </w:rPr>
            </w:pPr>
            <w:r w:rsidRPr="007744AA">
              <w:rPr>
                <w:rFonts w:cs="Arial"/>
                <w:b/>
                <w:sz w:val="20"/>
              </w:rPr>
              <w:t>Meaning</w:t>
            </w:r>
          </w:p>
        </w:tc>
      </w:tr>
      <w:tr w:rsidR="00C73B99" w:rsidRPr="007744AA" w:rsidTr="002F0882">
        <w:trPr>
          <w:jc w:val="center"/>
        </w:trPr>
        <w:tc>
          <w:tcPr>
            <w:tcW w:w="1323" w:type="dxa"/>
          </w:tcPr>
          <w:p w:rsidR="00C73B99" w:rsidRPr="007744AA" w:rsidRDefault="00C73B99" w:rsidP="00C73B99">
            <w:pPr>
              <w:autoSpaceDE w:val="0"/>
              <w:autoSpaceDN w:val="0"/>
              <w:adjustRightInd w:val="0"/>
              <w:rPr>
                <w:rFonts w:cs="Arial"/>
                <w:sz w:val="20"/>
              </w:rPr>
            </w:pPr>
            <w:r w:rsidRPr="007744AA">
              <w:rPr>
                <w:rFonts w:cs="Arial"/>
                <w:sz w:val="20"/>
              </w:rPr>
              <w:t>FE</w:t>
            </w:r>
          </w:p>
        </w:tc>
        <w:tc>
          <w:tcPr>
            <w:tcW w:w="7114" w:type="dxa"/>
          </w:tcPr>
          <w:p w:rsidR="00C73B99" w:rsidRPr="007744AA" w:rsidRDefault="00C73B99" w:rsidP="00C73B99">
            <w:pPr>
              <w:autoSpaceDE w:val="0"/>
              <w:autoSpaceDN w:val="0"/>
              <w:adjustRightInd w:val="0"/>
              <w:rPr>
                <w:rFonts w:cs="Arial"/>
                <w:sz w:val="20"/>
              </w:rPr>
            </w:pPr>
            <w:r w:rsidRPr="007744AA">
              <w:rPr>
                <w:rFonts w:cs="Arial"/>
                <w:sz w:val="20"/>
              </w:rPr>
              <w:t>Frequency Offset Estimator</w:t>
            </w:r>
          </w:p>
        </w:tc>
      </w:tr>
      <w:tr w:rsidR="00C73B99" w:rsidRPr="007744AA" w:rsidTr="002F0882">
        <w:trPr>
          <w:jc w:val="center"/>
        </w:trPr>
        <w:tc>
          <w:tcPr>
            <w:tcW w:w="1323" w:type="dxa"/>
          </w:tcPr>
          <w:p w:rsidR="00C73B99" w:rsidRPr="007744AA" w:rsidRDefault="00C73B99" w:rsidP="00C73B99">
            <w:pPr>
              <w:autoSpaceDE w:val="0"/>
              <w:autoSpaceDN w:val="0"/>
              <w:adjustRightInd w:val="0"/>
              <w:rPr>
                <w:rFonts w:cs="Arial"/>
                <w:sz w:val="20"/>
              </w:rPr>
            </w:pPr>
            <w:r w:rsidRPr="007744AA">
              <w:rPr>
                <w:rFonts w:cs="Arial"/>
                <w:sz w:val="20"/>
              </w:rPr>
              <w:t>DFT</w:t>
            </w:r>
          </w:p>
        </w:tc>
        <w:tc>
          <w:tcPr>
            <w:tcW w:w="7114" w:type="dxa"/>
          </w:tcPr>
          <w:p w:rsidR="00C73B99" w:rsidRPr="007744AA" w:rsidRDefault="00C73B99" w:rsidP="00C73B99">
            <w:pPr>
              <w:autoSpaceDE w:val="0"/>
              <w:autoSpaceDN w:val="0"/>
              <w:adjustRightInd w:val="0"/>
              <w:rPr>
                <w:rFonts w:cs="Arial"/>
                <w:sz w:val="20"/>
              </w:rPr>
            </w:pPr>
            <w:r w:rsidRPr="007744AA">
              <w:rPr>
                <w:rFonts w:cs="Arial"/>
                <w:sz w:val="20"/>
              </w:rPr>
              <w:t>Discrete Fourier Transform</w:t>
            </w:r>
          </w:p>
        </w:tc>
      </w:tr>
      <w:tr w:rsidR="00C73B99" w:rsidRPr="007744AA" w:rsidTr="002F0882">
        <w:trPr>
          <w:jc w:val="center"/>
        </w:trPr>
        <w:tc>
          <w:tcPr>
            <w:tcW w:w="1323" w:type="dxa"/>
          </w:tcPr>
          <w:p w:rsidR="00C73B99" w:rsidRPr="007744AA" w:rsidRDefault="00C73B99" w:rsidP="00C73B99">
            <w:pPr>
              <w:autoSpaceDE w:val="0"/>
              <w:autoSpaceDN w:val="0"/>
              <w:adjustRightInd w:val="0"/>
              <w:rPr>
                <w:rFonts w:cs="Arial"/>
                <w:sz w:val="20"/>
              </w:rPr>
            </w:pPr>
            <w:r w:rsidRPr="007744AA">
              <w:rPr>
                <w:rFonts w:cs="Arial"/>
                <w:sz w:val="20"/>
              </w:rPr>
              <w:t>FFT</w:t>
            </w:r>
          </w:p>
        </w:tc>
        <w:tc>
          <w:tcPr>
            <w:tcW w:w="7114" w:type="dxa"/>
          </w:tcPr>
          <w:p w:rsidR="00C73B99" w:rsidRPr="007744AA" w:rsidRDefault="00C73B99" w:rsidP="00C73B99">
            <w:pPr>
              <w:keepNext/>
              <w:autoSpaceDE w:val="0"/>
              <w:autoSpaceDN w:val="0"/>
              <w:adjustRightInd w:val="0"/>
              <w:rPr>
                <w:rFonts w:cs="Arial"/>
                <w:sz w:val="20"/>
              </w:rPr>
            </w:pPr>
            <w:r w:rsidRPr="007744AA">
              <w:rPr>
                <w:rFonts w:cs="Arial"/>
                <w:sz w:val="20"/>
              </w:rPr>
              <w:t>Fast Fourier Transform</w:t>
            </w:r>
          </w:p>
        </w:tc>
      </w:tr>
      <w:tr w:rsidR="00C73B99" w:rsidRPr="007744AA" w:rsidTr="002F0882">
        <w:trPr>
          <w:jc w:val="center"/>
        </w:trPr>
        <w:tc>
          <w:tcPr>
            <w:tcW w:w="1323" w:type="dxa"/>
          </w:tcPr>
          <w:p w:rsidR="00C73B99" w:rsidRPr="007744AA" w:rsidRDefault="00C73B99" w:rsidP="00C73B99">
            <w:pPr>
              <w:autoSpaceDE w:val="0"/>
              <w:autoSpaceDN w:val="0"/>
              <w:adjustRightInd w:val="0"/>
              <w:rPr>
                <w:rFonts w:cs="Arial"/>
                <w:sz w:val="20"/>
              </w:rPr>
            </w:pPr>
            <w:r w:rsidRPr="007744AA">
              <w:rPr>
                <w:rFonts w:cs="Arial"/>
                <w:sz w:val="20"/>
              </w:rPr>
              <w:t>N</w:t>
            </w:r>
          </w:p>
        </w:tc>
        <w:tc>
          <w:tcPr>
            <w:tcW w:w="7114" w:type="dxa"/>
          </w:tcPr>
          <w:p w:rsidR="00C73B99" w:rsidRPr="007744AA" w:rsidRDefault="00C73B99" w:rsidP="00C73B99">
            <w:pPr>
              <w:keepNext/>
              <w:autoSpaceDE w:val="0"/>
              <w:autoSpaceDN w:val="0"/>
              <w:adjustRightInd w:val="0"/>
              <w:rPr>
                <w:rFonts w:cs="Arial"/>
                <w:sz w:val="20"/>
                <w:u w:val="single"/>
              </w:rPr>
            </w:pPr>
            <w:r w:rsidRPr="007744AA">
              <w:rPr>
                <w:rFonts w:cs="Arial"/>
                <w:sz w:val="20"/>
              </w:rPr>
              <w:t>FFT size (Default 512 samples)</w:t>
            </w:r>
          </w:p>
        </w:tc>
      </w:tr>
    </w:tbl>
    <w:p w:rsidR="00906AC4" w:rsidRPr="007744AA" w:rsidRDefault="00906AC4" w:rsidP="002F0882">
      <w:pPr>
        <w:autoSpaceDE w:val="0"/>
        <w:autoSpaceDN w:val="0"/>
        <w:adjustRightInd w:val="0"/>
        <w:rPr>
          <w:rFonts w:cs="Arial"/>
        </w:rPr>
      </w:pPr>
    </w:p>
    <w:p w:rsidR="00A31E08" w:rsidRPr="002F0882" w:rsidRDefault="00D61F0C" w:rsidP="00A31E08">
      <w:pPr>
        <w:pStyle w:val="Ttulo2"/>
        <w:numPr>
          <w:ilvl w:val="1"/>
          <w:numId w:val="1"/>
        </w:numPr>
        <w:rPr>
          <w:rFonts w:cs="Arial"/>
        </w:rPr>
      </w:pPr>
      <w:bookmarkStart w:id="41" w:name="_Toc347911865"/>
      <w:bookmarkStart w:id="42" w:name="_Toc473097238"/>
      <w:r w:rsidRPr="002F0882">
        <w:rPr>
          <w:rFonts w:cs="Arial"/>
        </w:rPr>
        <w:t xml:space="preserve">Nomenclatures, </w:t>
      </w:r>
      <w:r w:rsidR="00A31E08" w:rsidRPr="002F0882">
        <w:rPr>
          <w:rFonts w:cs="Arial"/>
        </w:rPr>
        <w:t>Bit</w:t>
      </w:r>
      <w:r w:rsidRPr="002F0882">
        <w:rPr>
          <w:rFonts w:cs="Arial"/>
        </w:rPr>
        <w:t xml:space="preserve"> and</w:t>
      </w:r>
      <w:r w:rsidR="00A31E08" w:rsidRPr="002F0882">
        <w:rPr>
          <w:rFonts w:cs="Arial"/>
        </w:rPr>
        <w:t xml:space="preserve"> </w:t>
      </w:r>
      <w:r w:rsidRPr="002F0882">
        <w:rPr>
          <w:rFonts w:cs="Arial"/>
        </w:rPr>
        <w:t xml:space="preserve">Sample </w:t>
      </w:r>
      <w:r w:rsidR="00A31E08" w:rsidRPr="002F0882">
        <w:rPr>
          <w:rFonts w:cs="Arial"/>
        </w:rPr>
        <w:t>Representation</w:t>
      </w:r>
      <w:bookmarkEnd w:id="41"/>
      <w:bookmarkEnd w:id="42"/>
    </w:p>
    <w:p w:rsidR="00246A1B" w:rsidRPr="002F0882" w:rsidRDefault="004A01A3" w:rsidP="00246A1B">
      <w:pPr>
        <w:ind w:left="576"/>
        <w:rPr>
          <w:rFonts w:cs="Arial"/>
        </w:rPr>
      </w:pPr>
      <w:r w:rsidRPr="002F0882">
        <w:rPr>
          <w:rFonts w:cs="Arial"/>
        </w:rPr>
        <w:t>Next</w:t>
      </w:r>
      <w:r w:rsidR="00246A1B" w:rsidRPr="002F0882">
        <w:rPr>
          <w:rFonts w:cs="Arial"/>
        </w:rPr>
        <w:t xml:space="preserve"> </w:t>
      </w:r>
      <w:r w:rsidRPr="002F0882">
        <w:rPr>
          <w:rFonts w:cs="Arial"/>
        </w:rPr>
        <w:t xml:space="preserve">it is present </w:t>
      </w:r>
      <w:r w:rsidR="00246A1B" w:rsidRPr="002F0882">
        <w:rPr>
          <w:rFonts w:cs="Arial"/>
        </w:rPr>
        <w:t xml:space="preserve">the representation of bits used on the document. Types of registers and wires. </w:t>
      </w:r>
    </w:p>
    <w:p w:rsidR="00246A1B" w:rsidRPr="002F0882" w:rsidRDefault="00246A1B" w:rsidP="00246A1B">
      <w:pPr>
        <w:rPr>
          <w:rFonts w:cs="Arial"/>
        </w:rPr>
      </w:pPr>
    </w:p>
    <w:p w:rsidR="00293933" w:rsidRPr="002F0882" w:rsidRDefault="00215783" w:rsidP="00293933">
      <w:pPr>
        <w:pStyle w:val="Legenda"/>
        <w:keepNext/>
        <w:rPr>
          <w:rFonts w:cs="Arial"/>
          <w:sz w:val="20"/>
        </w:rPr>
      </w:pPr>
      <w:bookmarkStart w:id="43" w:name="_Ref347758029"/>
      <w:r w:rsidRPr="002F0882">
        <w:rPr>
          <w:rFonts w:cs="Arial"/>
          <w:sz w:val="20"/>
        </w:rPr>
        <w:t xml:space="preserve">Table </w:t>
      </w:r>
      <w:bookmarkEnd w:id="43"/>
      <w:r w:rsidR="00246A1B" w:rsidRPr="002F0882">
        <w:rPr>
          <w:rFonts w:cs="Arial"/>
          <w:sz w:val="20"/>
        </w:rPr>
        <w:t>3</w:t>
      </w:r>
      <w:r w:rsidR="00702F13" w:rsidRPr="002F0882">
        <w:rPr>
          <w:rFonts w:cs="Arial"/>
          <w:sz w:val="20"/>
        </w:rPr>
        <w:t xml:space="preserve"> – Nomenclatures,</w:t>
      </w:r>
      <w:r w:rsidRPr="002F0882">
        <w:rPr>
          <w:rFonts w:cs="Arial"/>
          <w:sz w:val="20"/>
        </w:rPr>
        <w:t xml:space="preserve"> Bit</w:t>
      </w:r>
      <w:r w:rsidR="00702F13" w:rsidRPr="002F0882">
        <w:rPr>
          <w:rFonts w:cs="Arial"/>
          <w:sz w:val="20"/>
        </w:rPr>
        <w:t xml:space="preserve"> and Sample</w:t>
      </w:r>
      <w:r w:rsidRPr="002F0882">
        <w:rPr>
          <w:rFonts w:cs="Arial"/>
          <w:sz w:val="20"/>
        </w:rPr>
        <w:t xml:space="preserve"> Representation</w:t>
      </w:r>
    </w:p>
    <w:tbl>
      <w:tblPr>
        <w:tblW w:w="95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14"/>
        <w:gridCol w:w="992"/>
        <w:gridCol w:w="3657"/>
        <w:gridCol w:w="2872"/>
      </w:tblGrid>
      <w:tr w:rsidR="00282E1F" w:rsidRPr="007744AA" w:rsidTr="002F0882">
        <w:trPr>
          <w:jc w:val="center"/>
        </w:trPr>
        <w:tc>
          <w:tcPr>
            <w:tcW w:w="2014" w:type="dxa"/>
            <w:vMerge w:val="restart"/>
            <w:vAlign w:val="center"/>
          </w:tcPr>
          <w:p w:rsidR="00282E1F" w:rsidRPr="007744AA" w:rsidRDefault="00282E1F" w:rsidP="00215783">
            <w:pPr>
              <w:autoSpaceDE w:val="0"/>
              <w:autoSpaceDN w:val="0"/>
              <w:adjustRightInd w:val="0"/>
              <w:spacing w:before="0"/>
              <w:jc w:val="left"/>
              <w:rPr>
                <w:rStyle w:val="hps"/>
                <w:rFonts w:cs="Arial"/>
                <w:b/>
                <w:sz w:val="20"/>
              </w:rPr>
            </w:pPr>
            <w:r w:rsidRPr="007744AA">
              <w:rPr>
                <w:rStyle w:val="hps"/>
                <w:rFonts w:cs="Arial"/>
                <w:b/>
                <w:sz w:val="20"/>
              </w:rPr>
              <w:t>Sample Representation</w:t>
            </w:r>
          </w:p>
        </w:tc>
        <w:tc>
          <w:tcPr>
            <w:tcW w:w="992" w:type="dxa"/>
          </w:tcPr>
          <w:p w:rsidR="00282E1F" w:rsidRPr="007744AA" w:rsidRDefault="00282E1F" w:rsidP="00282E1F">
            <w:pPr>
              <w:autoSpaceDE w:val="0"/>
              <w:autoSpaceDN w:val="0"/>
              <w:adjustRightInd w:val="0"/>
              <w:spacing w:before="0"/>
              <w:rPr>
                <w:rStyle w:val="hps"/>
                <w:rFonts w:cs="Arial"/>
                <w:sz w:val="20"/>
              </w:rPr>
            </w:pPr>
            <w:r w:rsidRPr="007744AA">
              <w:rPr>
                <w:rStyle w:val="hps"/>
                <w:rFonts w:cs="Arial"/>
                <w:sz w:val="20"/>
              </w:rPr>
              <w:t>MSS</w:t>
            </w:r>
          </w:p>
        </w:tc>
        <w:tc>
          <w:tcPr>
            <w:tcW w:w="3657" w:type="dxa"/>
          </w:tcPr>
          <w:p w:rsidR="00282E1F" w:rsidRPr="007744AA" w:rsidRDefault="00282E1F" w:rsidP="00282E1F">
            <w:pPr>
              <w:autoSpaceDE w:val="0"/>
              <w:autoSpaceDN w:val="0"/>
              <w:adjustRightInd w:val="0"/>
              <w:spacing w:before="0"/>
              <w:rPr>
                <w:rFonts w:cs="Arial"/>
                <w:sz w:val="20"/>
              </w:rPr>
            </w:pPr>
            <w:r w:rsidRPr="007744AA">
              <w:rPr>
                <w:rFonts w:cs="Arial"/>
                <w:sz w:val="20"/>
              </w:rPr>
              <w:t>Most Significant Sample</w:t>
            </w:r>
          </w:p>
        </w:tc>
        <w:tc>
          <w:tcPr>
            <w:tcW w:w="2872" w:type="dxa"/>
            <w:vMerge w:val="restart"/>
            <w:vAlign w:val="center"/>
          </w:tcPr>
          <w:p w:rsidR="00282E1F" w:rsidRPr="007744AA" w:rsidRDefault="00282E1F" w:rsidP="00282E1F">
            <w:pPr>
              <w:autoSpaceDE w:val="0"/>
              <w:autoSpaceDN w:val="0"/>
              <w:adjustRightInd w:val="0"/>
              <w:spacing w:before="0"/>
              <w:jc w:val="center"/>
              <w:rPr>
                <w:rFonts w:cs="Arial"/>
                <w:sz w:val="20"/>
              </w:rPr>
            </w:pPr>
            <w:r w:rsidRPr="007744AA">
              <w:rPr>
                <w:rFonts w:cs="Arial"/>
                <w:sz w:val="20"/>
              </w:rPr>
              <w:t>(</w:t>
            </w:r>
            <w:r w:rsidRPr="007744AA">
              <w:rPr>
                <w:rFonts w:cs="Arial"/>
                <w:i/>
                <w:sz w:val="20"/>
              </w:rPr>
              <w:t>MSS:LSS)</w:t>
            </w:r>
          </w:p>
        </w:tc>
      </w:tr>
      <w:tr w:rsidR="00282E1F" w:rsidRPr="007744AA" w:rsidTr="002F0882">
        <w:trPr>
          <w:jc w:val="center"/>
        </w:trPr>
        <w:tc>
          <w:tcPr>
            <w:tcW w:w="2014" w:type="dxa"/>
            <w:vMerge/>
            <w:vAlign w:val="center"/>
          </w:tcPr>
          <w:p w:rsidR="00282E1F" w:rsidRPr="007744AA" w:rsidRDefault="00282E1F" w:rsidP="00215783">
            <w:pPr>
              <w:autoSpaceDE w:val="0"/>
              <w:autoSpaceDN w:val="0"/>
              <w:adjustRightInd w:val="0"/>
              <w:spacing w:before="0"/>
              <w:jc w:val="left"/>
              <w:rPr>
                <w:rStyle w:val="hps"/>
                <w:rFonts w:cs="Arial"/>
                <w:b/>
                <w:sz w:val="20"/>
              </w:rPr>
            </w:pPr>
          </w:p>
        </w:tc>
        <w:tc>
          <w:tcPr>
            <w:tcW w:w="992" w:type="dxa"/>
          </w:tcPr>
          <w:p w:rsidR="00282E1F" w:rsidRPr="007744AA" w:rsidRDefault="00282E1F" w:rsidP="00282E1F">
            <w:pPr>
              <w:autoSpaceDE w:val="0"/>
              <w:autoSpaceDN w:val="0"/>
              <w:adjustRightInd w:val="0"/>
              <w:spacing w:before="0"/>
              <w:rPr>
                <w:rStyle w:val="hps"/>
                <w:rFonts w:cs="Arial"/>
                <w:sz w:val="20"/>
              </w:rPr>
            </w:pPr>
            <w:r w:rsidRPr="007744AA">
              <w:rPr>
                <w:rStyle w:val="hps"/>
                <w:rFonts w:cs="Arial"/>
                <w:sz w:val="20"/>
              </w:rPr>
              <w:t>LSS</w:t>
            </w:r>
          </w:p>
        </w:tc>
        <w:tc>
          <w:tcPr>
            <w:tcW w:w="3657" w:type="dxa"/>
          </w:tcPr>
          <w:p w:rsidR="00282E1F" w:rsidRPr="007744AA" w:rsidRDefault="00282E1F" w:rsidP="00282E1F">
            <w:pPr>
              <w:autoSpaceDE w:val="0"/>
              <w:autoSpaceDN w:val="0"/>
              <w:adjustRightInd w:val="0"/>
              <w:spacing w:before="0"/>
              <w:rPr>
                <w:rFonts w:cs="Arial"/>
                <w:sz w:val="20"/>
              </w:rPr>
            </w:pPr>
            <w:r w:rsidRPr="007744AA">
              <w:rPr>
                <w:rFonts w:cs="Arial"/>
                <w:sz w:val="20"/>
              </w:rPr>
              <w:t>Least Significant Sample</w:t>
            </w:r>
          </w:p>
        </w:tc>
        <w:tc>
          <w:tcPr>
            <w:tcW w:w="2872" w:type="dxa"/>
            <w:vMerge/>
          </w:tcPr>
          <w:p w:rsidR="00282E1F" w:rsidRPr="007744AA" w:rsidRDefault="00282E1F" w:rsidP="00215783">
            <w:pPr>
              <w:autoSpaceDE w:val="0"/>
              <w:autoSpaceDN w:val="0"/>
              <w:adjustRightInd w:val="0"/>
              <w:spacing w:before="0"/>
              <w:jc w:val="center"/>
              <w:rPr>
                <w:rFonts w:cs="Arial"/>
                <w:sz w:val="20"/>
              </w:rPr>
            </w:pPr>
          </w:p>
        </w:tc>
      </w:tr>
      <w:tr w:rsidR="00215783" w:rsidRPr="007744AA" w:rsidTr="002F0882">
        <w:trPr>
          <w:jc w:val="center"/>
        </w:trPr>
        <w:tc>
          <w:tcPr>
            <w:tcW w:w="2014" w:type="dxa"/>
            <w:vMerge w:val="restart"/>
            <w:vAlign w:val="center"/>
          </w:tcPr>
          <w:p w:rsidR="00215783" w:rsidRPr="007744AA" w:rsidRDefault="00215783" w:rsidP="00215783">
            <w:pPr>
              <w:autoSpaceDE w:val="0"/>
              <w:autoSpaceDN w:val="0"/>
              <w:adjustRightInd w:val="0"/>
              <w:spacing w:before="0"/>
              <w:jc w:val="left"/>
              <w:rPr>
                <w:rStyle w:val="hps"/>
                <w:rFonts w:cs="Arial"/>
                <w:b/>
                <w:sz w:val="20"/>
              </w:rPr>
            </w:pPr>
            <w:r w:rsidRPr="007744AA">
              <w:rPr>
                <w:rStyle w:val="hps"/>
                <w:rFonts w:cs="Arial"/>
                <w:b/>
                <w:sz w:val="20"/>
              </w:rPr>
              <w:t>Bit Representation</w:t>
            </w:r>
          </w:p>
        </w:tc>
        <w:tc>
          <w:tcPr>
            <w:tcW w:w="992" w:type="dxa"/>
          </w:tcPr>
          <w:p w:rsidR="00215783" w:rsidRPr="007744AA" w:rsidRDefault="00215783" w:rsidP="00215783">
            <w:pPr>
              <w:autoSpaceDE w:val="0"/>
              <w:autoSpaceDN w:val="0"/>
              <w:adjustRightInd w:val="0"/>
              <w:spacing w:before="0"/>
              <w:rPr>
                <w:rStyle w:val="hps"/>
                <w:rFonts w:cs="Arial"/>
                <w:sz w:val="20"/>
              </w:rPr>
            </w:pPr>
            <w:r w:rsidRPr="007744AA">
              <w:rPr>
                <w:rStyle w:val="hps"/>
                <w:rFonts w:cs="Arial"/>
                <w:sz w:val="20"/>
              </w:rPr>
              <w:t>MSB</w:t>
            </w:r>
          </w:p>
        </w:tc>
        <w:tc>
          <w:tcPr>
            <w:tcW w:w="3657" w:type="dxa"/>
          </w:tcPr>
          <w:p w:rsidR="00215783" w:rsidRPr="007744AA" w:rsidRDefault="00215783" w:rsidP="00215783">
            <w:pPr>
              <w:autoSpaceDE w:val="0"/>
              <w:autoSpaceDN w:val="0"/>
              <w:adjustRightInd w:val="0"/>
              <w:spacing w:before="0"/>
              <w:rPr>
                <w:rFonts w:cs="Arial"/>
                <w:sz w:val="20"/>
              </w:rPr>
            </w:pPr>
            <w:r w:rsidRPr="007744AA">
              <w:rPr>
                <w:rFonts w:cs="Arial"/>
                <w:sz w:val="20"/>
              </w:rPr>
              <w:t xml:space="preserve">Most Significant Bit </w:t>
            </w:r>
          </w:p>
        </w:tc>
        <w:tc>
          <w:tcPr>
            <w:tcW w:w="2872" w:type="dxa"/>
            <w:vMerge w:val="restart"/>
            <w:vAlign w:val="center"/>
          </w:tcPr>
          <w:p w:rsidR="00215783" w:rsidRPr="007744AA" w:rsidRDefault="00215783" w:rsidP="00215783">
            <w:pPr>
              <w:autoSpaceDE w:val="0"/>
              <w:autoSpaceDN w:val="0"/>
              <w:adjustRightInd w:val="0"/>
              <w:spacing w:before="0"/>
              <w:jc w:val="center"/>
              <w:rPr>
                <w:rFonts w:cs="Arial"/>
                <w:sz w:val="20"/>
              </w:rPr>
            </w:pPr>
            <w:r w:rsidRPr="007744AA">
              <w:rPr>
                <w:rFonts w:cs="Arial"/>
                <w:sz w:val="20"/>
              </w:rPr>
              <w:t>[</w:t>
            </w:r>
            <w:r w:rsidRPr="007744AA">
              <w:rPr>
                <w:rFonts w:cs="Arial"/>
                <w:i/>
                <w:sz w:val="20"/>
              </w:rPr>
              <w:t>MSB:LSB</w:t>
            </w:r>
            <w:r w:rsidRPr="007744AA">
              <w:rPr>
                <w:rFonts w:cs="Arial"/>
                <w:sz w:val="20"/>
              </w:rPr>
              <w:t>]</w:t>
            </w:r>
          </w:p>
        </w:tc>
      </w:tr>
      <w:tr w:rsidR="00215783" w:rsidRPr="007744AA" w:rsidTr="002F0882">
        <w:trPr>
          <w:jc w:val="center"/>
        </w:trPr>
        <w:tc>
          <w:tcPr>
            <w:tcW w:w="2014" w:type="dxa"/>
            <w:vMerge/>
          </w:tcPr>
          <w:p w:rsidR="00215783" w:rsidRPr="007744AA" w:rsidRDefault="00215783" w:rsidP="00215783">
            <w:pPr>
              <w:autoSpaceDE w:val="0"/>
              <w:autoSpaceDN w:val="0"/>
              <w:adjustRightInd w:val="0"/>
              <w:spacing w:before="0"/>
              <w:rPr>
                <w:rStyle w:val="hps"/>
                <w:rFonts w:cs="Arial"/>
                <w:sz w:val="20"/>
              </w:rPr>
            </w:pPr>
          </w:p>
        </w:tc>
        <w:tc>
          <w:tcPr>
            <w:tcW w:w="992" w:type="dxa"/>
          </w:tcPr>
          <w:p w:rsidR="00215783" w:rsidRPr="007744AA" w:rsidRDefault="00215783" w:rsidP="00215783">
            <w:pPr>
              <w:autoSpaceDE w:val="0"/>
              <w:autoSpaceDN w:val="0"/>
              <w:adjustRightInd w:val="0"/>
              <w:spacing w:before="0"/>
              <w:rPr>
                <w:rStyle w:val="hps"/>
                <w:rFonts w:cs="Arial"/>
                <w:sz w:val="20"/>
              </w:rPr>
            </w:pPr>
            <w:r w:rsidRPr="007744AA">
              <w:rPr>
                <w:rStyle w:val="hps"/>
                <w:rFonts w:cs="Arial"/>
                <w:sz w:val="20"/>
              </w:rPr>
              <w:t>LSB</w:t>
            </w:r>
          </w:p>
        </w:tc>
        <w:tc>
          <w:tcPr>
            <w:tcW w:w="3657" w:type="dxa"/>
          </w:tcPr>
          <w:p w:rsidR="00215783" w:rsidRPr="007744AA" w:rsidRDefault="00215783" w:rsidP="00215783">
            <w:pPr>
              <w:autoSpaceDE w:val="0"/>
              <w:autoSpaceDN w:val="0"/>
              <w:adjustRightInd w:val="0"/>
              <w:spacing w:before="0"/>
              <w:rPr>
                <w:rFonts w:cs="Arial"/>
                <w:sz w:val="20"/>
              </w:rPr>
            </w:pPr>
            <w:r w:rsidRPr="007744AA">
              <w:rPr>
                <w:rFonts w:cs="Arial"/>
                <w:sz w:val="20"/>
              </w:rPr>
              <w:t>Le</w:t>
            </w:r>
            <w:r w:rsidR="00287799" w:rsidRPr="007744AA">
              <w:rPr>
                <w:rFonts w:cs="Arial"/>
                <w:sz w:val="20"/>
              </w:rPr>
              <w:t>a</w:t>
            </w:r>
            <w:r w:rsidRPr="007744AA">
              <w:rPr>
                <w:rFonts w:cs="Arial"/>
                <w:sz w:val="20"/>
              </w:rPr>
              <w:t>st Significant Bit</w:t>
            </w:r>
          </w:p>
        </w:tc>
        <w:tc>
          <w:tcPr>
            <w:tcW w:w="2872" w:type="dxa"/>
            <w:vMerge/>
          </w:tcPr>
          <w:p w:rsidR="00215783" w:rsidRPr="007744AA" w:rsidRDefault="00215783" w:rsidP="00215783">
            <w:pPr>
              <w:autoSpaceDE w:val="0"/>
              <w:autoSpaceDN w:val="0"/>
              <w:adjustRightInd w:val="0"/>
              <w:spacing w:before="0"/>
              <w:rPr>
                <w:rFonts w:cs="Arial"/>
                <w:sz w:val="20"/>
              </w:rPr>
            </w:pPr>
          </w:p>
        </w:tc>
      </w:tr>
      <w:tr w:rsidR="00215783" w:rsidRPr="007744AA" w:rsidTr="002F0882">
        <w:trPr>
          <w:jc w:val="center"/>
        </w:trPr>
        <w:tc>
          <w:tcPr>
            <w:tcW w:w="2014" w:type="dxa"/>
            <w:vMerge w:val="restart"/>
            <w:vAlign w:val="center"/>
          </w:tcPr>
          <w:p w:rsidR="00215783" w:rsidRPr="007744AA" w:rsidRDefault="00FD3951" w:rsidP="00FD3951">
            <w:pPr>
              <w:autoSpaceDE w:val="0"/>
              <w:autoSpaceDN w:val="0"/>
              <w:adjustRightInd w:val="0"/>
              <w:spacing w:before="0"/>
              <w:jc w:val="left"/>
              <w:rPr>
                <w:rStyle w:val="hps"/>
                <w:rFonts w:cs="Arial"/>
                <w:b/>
                <w:sz w:val="20"/>
              </w:rPr>
            </w:pPr>
            <w:r w:rsidRPr="007744AA">
              <w:rPr>
                <w:rStyle w:val="hps"/>
                <w:rFonts w:cs="Arial"/>
                <w:b/>
                <w:sz w:val="20"/>
              </w:rPr>
              <w:t>Fixed Point Representation</w:t>
            </w:r>
          </w:p>
        </w:tc>
        <w:tc>
          <w:tcPr>
            <w:tcW w:w="992" w:type="dxa"/>
          </w:tcPr>
          <w:p w:rsidR="00215783" w:rsidRPr="007744AA" w:rsidRDefault="00215783" w:rsidP="00215783">
            <w:pPr>
              <w:autoSpaceDE w:val="0"/>
              <w:autoSpaceDN w:val="0"/>
              <w:adjustRightInd w:val="0"/>
              <w:spacing w:before="0"/>
              <w:rPr>
                <w:rStyle w:val="hps"/>
                <w:rFonts w:cs="Arial"/>
                <w:sz w:val="20"/>
              </w:rPr>
            </w:pPr>
            <w:r w:rsidRPr="007744AA">
              <w:rPr>
                <w:rStyle w:val="hps"/>
                <w:rFonts w:cs="Arial"/>
                <w:sz w:val="20"/>
              </w:rPr>
              <w:t>WL</w:t>
            </w:r>
          </w:p>
        </w:tc>
        <w:tc>
          <w:tcPr>
            <w:tcW w:w="3657" w:type="dxa"/>
          </w:tcPr>
          <w:p w:rsidR="00215783" w:rsidRPr="007744AA" w:rsidRDefault="00215783" w:rsidP="00215783">
            <w:pPr>
              <w:autoSpaceDE w:val="0"/>
              <w:autoSpaceDN w:val="0"/>
              <w:adjustRightInd w:val="0"/>
              <w:spacing w:before="0"/>
              <w:rPr>
                <w:rFonts w:cs="Arial"/>
                <w:sz w:val="20"/>
              </w:rPr>
            </w:pPr>
            <w:r w:rsidRPr="007744AA">
              <w:rPr>
                <w:rFonts w:cs="Arial"/>
                <w:sz w:val="20"/>
              </w:rPr>
              <w:t>Total Number of Bits - Word length</w:t>
            </w:r>
          </w:p>
        </w:tc>
        <w:tc>
          <w:tcPr>
            <w:tcW w:w="2872" w:type="dxa"/>
            <w:vMerge w:val="restart"/>
            <w:vAlign w:val="center"/>
          </w:tcPr>
          <w:p w:rsidR="00215783" w:rsidRPr="007744AA" w:rsidRDefault="00215783" w:rsidP="00215783">
            <w:pPr>
              <w:autoSpaceDE w:val="0"/>
              <w:autoSpaceDN w:val="0"/>
              <w:adjustRightInd w:val="0"/>
              <w:spacing w:before="0"/>
              <w:jc w:val="center"/>
              <w:rPr>
                <w:rFonts w:cs="Arial"/>
                <w:sz w:val="20"/>
              </w:rPr>
            </w:pPr>
            <w:r w:rsidRPr="007744AA">
              <w:rPr>
                <w:rFonts w:cs="Arial"/>
                <w:sz w:val="20"/>
              </w:rPr>
              <w:t>&lt;</w:t>
            </w:r>
            <w:r w:rsidRPr="007744AA">
              <w:rPr>
                <w:rFonts w:cs="Arial"/>
                <w:i/>
                <w:sz w:val="20"/>
              </w:rPr>
              <w:t>WL,IWL[,QUANT</w:t>
            </w:r>
            <w:r w:rsidR="009D27B9" w:rsidRPr="007744AA">
              <w:rPr>
                <w:rFonts w:cs="Arial"/>
                <w:i/>
                <w:sz w:val="20"/>
              </w:rPr>
              <w:t>]</w:t>
            </w:r>
            <w:r w:rsidRPr="007744AA">
              <w:rPr>
                <w:rFonts w:cs="Arial"/>
                <w:i/>
                <w:sz w:val="20"/>
              </w:rPr>
              <w:t>[</w:t>
            </w:r>
            <w:r w:rsidR="009D27B9" w:rsidRPr="007744AA">
              <w:rPr>
                <w:rFonts w:cs="Arial"/>
                <w:i/>
                <w:sz w:val="20"/>
              </w:rPr>
              <w:t>,</w:t>
            </w:r>
            <w:r w:rsidRPr="007744AA">
              <w:rPr>
                <w:rFonts w:cs="Arial"/>
                <w:i/>
                <w:sz w:val="20"/>
              </w:rPr>
              <w:t>OVFLW</w:t>
            </w:r>
            <w:r w:rsidR="009D27B9" w:rsidRPr="007744AA">
              <w:rPr>
                <w:rFonts w:cs="Arial"/>
                <w:i/>
                <w:sz w:val="20"/>
              </w:rPr>
              <w:t>]</w:t>
            </w:r>
            <w:r w:rsidRPr="007744AA">
              <w:rPr>
                <w:rFonts w:cs="Arial"/>
                <w:i/>
                <w:sz w:val="20"/>
              </w:rPr>
              <w:t xml:space="preserve">[,NBITS] </w:t>
            </w:r>
            <w:r w:rsidRPr="007744AA">
              <w:rPr>
                <w:rFonts w:cs="Arial"/>
                <w:sz w:val="20"/>
              </w:rPr>
              <w:t>&gt;</w:t>
            </w:r>
            <w:r w:rsidR="00293933" w:rsidRPr="007744AA">
              <w:rPr>
                <w:rFonts w:cs="Arial"/>
                <w:sz w:val="20"/>
              </w:rPr>
              <w:t xml:space="preserve"> </w:t>
            </w:r>
            <w:r w:rsidRPr="007744AA">
              <w:rPr>
                <w:rFonts w:cs="Arial"/>
                <w:sz w:val="20"/>
              </w:rPr>
              <w:t>bits</w:t>
            </w:r>
          </w:p>
        </w:tc>
      </w:tr>
      <w:tr w:rsidR="00215783" w:rsidRPr="007744AA" w:rsidTr="002F0882">
        <w:trPr>
          <w:jc w:val="center"/>
        </w:trPr>
        <w:tc>
          <w:tcPr>
            <w:tcW w:w="2014" w:type="dxa"/>
            <w:vMerge/>
          </w:tcPr>
          <w:p w:rsidR="00215783" w:rsidRPr="007744AA" w:rsidRDefault="00215783" w:rsidP="00215783">
            <w:pPr>
              <w:autoSpaceDE w:val="0"/>
              <w:autoSpaceDN w:val="0"/>
              <w:adjustRightInd w:val="0"/>
              <w:spacing w:before="0"/>
              <w:rPr>
                <w:rStyle w:val="hps"/>
                <w:rFonts w:cs="Arial"/>
                <w:sz w:val="20"/>
              </w:rPr>
            </w:pPr>
          </w:p>
        </w:tc>
        <w:tc>
          <w:tcPr>
            <w:tcW w:w="992" w:type="dxa"/>
          </w:tcPr>
          <w:p w:rsidR="00215783" w:rsidRPr="007744AA" w:rsidRDefault="00215783" w:rsidP="00215783">
            <w:pPr>
              <w:autoSpaceDE w:val="0"/>
              <w:autoSpaceDN w:val="0"/>
              <w:adjustRightInd w:val="0"/>
              <w:spacing w:before="0"/>
              <w:rPr>
                <w:rStyle w:val="hps"/>
                <w:rFonts w:cs="Arial"/>
                <w:sz w:val="20"/>
              </w:rPr>
            </w:pPr>
            <w:r w:rsidRPr="007744AA">
              <w:rPr>
                <w:rStyle w:val="hps"/>
                <w:rFonts w:cs="Arial"/>
                <w:sz w:val="20"/>
              </w:rPr>
              <w:t>IWL</w:t>
            </w:r>
          </w:p>
        </w:tc>
        <w:tc>
          <w:tcPr>
            <w:tcW w:w="3657" w:type="dxa"/>
          </w:tcPr>
          <w:p w:rsidR="00215783" w:rsidRPr="007744AA" w:rsidRDefault="00215783" w:rsidP="002F0882">
            <w:pPr>
              <w:autoSpaceDE w:val="0"/>
              <w:autoSpaceDN w:val="0"/>
              <w:adjustRightInd w:val="0"/>
              <w:spacing w:before="0"/>
              <w:rPr>
                <w:rFonts w:cs="Arial"/>
                <w:sz w:val="20"/>
              </w:rPr>
            </w:pPr>
            <w:r w:rsidRPr="007744AA">
              <w:rPr>
                <w:rFonts w:cs="Arial"/>
                <w:sz w:val="20"/>
              </w:rPr>
              <w:t>Number of Integer portion length</w:t>
            </w:r>
          </w:p>
        </w:tc>
        <w:tc>
          <w:tcPr>
            <w:tcW w:w="2872" w:type="dxa"/>
            <w:vMerge/>
          </w:tcPr>
          <w:p w:rsidR="00215783" w:rsidRPr="007744AA" w:rsidRDefault="00215783" w:rsidP="00215783">
            <w:pPr>
              <w:autoSpaceDE w:val="0"/>
              <w:autoSpaceDN w:val="0"/>
              <w:adjustRightInd w:val="0"/>
              <w:spacing w:before="0"/>
              <w:rPr>
                <w:rFonts w:cs="Arial"/>
                <w:sz w:val="20"/>
              </w:rPr>
            </w:pPr>
          </w:p>
        </w:tc>
      </w:tr>
      <w:tr w:rsidR="00215783" w:rsidRPr="007744AA" w:rsidTr="002F0882">
        <w:trPr>
          <w:jc w:val="center"/>
        </w:trPr>
        <w:tc>
          <w:tcPr>
            <w:tcW w:w="2014" w:type="dxa"/>
            <w:vMerge/>
          </w:tcPr>
          <w:p w:rsidR="00215783" w:rsidRPr="007744AA" w:rsidRDefault="00215783" w:rsidP="00215783">
            <w:pPr>
              <w:autoSpaceDE w:val="0"/>
              <w:autoSpaceDN w:val="0"/>
              <w:adjustRightInd w:val="0"/>
              <w:spacing w:before="0"/>
              <w:rPr>
                <w:rStyle w:val="hps"/>
                <w:rFonts w:cs="Arial"/>
                <w:sz w:val="20"/>
              </w:rPr>
            </w:pPr>
          </w:p>
        </w:tc>
        <w:tc>
          <w:tcPr>
            <w:tcW w:w="992" w:type="dxa"/>
          </w:tcPr>
          <w:p w:rsidR="00215783" w:rsidRPr="007744AA" w:rsidRDefault="00215783" w:rsidP="00215783">
            <w:pPr>
              <w:autoSpaceDE w:val="0"/>
              <w:autoSpaceDN w:val="0"/>
              <w:adjustRightInd w:val="0"/>
              <w:spacing w:before="0"/>
              <w:rPr>
                <w:rStyle w:val="hps"/>
                <w:rFonts w:cs="Arial"/>
                <w:sz w:val="20"/>
              </w:rPr>
            </w:pPr>
            <w:r w:rsidRPr="007744AA">
              <w:rPr>
                <w:rStyle w:val="hps"/>
                <w:rFonts w:cs="Arial"/>
                <w:sz w:val="20"/>
              </w:rPr>
              <w:t>QUANT</w:t>
            </w:r>
          </w:p>
        </w:tc>
        <w:tc>
          <w:tcPr>
            <w:tcW w:w="3657" w:type="dxa"/>
          </w:tcPr>
          <w:p w:rsidR="00215783" w:rsidRPr="007744AA" w:rsidRDefault="00215783" w:rsidP="007F33D0">
            <w:pPr>
              <w:autoSpaceDE w:val="0"/>
              <w:autoSpaceDN w:val="0"/>
              <w:adjustRightInd w:val="0"/>
              <w:spacing w:before="0"/>
              <w:rPr>
                <w:rFonts w:cs="Arial"/>
                <w:sz w:val="20"/>
              </w:rPr>
            </w:pPr>
            <w:r w:rsidRPr="007744AA">
              <w:rPr>
                <w:rFonts w:cs="Arial"/>
                <w:sz w:val="20"/>
              </w:rPr>
              <w:t>Quantization by default: SC_</w:t>
            </w:r>
            <w:r w:rsidR="007F33D0" w:rsidRPr="007744AA">
              <w:rPr>
                <w:rFonts w:cs="Arial"/>
                <w:sz w:val="20"/>
              </w:rPr>
              <w:t>TRN</w:t>
            </w:r>
          </w:p>
        </w:tc>
        <w:tc>
          <w:tcPr>
            <w:tcW w:w="2872" w:type="dxa"/>
            <w:vMerge/>
          </w:tcPr>
          <w:p w:rsidR="00215783" w:rsidRPr="007744AA" w:rsidRDefault="00215783" w:rsidP="00215783">
            <w:pPr>
              <w:autoSpaceDE w:val="0"/>
              <w:autoSpaceDN w:val="0"/>
              <w:adjustRightInd w:val="0"/>
              <w:spacing w:before="0"/>
              <w:rPr>
                <w:rFonts w:cs="Arial"/>
                <w:sz w:val="20"/>
              </w:rPr>
            </w:pPr>
          </w:p>
        </w:tc>
      </w:tr>
      <w:tr w:rsidR="00215783" w:rsidRPr="007744AA" w:rsidTr="002F0882">
        <w:trPr>
          <w:jc w:val="center"/>
        </w:trPr>
        <w:tc>
          <w:tcPr>
            <w:tcW w:w="2014" w:type="dxa"/>
            <w:vMerge/>
          </w:tcPr>
          <w:p w:rsidR="00215783" w:rsidRPr="007744AA" w:rsidRDefault="00215783" w:rsidP="00215783">
            <w:pPr>
              <w:autoSpaceDE w:val="0"/>
              <w:autoSpaceDN w:val="0"/>
              <w:adjustRightInd w:val="0"/>
              <w:spacing w:before="0"/>
              <w:rPr>
                <w:rStyle w:val="hps"/>
                <w:rFonts w:cs="Arial"/>
                <w:sz w:val="20"/>
              </w:rPr>
            </w:pPr>
          </w:p>
        </w:tc>
        <w:tc>
          <w:tcPr>
            <w:tcW w:w="992" w:type="dxa"/>
          </w:tcPr>
          <w:p w:rsidR="00215783" w:rsidRPr="007744AA" w:rsidRDefault="00215783" w:rsidP="00215783">
            <w:pPr>
              <w:autoSpaceDE w:val="0"/>
              <w:autoSpaceDN w:val="0"/>
              <w:adjustRightInd w:val="0"/>
              <w:spacing w:before="0"/>
              <w:rPr>
                <w:rStyle w:val="hps"/>
                <w:rFonts w:cs="Arial"/>
                <w:sz w:val="20"/>
              </w:rPr>
            </w:pPr>
            <w:r w:rsidRPr="007744AA">
              <w:rPr>
                <w:rStyle w:val="hps"/>
                <w:rFonts w:cs="Arial"/>
                <w:sz w:val="20"/>
              </w:rPr>
              <w:t>OVFLW</w:t>
            </w:r>
          </w:p>
        </w:tc>
        <w:tc>
          <w:tcPr>
            <w:tcW w:w="3657" w:type="dxa"/>
          </w:tcPr>
          <w:p w:rsidR="00215783" w:rsidRPr="007744AA" w:rsidRDefault="00215783" w:rsidP="00AF14BF">
            <w:pPr>
              <w:autoSpaceDE w:val="0"/>
              <w:autoSpaceDN w:val="0"/>
              <w:adjustRightInd w:val="0"/>
              <w:spacing w:before="0"/>
              <w:rPr>
                <w:rFonts w:cs="Arial"/>
                <w:sz w:val="20"/>
              </w:rPr>
            </w:pPr>
            <w:r w:rsidRPr="007744AA">
              <w:rPr>
                <w:rFonts w:cs="Arial"/>
                <w:sz w:val="20"/>
              </w:rPr>
              <w:t>Overflow by default: SC_</w:t>
            </w:r>
            <w:r w:rsidR="00AF14BF" w:rsidRPr="007744AA">
              <w:rPr>
                <w:rFonts w:cs="Arial"/>
                <w:sz w:val="20"/>
              </w:rPr>
              <w:t>WRAP</w:t>
            </w:r>
          </w:p>
        </w:tc>
        <w:tc>
          <w:tcPr>
            <w:tcW w:w="2872" w:type="dxa"/>
            <w:vMerge/>
          </w:tcPr>
          <w:p w:rsidR="00215783" w:rsidRPr="007744AA" w:rsidRDefault="00215783" w:rsidP="00215783">
            <w:pPr>
              <w:autoSpaceDE w:val="0"/>
              <w:autoSpaceDN w:val="0"/>
              <w:adjustRightInd w:val="0"/>
              <w:spacing w:before="0"/>
              <w:rPr>
                <w:rFonts w:cs="Arial"/>
                <w:sz w:val="20"/>
              </w:rPr>
            </w:pPr>
          </w:p>
        </w:tc>
      </w:tr>
      <w:tr w:rsidR="00215783" w:rsidRPr="007744AA" w:rsidTr="002F0882">
        <w:trPr>
          <w:jc w:val="center"/>
        </w:trPr>
        <w:tc>
          <w:tcPr>
            <w:tcW w:w="2014" w:type="dxa"/>
            <w:vMerge/>
          </w:tcPr>
          <w:p w:rsidR="00215783" w:rsidRPr="007744AA" w:rsidRDefault="00215783" w:rsidP="00215783">
            <w:pPr>
              <w:autoSpaceDE w:val="0"/>
              <w:autoSpaceDN w:val="0"/>
              <w:adjustRightInd w:val="0"/>
              <w:spacing w:before="0"/>
              <w:rPr>
                <w:rStyle w:val="hps"/>
                <w:rFonts w:cs="Arial"/>
                <w:sz w:val="20"/>
              </w:rPr>
            </w:pPr>
          </w:p>
        </w:tc>
        <w:tc>
          <w:tcPr>
            <w:tcW w:w="992" w:type="dxa"/>
          </w:tcPr>
          <w:p w:rsidR="00215783" w:rsidRPr="007744AA" w:rsidRDefault="00215783" w:rsidP="00215783">
            <w:pPr>
              <w:autoSpaceDE w:val="0"/>
              <w:autoSpaceDN w:val="0"/>
              <w:adjustRightInd w:val="0"/>
              <w:spacing w:before="0"/>
              <w:rPr>
                <w:rStyle w:val="hps"/>
                <w:rFonts w:cs="Arial"/>
                <w:sz w:val="20"/>
              </w:rPr>
            </w:pPr>
            <w:r w:rsidRPr="007744AA">
              <w:rPr>
                <w:rStyle w:val="hps"/>
                <w:rFonts w:cs="Arial"/>
                <w:sz w:val="20"/>
              </w:rPr>
              <w:t>NBITS</w:t>
            </w:r>
          </w:p>
        </w:tc>
        <w:tc>
          <w:tcPr>
            <w:tcW w:w="3657" w:type="dxa"/>
          </w:tcPr>
          <w:p w:rsidR="00215783" w:rsidRPr="007744AA" w:rsidRDefault="00D21C7D" w:rsidP="00AC60EB">
            <w:pPr>
              <w:autoSpaceDE w:val="0"/>
              <w:autoSpaceDN w:val="0"/>
              <w:adjustRightInd w:val="0"/>
              <w:spacing w:before="0"/>
              <w:rPr>
                <w:rFonts w:cs="Arial"/>
                <w:sz w:val="20"/>
              </w:rPr>
            </w:pPr>
            <w:r w:rsidRPr="007744AA">
              <w:rPr>
                <w:rFonts w:cs="Arial"/>
                <w:sz w:val="20"/>
              </w:rPr>
              <w:t>Number of saturated bits</w:t>
            </w:r>
            <w:r w:rsidR="00AC60EB" w:rsidRPr="007744AA">
              <w:rPr>
                <w:rFonts w:cs="Arial"/>
                <w:sz w:val="20"/>
              </w:rPr>
              <w:t>, only used for overflow mode and specifies how many bits will be saturated</w:t>
            </w:r>
          </w:p>
        </w:tc>
        <w:tc>
          <w:tcPr>
            <w:tcW w:w="2872" w:type="dxa"/>
            <w:vMerge/>
          </w:tcPr>
          <w:p w:rsidR="00215783" w:rsidRPr="007744AA" w:rsidRDefault="00215783" w:rsidP="00215783">
            <w:pPr>
              <w:autoSpaceDE w:val="0"/>
              <w:autoSpaceDN w:val="0"/>
              <w:adjustRightInd w:val="0"/>
              <w:spacing w:before="0"/>
              <w:rPr>
                <w:rFonts w:cs="Arial"/>
                <w:sz w:val="20"/>
              </w:rPr>
            </w:pPr>
          </w:p>
        </w:tc>
      </w:tr>
      <w:tr w:rsidR="00215783" w:rsidRPr="007744AA" w:rsidTr="002F0882">
        <w:trPr>
          <w:jc w:val="center"/>
        </w:trPr>
        <w:tc>
          <w:tcPr>
            <w:tcW w:w="2014" w:type="dxa"/>
            <w:vMerge w:val="restart"/>
            <w:vAlign w:val="center"/>
          </w:tcPr>
          <w:p w:rsidR="00215783" w:rsidRPr="007744AA" w:rsidRDefault="00215783" w:rsidP="00215783">
            <w:pPr>
              <w:autoSpaceDE w:val="0"/>
              <w:autoSpaceDN w:val="0"/>
              <w:adjustRightInd w:val="0"/>
              <w:spacing w:before="0"/>
              <w:jc w:val="left"/>
              <w:rPr>
                <w:rStyle w:val="hps"/>
                <w:rFonts w:cs="Arial"/>
                <w:b/>
                <w:sz w:val="20"/>
              </w:rPr>
            </w:pPr>
            <w:r w:rsidRPr="007744AA">
              <w:rPr>
                <w:rStyle w:val="hps"/>
                <w:rFonts w:cs="Arial"/>
                <w:b/>
                <w:sz w:val="20"/>
              </w:rPr>
              <w:t>Logic Values</w:t>
            </w:r>
          </w:p>
        </w:tc>
        <w:tc>
          <w:tcPr>
            <w:tcW w:w="992" w:type="dxa"/>
          </w:tcPr>
          <w:p w:rsidR="00215783" w:rsidRPr="007744AA" w:rsidRDefault="00215783" w:rsidP="00215783">
            <w:pPr>
              <w:autoSpaceDE w:val="0"/>
              <w:autoSpaceDN w:val="0"/>
              <w:adjustRightInd w:val="0"/>
              <w:spacing w:before="0"/>
              <w:rPr>
                <w:rStyle w:val="hps"/>
                <w:rFonts w:cs="Arial"/>
                <w:sz w:val="20"/>
              </w:rPr>
            </w:pPr>
            <w:r w:rsidRPr="007744AA">
              <w:rPr>
                <w:rStyle w:val="hps"/>
                <w:rFonts w:cs="Arial"/>
                <w:sz w:val="20"/>
              </w:rPr>
              <w:t>'1'</w:t>
            </w:r>
          </w:p>
        </w:tc>
        <w:tc>
          <w:tcPr>
            <w:tcW w:w="6529" w:type="dxa"/>
            <w:gridSpan w:val="2"/>
            <w:vAlign w:val="center"/>
          </w:tcPr>
          <w:p w:rsidR="00215783" w:rsidRPr="007744AA" w:rsidRDefault="00215783" w:rsidP="00215783">
            <w:pPr>
              <w:autoSpaceDE w:val="0"/>
              <w:autoSpaceDN w:val="0"/>
              <w:adjustRightInd w:val="0"/>
              <w:spacing w:before="0"/>
              <w:rPr>
                <w:rFonts w:cs="Arial"/>
                <w:sz w:val="20"/>
              </w:rPr>
            </w:pPr>
            <w:r w:rsidRPr="007744AA">
              <w:rPr>
                <w:rFonts w:cs="Arial"/>
                <w:sz w:val="20"/>
              </w:rPr>
              <w:t>Bit asserted</w:t>
            </w:r>
          </w:p>
        </w:tc>
      </w:tr>
      <w:tr w:rsidR="00215783" w:rsidRPr="007744AA" w:rsidTr="002F0882">
        <w:trPr>
          <w:jc w:val="center"/>
        </w:trPr>
        <w:tc>
          <w:tcPr>
            <w:tcW w:w="2014" w:type="dxa"/>
            <w:vMerge/>
          </w:tcPr>
          <w:p w:rsidR="00215783" w:rsidRPr="007744AA" w:rsidRDefault="00215783" w:rsidP="00215783">
            <w:pPr>
              <w:autoSpaceDE w:val="0"/>
              <w:autoSpaceDN w:val="0"/>
              <w:adjustRightInd w:val="0"/>
              <w:spacing w:before="0"/>
              <w:rPr>
                <w:rStyle w:val="hps"/>
                <w:rFonts w:cs="Arial"/>
                <w:sz w:val="20"/>
              </w:rPr>
            </w:pPr>
          </w:p>
        </w:tc>
        <w:tc>
          <w:tcPr>
            <w:tcW w:w="992" w:type="dxa"/>
          </w:tcPr>
          <w:p w:rsidR="00215783" w:rsidRPr="007744AA" w:rsidRDefault="00215783" w:rsidP="00215783">
            <w:pPr>
              <w:autoSpaceDE w:val="0"/>
              <w:autoSpaceDN w:val="0"/>
              <w:adjustRightInd w:val="0"/>
              <w:spacing w:before="0"/>
              <w:rPr>
                <w:rStyle w:val="hps"/>
                <w:rFonts w:cs="Arial"/>
                <w:sz w:val="20"/>
              </w:rPr>
            </w:pPr>
            <w:r w:rsidRPr="007744AA">
              <w:rPr>
                <w:rStyle w:val="hps"/>
                <w:rFonts w:cs="Arial"/>
                <w:sz w:val="20"/>
              </w:rPr>
              <w:t>'0'</w:t>
            </w:r>
          </w:p>
        </w:tc>
        <w:tc>
          <w:tcPr>
            <w:tcW w:w="6529" w:type="dxa"/>
            <w:gridSpan w:val="2"/>
            <w:vAlign w:val="center"/>
          </w:tcPr>
          <w:p w:rsidR="00215783" w:rsidRPr="007744AA" w:rsidRDefault="00215783" w:rsidP="00215783">
            <w:pPr>
              <w:autoSpaceDE w:val="0"/>
              <w:autoSpaceDN w:val="0"/>
              <w:adjustRightInd w:val="0"/>
              <w:spacing w:before="0"/>
              <w:rPr>
                <w:rFonts w:cs="Arial"/>
                <w:sz w:val="20"/>
              </w:rPr>
            </w:pPr>
            <w:r w:rsidRPr="007744AA">
              <w:rPr>
                <w:rFonts w:cs="Arial"/>
                <w:sz w:val="20"/>
              </w:rPr>
              <w:t>Bit de-asserted</w:t>
            </w:r>
          </w:p>
        </w:tc>
      </w:tr>
      <w:tr w:rsidR="00215783" w:rsidRPr="007744AA" w:rsidTr="002F0882">
        <w:trPr>
          <w:jc w:val="center"/>
        </w:trPr>
        <w:tc>
          <w:tcPr>
            <w:tcW w:w="2014" w:type="dxa"/>
            <w:vMerge/>
          </w:tcPr>
          <w:p w:rsidR="00215783" w:rsidRPr="007744AA" w:rsidRDefault="00215783" w:rsidP="00215783">
            <w:pPr>
              <w:autoSpaceDE w:val="0"/>
              <w:autoSpaceDN w:val="0"/>
              <w:adjustRightInd w:val="0"/>
              <w:spacing w:before="0"/>
              <w:rPr>
                <w:rStyle w:val="hps"/>
                <w:rFonts w:cs="Arial"/>
                <w:sz w:val="20"/>
              </w:rPr>
            </w:pPr>
          </w:p>
        </w:tc>
        <w:tc>
          <w:tcPr>
            <w:tcW w:w="992" w:type="dxa"/>
          </w:tcPr>
          <w:p w:rsidR="00215783" w:rsidRPr="007744AA" w:rsidRDefault="00215783" w:rsidP="00215783">
            <w:pPr>
              <w:autoSpaceDE w:val="0"/>
              <w:autoSpaceDN w:val="0"/>
              <w:adjustRightInd w:val="0"/>
              <w:spacing w:before="0"/>
              <w:rPr>
                <w:rStyle w:val="hps"/>
                <w:rFonts w:cs="Arial"/>
                <w:sz w:val="20"/>
              </w:rPr>
            </w:pPr>
            <w:r w:rsidRPr="007744AA">
              <w:rPr>
                <w:rStyle w:val="hps"/>
                <w:rFonts w:cs="Arial"/>
                <w:sz w:val="20"/>
              </w:rPr>
              <w:t>'x'</w:t>
            </w:r>
          </w:p>
        </w:tc>
        <w:tc>
          <w:tcPr>
            <w:tcW w:w="6529" w:type="dxa"/>
            <w:gridSpan w:val="2"/>
            <w:vAlign w:val="center"/>
          </w:tcPr>
          <w:p w:rsidR="00215783" w:rsidRPr="007744AA" w:rsidRDefault="00215783" w:rsidP="00215783">
            <w:pPr>
              <w:autoSpaceDE w:val="0"/>
              <w:autoSpaceDN w:val="0"/>
              <w:adjustRightInd w:val="0"/>
              <w:spacing w:before="0"/>
              <w:rPr>
                <w:rFonts w:cs="Arial"/>
                <w:sz w:val="20"/>
              </w:rPr>
            </w:pPr>
            <w:r w:rsidRPr="007744AA">
              <w:rPr>
                <w:rFonts w:cs="Arial"/>
                <w:sz w:val="20"/>
              </w:rPr>
              <w:t>Bit don't care</w:t>
            </w:r>
          </w:p>
        </w:tc>
      </w:tr>
    </w:tbl>
    <w:p w:rsidR="007F33D0" w:rsidRPr="002F0882" w:rsidRDefault="007F33D0" w:rsidP="00547A6C">
      <w:pPr>
        <w:ind w:left="709"/>
        <w:jc w:val="left"/>
        <w:rPr>
          <w:rFonts w:cs="Arial"/>
        </w:rPr>
      </w:pPr>
    </w:p>
    <w:p w:rsidR="007F33D0" w:rsidRPr="002F0882" w:rsidRDefault="00287799" w:rsidP="00547A6C">
      <w:pPr>
        <w:ind w:left="709"/>
        <w:jc w:val="left"/>
        <w:rPr>
          <w:rFonts w:cs="Arial"/>
        </w:rPr>
      </w:pPr>
      <w:r w:rsidRPr="002F0882">
        <w:rPr>
          <w:rFonts w:cs="Arial"/>
        </w:rPr>
        <w:lastRenderedPageBreak/>
        <w:t>QUANT</w:t>
      </w:r>
      <w:r w:rsidR="007F33D0" w:rsidRPr="002F0882">
        <w:rPr>
          <w:rFonts w:cs="Arial"/>
        </w:rPr>
        <w:t xml:space="preserve"> mode can be one of the following</w:t>
      </w:r>
      <w:r w:rsidRPr="002F0882">
        <w:rPr>
          <w:rFonts w:cs="Arial"/>
        </w:rPr>
        <w:t>:</w:t>
      </w:r>
    </w:p>
    <w:p w:rsidR="00287799" w:rsidRPr="002F0882" w:rsidRDefault="007F33D0" w:rsidP="00E71423">
      <w:pPr>
        <w:numPr>
          <w:ilvl w:val="0"/>
          <w:numId w:val="21"/>
        </w:numPr>
        <w:jc w:val="left"/>
        <w:rPr>
          <w:rFonts w:cs="Arial"/>
        </w:rPr>
      </w:pPr>
      <w:r w:rsidRPr="002F0882">
        <w:rPr>
          <w:rFonts w:cs="Arial"/>
        </w:rPr>
        <w:t>SC_TRN – Truncation</w:t>
      </w:r>
    </w:p>
    <w:p w:rsidR="00AF14BF" w:rsidRPr="002F0882" w:rsidRDefault="00AF14BF" w:rsidP="00E71423">
      <w:pPr>
        <w:numPr>
          <w:ilvl w:val="0"/>
          <w:numId w:val="21"/>
        </w:numPr>
        <w:jc w:val="left"/>
        <w:rPr>
          <w:rFonts w:cs="Arial"/>
        </w:rPr>
      </w:pPr>
      <w:r w:rsidRPr="002F0882">
        <w:rPr>
          <w:rFonts w:cs="Arial"/>
        </w:rPr>
        <w:t>SC_RND – Round toward plus infinity</w:t>
      </w:r>
    </w:p>
    <w:p w:rsidR="00AF14BF" w:rsidRPr="002F0882" w:rsidRDefault="00AF14BF" w:rsidP="00AF14BF">
      <w:pPr>
        <w:ind w:left="708"/>
        <w:jc w:val="left"/>
        <w:rPr>
          <w:rFonts w:cs="Arial"/>
        </w:rPr>
      </w:pPr>
      <w:r w:rsidRPr="002F0882">
        <w:rPr>
          <w:rFonts w:cs="Arial"/>
        </w:rPr>
        <w:t>OVFLW mode can be one of the following:</w:t>
      </w:r>
    </w:p>
    <w:p w:rsidR="00AF14BF" w:rsidRPr="002F0882" w:rsidRDefault="00AF14BF" w:rsidP="00E71423">
      <w:pPr>
        <w:numPr>
          <w:ilvl w:val="0"/>
          <w:numId w:val="22"/>
        </w:numPr>
        <w:jc w:val="left"/>
        <w:rPr>
          <w:rFonts w:cs="Arial"/>
        </w:rPr>
      </w:pPr>
      <w:r w:rsidRPr="002F0882">
        <w:rPr>
          <w:rFonts w:cs="Arial"/>
        </w:rPr>
        <w:t>SC_WRAP – Wrap-around</w:t>
      </w:r>
    </w:p>
    <w:p w:rsidR="00AF14BF" w:rsidRPr="002F0882" w:rsidRDefault="00AF14BF" w:rsidP="00E71423">
      <w:pPr>
        <w:numPr>
          <w:ilvl w:val="0"/>
          <w:numId w:val="22"/>
        </w:numPr>
        <w:jc w:val="left"/>
        <w:rPr>
          <w:rFonts w:cs="Arial"/>
        </w:rPr>
      </w:pPr>
      <w:r w:rsidRPr="002F0882">
        <w:rPr>
          <w:rFonts w:cs="Arial"/>
        </w:rPr>
        <w:t>SC_SAT - Saturation</w:t>
      </w:r>
    </w:p>
    <w:p w:rsidR="00B95E7A" w:rsidRPr="002F0882" w:rsidRDefault="00B95E7A" w:rsidP="00547A6C">
      <w:pPr>
        <w:ind w:left="709"/>
        <w:jc w:val="left"/>
        <w:rPr>
          <w:rFonts w:cs="Arial"/>
        </w:rPr>
      </w:pPr>
    </w:p>
    <w:p w:rsidR="009A15B0" w:rsidRPr="002F0882" w:rsidRDefault="009A15B0" w:rsidP="009A15B0">
      <w:pPr>
        <w:pStyle w:val="Ttulo2"/>
        <w:rPr>
          <w:rFonts w:cs="Arial"/>
        </w:rPr>
      </w:pPr>
      <w:bookmarkStart w:id="44" w:name="_Toc473097239"/>
      <w:r w:rsidRPr="002F0882">
        <w:rPr>
          <w:rFonts w:cs="Arial"/>
        </w:rPr>
        <w:t>References</w:t>
      </w:r>
      <w:bookmarkEnd w:id="44"/>
    </w:p>
    <w:p w:rsidR="006116FB" w:rsidRPr="007744AA" w:rsidRDefault="009A15B0" w:rsidP="00AD2183">
      <w:pPr>
        <w:autoSpaceDE w:val="0"/>
        <w:autoSpaceDN w:val="0"/>
        <w:adjustRightInd w:val="0"/>
        <w:ind w:left="709"/>
        <w:rPr>
          <w:rFonts w:cs="Arial"/>
        </w:rPr>
      </w:pPr>
      <w:r w:rsidRPr="007744AA">
        <w:rPr>
          <w:rFonts w:cs="Arial"/>
        </w:rPr>
        <w:t>The references must include full references, such as standards, others documents and so on.</w:t>
      </w:r>
    </w:p>
    <w:p w:rsidR="00C73B99" w:rsidRPr="007744AA" w:rsidRDefault="00C73B99" w:rsidP="00C73B99">
      <w:pPr>
        <w:numPr>
          <w:ilvl w:val="0"/>
          <w:numId w:val="25"/>
        </w:numPr>
        <w:autoSpaceDE w:val="0"/>
        <w:autoSpaceDN w:val="0"/>
        <w:adjustRightInd w:val="0"/>
        <w:ind w:left="993"/>
        <w:jc w:val="left"/>
        <w:rPr>
          <w:rFonts w:cs="Arial"/>
        </w:rPr>
      </w:pPr>
      <w:bookmarkStart w:id="45" w:name="_Toc242264348"/>
      <w:bookmarkStart w:id="46" w:name="_Toc242265096"/>
      <w:r w:rsidRPr="007744AA">
        <w:rPr>
          <w:rFonts w:cs="Arial"/>
        </w:rPr>
        <w:t>MORELLI,</w:t>
      </w:r>
      <w:r w:rsidR="002F0882">
        <w:rPr>
          <w:rFonts w:cs="Arial"/>
        </w:rPr>
        <w:t xml:space="preserve"> </w:t>
      </w:r>
      <w:r w:rsidRPr="007744AA">
        <w:rPr>
          <w:rFonts w:cs="Arial"/>
        </w:rPr>
        <w:t>MENGALI,</w:t>
      </w:r>
      <w:r w:rsidR="002F0882">
        <w:rPr>
          <w:rFonts w:cs="Arial"/>
        </w:rPr>
        <w:t xml:space="preserve"> </w:t>
      </w:r>
      <w:r w:rsidRPr="007744AA">
        <w:rPr>
          <w:rFonts w:cs="Arial"/>
        </w:rPr>
        <w:t>1998</w:t>
      </w:r>
    </w:p>
    <w:p w:rsidR="00C73B99" w:rsidRPr="007744AA" w:rsidRDefault="00C73B99" w:rsidP="00C73B99">
      <w:pPr>
        <w:numPr>
          <w:ilvl w:val="0"/>
          <w:numId w:val="25"/>
        </w:numPr>
        <w:autoSpaceDE w:val="0"/>
        <w:autoSpaceDN w:val="0"/>
        <w:adjustRightInd w:val="0"/>
        <w:ind w:left="993"/>
        <w:jc w:val="left"/>
        <w:rPr>
          <w:rFonts w:cs="Arial"/>
        </w:rPr>
      </w:pPr>
      <w:r w:rsidRPr="007744AA">
        <w:rPr>
          <w:rFonts w:cs="Arial"/>
        </w:rPr>
        <w:t>NAKAGAWA2011, Wide-Range and Fast-Tracking Frequency Offset Estimator for Optical Coherent Receivers</w:t>
      </w:r>
    </w:p>
    <w:p w:rsidR="00547A6C" w:rsidRPr="002F0882" w:rsidRDefault="006116FB" w:rsidP="00746432">
      <w:pPr>
        <w:pStyle w:val="Ttulo1"/>
        <w:rPr>
          <w:rFonts w:cs="Arial"/>
          <w:szCs w:val="24"/>
        </w:rPr>
      </w:pPr>
      <w:r w:rsidRPr="002F0882">
        <w:rPr>
          <w:rFonts w:cs="Arial"/>
        </w:rPr>
        <w:br w:type="page"/>
      </w:r>
      <w:bookmarkStart w:id="47" w:name="_Toc473097240"/>
      <w:bookmarkEnd w:id="45"/>
      <w:bookmarkEnd w:id="46"/>
      <w:r w:rsidR="00B74CA9" w:rsidRPr="002F0882">
        <w:rPr>
          <w:rFonts w:cs="Arial"/>
        </w:rPr>
        <w:lastRenderedPageBreak/>
        <w:t xml:space="preserve">High-level </w:t>
      </w:r>
      <w:r w:rsidR="00226F02" w:rsidRPr="002F0882">
        <w:rPr>
          <w:rFonts w:cs="Arial"/>
        </w:rPr>
        <w:t>Functional Description</w:t>
      </w:r>
      <w:bookmarkEnd w:id="47"/>
    </w:p>
    <w:p w:rsidR="00C73B99" w:rsidRPr="002F0882" w:rsidRDefault="00C73B99" w:rsidP="00C73B99">
      <w:pPr>
        <w:ind w:left="709"/>
        <w:rPr>
          <w:rFonts w:cs="Arial"/>
          <w:szCs w:val="22"/>
        </w:rPr>
      </w:pPr>
      <w:r w:rsidRPr="002F0882">
        <w:rPr>
          <w:rFonts w:cs="Arial"/>
          <w:szCs w:val="22"/>
        </w:rPr>
        <w:t>In coherent reception systems, the signal received is mixed with the transmitted signal by and a local oscillator. For accurate detection of this signal, it is necessary that local oscillator laser has been locked in frequency and phase with the laser transmitter. This is a complicated task due to the laser phase noise and the high cost to maintaining the transmitter local oscillator operating exactly at same frequency. Fortunately, it is possible to estimate and compensate the differences between the phases and frequencies of the lasers in digital domain by a carrier recovery module. If this error phase is not compensated, the constellation of a modulation system with a format M-QAM or M-PSK will suffer rotations for each symbol, affecting the correct symbol estimation.</w:t>
      </w:r>
    </w:p>
    <w:p w:rsidR="007A4024" w:rsidRPr="002F0882" w:rsidRDefault="007A4024" w:rsidP="007A4024">
      <w:pPr>
        <w:ind w:left="709"/>
        <w:rPr>
          <w:rFonts w:cs="Arial"/>
          <w:szCs w:val="22"/>
        </w:rPr>
      </w:pPr>
      <w:r w:rsidRPr="002F0882">
        <w:rPr>
          <w:rFonts w:cs="Arial"/>
          <w:szCs w:val="22"/>
        </w:rPr>
        <w:t xml:space="preserve">This block aims to estimate the frequency offset between transmitter and local oscillator lasers. The estimation employs the frequency domain </w:t>
      </w:r>
      <w:proofErr w:type="spellStart"/>
      <w:r w:rsidR="007F1826">
        <w:rPr>
          <w:rFonts w:cs="Arial"/>
          <w:szCs w:val="22"/>
        </w:rPr>
        <w:t>M</w:t>
      </w:r>
      <w:r w:rsidRPr="002F0882">
        <w:rPr>
          <w:rFonts w:cs="Arial"/>
          <w:szCs w:val="22"/>
        </w:rPr>
        <w:t>th</w:t>
      </w:r>
      <w:proofErr w:type="spellEnd"/>
      <w:r w:rsidRPr="002F0882">
        <w:rPr>
          <w:rFonts w:cs="Arial"/>
          <w:szCs w:val="22"/>
        </w:rPr>
        <w:t xml:space="preserve"> power method.</w:t>
      </w:r>
    </w:p>
    <w:p w:rsidR="007A4024" w:rsidRPr="002F0882" w:rsidRDefault="007A4024" w:rsidP="007A4024">
      <w:pPr>
        <w:ind w:left="709"/>
        <w:rPr>
          <w:rFonts w:cs="Arial"/>
          <w:szCs w:val="22"/>
        </w:rPr>
      </w:pPr>
      <w:r w:rsidRPr="002F0882">
        <w:rPr>
          <w:rFonts w:cs="Arial"/>
          <w:szCs w:val="22"/>
        </w:rPr>
        <w:t xml:space="preserve">Assuming a signal modulation format M-PSK, when to it is applied an </w:t>
      </w:r>
      <w:proofErr w:type="spellStart"/>
      <w:r w:rsidRPr="002F0882">
        <w:rPr>
          <w:rFonts w:cs="Arial"/>
          <w:szCs w:val="22"/>
        </w:rPr>
        <w:t>Mth</w:t>
      </w:r>
      <w:proofErr w:type="spellEnd"/>
      <w:r w:rsidRPr="002F0882">
        <w:rPr>
          <w:rFonts w:cs="Arial"/>
          <w:szCs w:val="22"/>
        </w:rPr>
        <w:t xml:space="preserve"> power, it becomes with a non-zero average. Spectrally, this means that appears an impulse at zero frequency (DC level). In this case if a frequency offset exist, this impulse will be shifted. It is possible to implement a frequency offset estimator checking if the peak is shifted, using an approach in the frequency domain.</w:t>
      </w:r>
    </w:p>
    <w:p w:rsidR="00FF6DFB" w:rsidRPr="002F0882" w:rsidRDefault="00FF6DFB" w:rsidP="002F0882">
      <w:pPr>
        <w:jc w:val="left"/>
        <w:rPr>
          <w:rFonts w:cs="Arial"/>
          <w:szCs w:val="22"/>
        </w:rPr>
      </w:pPr>
    </w:p>
    <w:p w:rsidR="0002672F" w:rsidRPr="002F0882" w:rsidRDefault="009E18B3" w:rsidP="00547A6C">
      <w:pPr>
        <w:ind w:left="709"/>
        <w:jc w:val="left"/>
        <w:rPr>
          <w:rFonts w:cs="Arial"/>
          <w:szCs w:val="22"/>
        </w:rPr>
      </w:pPr>
      <w:r w:rsidRPr="002F0882">
        <w:rPr>
          <w:rFonts w:cs="Arial"/>
          <w:noProof/>
          <w:lang w:val="pt-BR"/>
        </w:rPr>
        <w:drawing>
          <wp:anchor distT="0" distB="0" distL="114300" distR="114300" simplePos="0" relativeHeight="251661824" behindDoc="1" locked="0" layoutInCell="1" allowOverlap="1" wp14:anchorId="0E755B52" wp14:editId="473D1841">
            <wp:simplePos x="0" y="0"/>
            <wp:positionH relativeFrom="page">
              <wp:align>center</wp:align>
            </wp:positionH>
            <wp:positionV relativeFrom="paragraph">
              <wp:posOffset>8890</wp:posOffset>
            </wp:positionV>
            <wp:extent cx="5657850" cy="1076325"/>
            <wp:effectExtent l="0" t="0" r="0" b="9525"/>
            <wp:wrapNone/>
            <wp:docPr id="276" name="Picture 276" descr="flow_char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flow_chart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5785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47A6C" w:rsidRPr="002F0882" w:rsidRDefault="00547A6C" w:rsidP="00547A6C">
      <w:pPr>
        <w:ind w:left="709"/>
        <w:jc w:val="left"/>
        <w:rPr>
          <w:rFonts w:cs="Arial"/>
          <w:szCs w:val="22"/>
        </w:rPr>
      </w:pPr>
    </w:p>
    <w:p w:rsidR="00661E0D" w:rsidRPr="002F0882" w:rsidRDefault="00661E0D" w:rsidP="00547A6C">
      <w:pPr>
        <w:ind w:left="709"/>
        <w:jc w:val="left"/>
        <w:rPr>
          <w:rFonts w:cs="Arial"/>
          <w:szCs w:val="22"/>
        </w:rPr>
      </w:pPr>
    </w:p>
    <w:p w:rsidR="00EC41A6" w:rsidRPr="002F0882" w:rsidRDefault="00EC41A6" w:rsidP="00EC41A6">
      <w:pPr>
        <w:ind w:left="709"/>
        <w:jc w:val="left"/>
        <w:rPr>
          <w:rFonts w:cs="Arial"/>
          <w:szCs w:val="22"/>
        </w:rPr>
      </w:pPr>
    </w:p>
    <w:p w:rsidR="00661E0D" w:rsidRPr="002F0882" w:rsidRDefault="009E18B3" w:rsidP="00EC41A6">
      <w:pPr>
        <w:ind w:left="709"/>
        <w:jc w:val="left"/>
        <w:rPr>
          <w:rFonts w:cs="Arial"/>
          <w:szCs w:val="22"/>
        </w:rPr>
      </w:pPr>
      <w:r w:rsidRPr="002F0882">
        <w:rPr>
          <w:rFonts w:cs="Arial"/>
          <w:noProof/>
          <w:lang w:val="pt-BR"/>
        </w:rPr>
        <mc:AlternateContent>
          <mc:Choice Requires="wps">
            <w:drawing>
              <wp:anchor distT="0" distB="0" distL="114300" distR="114300" simplePos="0" relativeHeight="251653632" behindDoc="0" locked="0" layoutInCell="1" allowOverlap="1" wp14:anchorId="0DD849B0" wp14:editId="3D8F90C5">
                <wp:simplePos x="0" y="0"/>
                <wp:positionH relativeFrom="column">
                  <wp:posOffset>290830</wp:posOffset>
                </wp:positionH>
                <wp:positionV relativeFrom="paragraph">
                  <wp:posOffset>196850</wp:posOffset>
                </wp:positionV>
                <wp:extent cx="5670550" cy="313055"/>
                <wp:effectExtent l="0" t="0" r="0" b="0"/>
                <wp:wrapNone/>
                <wp:docPr id="9" name="Text Box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0550" cy="313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2B67" w:rsidRPr="00D57240" w:rsidRDefault="00FA2B67" w:rsidP="00EA6CEB">
                            <w:pPr>
                              <w:pStyle w:val="Legenda"/>
                            </w:pPr>
                            <w:r>
                              <w:t xml:space="preserve">Figure </w:t>
                            </w:r>
                            <w:r>
                              <w:fldChar w:fldCharType="begin"/>
                            </w:r>
                            <w:r>
                              <w:instrText xml:space="preserve"> SEQ Figure \* ARABIC </w:instrText>
                            </w:r>
                            <w:r>
                              <w:fldChar w:fldCharType="separate"/>
                            </w:r>
                            <w:r w:rsidR="00C9365D">
                              <w:rPr>
                                <w:noProof/>
                              </w:rPr>
                              <w:t>1</w:t>
                            </w:r>
                            <w:r>
                              <w:fldChar w:fldCharType="end"/>
                            </w:r>
                            <w:r>
                              <w:t xml:space="preserve"> - FE Block Diagram.</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DD849B0" id="_x0000_t202" coordsize="21600,21600" o:spt="202" path="m,l,21600r21600,l21600,xe">
                <v:stroke joinstyle="miter"/>
                <v:path gradientshapeok="t" o:connecttype="rect"/>
              </v:shapetype>
              <v:shape id="Text Box 253" o:spid="_x0000_s1026" type="#_x0000_t202" style="position:absolute;left:0;text-align:left;margin-left:22.9pt;margin-top:15.5pt;width:446.5pt;height:24.6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" stroked="f">
                <v:textbox style="mso-fit-shape-to-text:t" inset="0,0,0,0">
                  <w:txbxContent>
                    <w:p w:rsidR="00FA2B67" w:rsidRPr="00D57240" w:rsidRDefault="00FA2B67" w:rsidP="00EA6CEB">
                      <w:pPr>
                        <w:pStyle w:val="Legenda"/>
                      </w:pPr>
                      <w:r>
                        <w:t xml:space="preserve">Figure </w:t>
                      </w:r>
                      <w:r>
                        <w:fldChar w:fldCharType="begin"/>
                      </w:r>
                      <w:r>
                        <w:instrText xml:space="preserve"> SEQ Figure \* ARABIC </w:instrText>
                      </w:r>
                      <w:r>
                        <w:fldChar w:fldCharType="separate"/>
                      </w:r>
                      <w:r w:rsidR="00C9365D">
                        <w:rPr>
                          <w:noProof/>
                        </w:rPr>
                        <w:t>1</w:t>
                      </w:r>
                      <w:r>
                        <w:fldChar w:fldCharType="end"/>
                      </w:r>
                      <w:r>
                        <w:t xml:space="preserve"> - FE Block Diagram.</w:t>
                      </w:r>
                    </w:p>
                  </w:txbxContent>
                </v:textbox>
              </v:shape>
            </w:pict>
          </mc:Fallback>
        </mc:AlternateContent>
      </w:r>
    </w:p>
    <w:p w:rsidR="00661E0D" w:rsidRPr="002F0882" w:rsidRDefault="00661E0D" w:rsidP="00547A6C">
      <w:pPr>
        <w:ind w:left="709"/>
        <w:jc w:val="left"/>
        <w:rPr>
          <w:rFonts w:cs="Arial"/>
          <w:szCs w:val="22"/>
        </w:rPr>
      </w:pPr>
    </w:p>
    <w:p w:rsidR="00C65466" w:rsidRPr="002F0882" w:rsidRDefault="00C65466" w:rsidP="00547A6C">
      <w:pPr>
        <w:ind w:left="709"/>
        <w:jc w:val="left"/>
        <w:rPr>
          <w:rFonts w:cs="Arial"/>
          <w:szCs w:val="22"/>
        </w:rPr>
      </w:pPr>
    </w:p>
    <w:p w:rsidR="00661E0D" w:rsidRPr="002F0882" w:rsidRDefault="00547A6C" w:rsidP="00661E0D">
      <w:pPr>
        <w:pStyle w:val="Ttulo2"/>
        <w:rPr>
          <w:rFonts w:cs="Arial"/>
          <w:sz w:val="24"/>
          <w:szCs w:val="24"/>
        </w:rPr>
      </w:pPr>
      <w:bookmarkStart w:id="48" w:name="_Toc242264106"/>
      <w:bookmarkStart w:id="49" w:name="_Toc242264350"/>
      <w:bookmarkStart w:id="50" w:name="_Toc242265098"/>
      <w:bookmarkStart w:id="51" w:name="_Toc473097241"/>
      <w:r w:rsidRPr="002F0882">
        <w:rPr>
          <w:rFonts w:cs="Arial"/>
          <w:sz w:val="24"/>
          <w:szCs w:val="24"/>
        </w:rPr>
        <w:t>Features</w:t>
      </w:r>
      <w:bookmarkEnd w:id="48"/>
      <w:bookmarkEnd w:id="49"/>
      <w:bookmarkEnd w:id="50"/>
      <w:bookmarkEnd w:id="51"/>
    </w:p>
    <w:p w:rsidR="00C97498" w:rsidRPr="007744AA" w:rsidRDefault="00C97498" w:rsidP="00C97498">
      <w:pPr>
        <w:ind w:left="709"/>
        <w:jc w:val="left"/>
        <w:rPr>
          <w:rFonts w:cs="Arial"/>
          <w:szCs w:val="22"/>
        </w:rPr>
      </w:pPr>
      <w:bookmarkStart w:id="52" w:name="_Toc242264108"/>
      <w:bookmarkStart w:id="53" w:name="_Toc242264352"/>
      <w:bookmarkStart w:id="54" w:name="_Toc242265100"/>
      <w:r w:rsidRPr="007744AA">
        <w:rPr>
          <w:rFonts w:cs="Arial"/>
          <w:szCs w:val="22"/>
        </w:rPr>
        <w:t>The features of the block are listed below:</w:t>
      </w:r>
    </w:p>
    <w:p w:rsidR="00C97498" w:rsidRPr="007744AA" w:rsidRDefault="00C97498" w:rsidP="00C97498">
      <w:pPr>
        <w:pStyle w:val="PargrafodaLista"/>
        <w:numPr>
          <w:ilvl w:val="0"/>
          <w:numId w:val="26"/>
        </w:numPr>
        <w:rPr>
          <w:rFonts w:ascii="Arial" w:hAnsi="Arial" w:cs="Arial"/>
          <w:sz w:val="22"/>
          <w:szCs w:val="22"/>
        </w:rPr>
      </w:pPr>
      <w:proofErr w:type="spellStart"/>
      <w:r w:rsidRPr="007744AA">
        <w:rPr>
          <w:rFonts w:ascii="Arial" w:hAnsi="Arial" w:cs="Arial"/>
          <w:sz w:val="22"/>
          <w:szCs w:val="22"/>
        </w:rPr>
        <w:t>Mth</w:t>
      </w:r>
      <w:proofErr w:type="spellEnd"/>
      <w:r w:rsidRPr="007744AA">
        <w:rPr>
          <w:rFonts w:ascii="Arial" w:hAnsi="Arial" w:cs="Arial"/>
          <w:sz w:val="22"/>
          <w:szCs w:val="22"/>
        </w:rPr>
        <w:t xml:space="preserve"> Power:</w:t>
      </w:r>
    </w:p>
    <w:p w:rsidR="00C97498" w:rsidRPr="007744AA" w:rsidRDefault="00C97498" w:rsidP="00C97498">
      <w:pPr>
        <w:pStyle w:val="PargrafodaLista"/>
        <w:numPr>
          <w:ilvl w:val="1"/>
          <w:numId w:val="26"/>
        </w:numPr>
        <w:rPr>
          <w:rFonts w:ascii="Arial" w:hAnsi="Arial" w:cs="Arial"/>
          <w:sz w:val="22"/>
          <w:szCs w:val="22"/>
        </w:rPr>
      </w:pPr>
      <w:r w:rsidRPr="007744AA">
        <w:rPr>
          <w:rFonts w:ascii="Arial" w:hAnsi="Arial" w:cs="Arial"/>
          <w:sz w:val="22"/>
          <w:szCs w:val="22"/>
        </w:rPr>
        <w:t xml:space="preserve">Each input sample is individually elevated to the </w:t>
      </w:r>
      <w:proofErr w:type="spellStart"/>
      <w:r w:rsidR="007744AA" w:rsidRPr="007744AA">
        <w:rPr>
          <w:rFonts w:ascii="Arial" w:hAnsi="Arial" w:cs="Arial"/>
          <w:sz w:val="22"/>
          <w:szCs w:val="22"/>
        </w:rPr>
        <w:t>M</w:t>
      </w:r>
      <w:r w:rsidRPr="007744AA">
        <w:rPr>
          <w:rFonts w:ascii="Arial" w:hAnsi="Arial" w:cs="Arial"/>
          <w:sz w:val="22"/>
          <w:szCs w:val="22"/>
        </w:rPr>
        <w:t>th</w:t>
      </w:r>
      <w:proofErr w:type="spellEnd"/>
      <w:r w:rsidRPr="007744AA">
        <w:rPr>
          <w:rFonts w:ascii="Arial" w:hAnsi="Arial" w:cs="Arial"/>
          <w:sz w:val="22"/>
          <w:szCs w:val="22"/>
        </w:rPr>
        <w:t xml:space="preserve"> power</w:t>
      </w:r>
    </w:p>
    <w:p w:rsidR="00C97498" w:rsidRPr="007744AA" w:rsidRDefault="00C97498" w:rsidP="00C97498">
      <w:pPr>
        <w:pStyle w:val="PargrafodaLista"/>
        <w:numPr>
          <w:ilvl w:val="0"/>
          <w:numId w:val="26"/>
        </w:numPr>
        <w:rPr>
          <w:rFonts w:ascii="Arial" w:hAnsi="Arial" w:cs="Arial"/>
          <w:sz w:val="22"/>
          <w:szCs w:val="22"/>
        </w:rPr>
      </w:pPr>
      <w:r w:rsidRPr="007744AA">
        <w:rPr>
          <w:rFonts w:ascii="Arial" w:hAnsi="Arial" w:cs="Arial"/>
          <w:sz w:val="22"/>
          <w:szCs w:val="22"/>
        </w:rPr>
        <w:t>512 point FFT:</w:t>
      </w:r>
    </w:p>
    <w:p w:rsidR="00C97498" w:rsidRPr="007744AA" w:rsidRDefault="00C97498" w:rsidP="00C97498">
      <w:pPr>
        <w:pStyle w:val="PargrafodaLista"/>
        <w:numPr>
          <w:ilvl w:val="1"/>
          <w:numId w:val="26"/>
        </w:numPr>
        <w:rPr>
          <w:rFonts w:ascii="Arial" w:hAnsi="Arial" w:cs="Arial"/>
          <w:sz w:val="22"/>
          <w:szCs w:val="22"/>
        </w:rPr>
      </w:pPr>
      <w:r w:rsidRPr="007744AA">
        <w:rPr>
          <w:rFonts w:ascii="Arial" w:hAnsi="Arial" w:cs="Arial"/>
          <w:sz w:val="22"/>
          <w:szCs w:val="22"/>
        </w:rPr>
        <w:t xml:space="preserve">This block receives the </w:t>
      </w:r>
      <w:proofErr w:type="spellStart"/>
      <w:r w:rsidR="007744AA" w:rsidRPr="007744AA">
        <w:rPr>
          <w:rFonts w:ascii="Arial" w:hAnsi="Arial" w:cs="Arial"/>
          <w:sz w:val="22"/>
          <w:szCs w:val="22"/>
        </w:rPr>
        <w:t>M</w:t>
      </w:r>
      <w:r w:rsidRPr="007744AA">
        <w:rPr>
          <w:rFonts w:ascii="Arial" w:hAnsi="Arial" w:cs="Arial"/>
          <w:sz w:val="22"/>
          <w:szCs w:val="22"/>
        </w:rPr>
        <w:t>th</w:t>
      </w:r>
      <w:proofErr w:type="spellEnd"/>
      <w:r w:rsidRPr="007744AA">
        <w:rPr>
          <w:rFonts w:ascii="Arial" w:hAnsi="Arial" w:cs="Arial"/>
          <w:sz w:val="22"/>
          <w:szCs w:val="22"/>
        </w:rPr>
        <w:t xml:space="preserve"> power signal and calculates its FFT</w:t>
      </w:r>
    </w:p>
    <w:p w:rsidR="00C97498" w:rsidRPr="007744AA" w:rsidRDefault="00C97498" w:rsidP="00C97498">
      <w:pPr>
        <w:pStyle w:val="PargrafodaLista"/>
        <w:numPr>
          <w:ilvl w:val="0"/>
          <w:numId w:val="26"/>
        </w:numPr>
        <w:rPr>
          <w:rFonts w:ascii="Arial" w:hAnsi="Arial" w:cs="Arial"/>
          <w:sz w:val="22"/>
          <w:szCs w:val="22"/>
        </w:rPr>
      </w:pPr>
      <w:r w:rsidRPr="007744AA">
        <w:rPr>
          <w:rFonts w:ascii="Arial" w:hAnsi="Arial" w:cs="Arial"/>
          <w:sz w:val="22"/>
          <w:szCs w:val="22"/>
        </w:rPr>
        <w:t xml:space="preserve">Peak Position: </w:t>
      </w:r>
    </w:p>
    <w:p w:rsidR="00C97498" w:rsidRPr="007744AA" w:rsidRDefault="00C97498" w:rsidP="00C97498">
      <w:pPr>
        <w:pStyle w:val="PargrafodaLista"/>
        <w:numPr>
          <w:ilvl w:val="1"/>
          <w:numId w:val="26"/>
        </w:numPr>
        <w:rPr>
          <w:rFonts w:ascii="Arial" w:hAnsi="Arial" w:cs="Arial"/>
          <w:sz w:val="22"/>
          <w:szCs w:val="22"/>
        </w:rPr>
      </w:pPr>
      <w:r w:rsidRPr="007744AA">
        <w:rPr>
          <w:rFonts w:ascii="Arial" w:hAnsi="Arial" w:cs="Arial"/>
          <w:sz w:val="22"/>
          <w:szCs w:val="22"/>
        </w:rPr>
        <w:t>Finds the position of the maximum absolute value of the FFT result</w:t>
      </w:r>
    </w:p>
    <w:p w:rsidR="007E0408" w:rsidRPr="002F0882" w:rsidRDefault="00D5650A" w:rsidP="00F0270D">
      <w:pPr>
        <w:pStyle w:val="Ttulo1"/>
        <w:rPr>
          <w:rFonts w:cs="Arial"/>
        </w:rPr>
      </w:pPr>
      <w:r w:rsidRPr="002F0882">
        <w:rPr>
          <w:rFonts w:cs="Arial"/>
        </w:rPr>
        <w:br w:type="page"/>
      </w:r>
      <w:bookmarkStart w:id="55" w:name="_Toc473097242"/>
      <w:r w:rsidR="007E0408" w:rsidRPr="002F0882">
        <w:rPr>
          <w:rFonts w:cs="Arial"/>
        </w:rPr>
        <w:lastRenderedPageBreak/>
        <w:t>Macro Architecture</w:t>
      </w:r>
      <w:bookmarkEnd w:id="55"/>
    </w:p>
    <w:p w:rsidR="00B63DC8" w:rsidRPr="002F0882" w:rsidRDefault="00B63DC8" w:rsidP="00E71423">
      <w:pPr>
        <w:pStyle w:val="Ttulo2"/>
        <w:numPr>
          <w:ilvl w:val="1"/>
          <w:numId w:val="20"/>
        </w:numPr>
        <w:rPr>
          <w:rFonts w:cs="Arial"/>
          <w:sz w:val="24"/>
          <w:szCs w:val="24"/>
        </w:rPr>
      </w:pPr>
      <w:bookmarkStart w:id="56" w:name="_Toc473097243"/>
      <w:r w:rsidRPr="002F0882">
        <w:rPr>
          <w:rFonts w:cs="Arial"/>
          <w:sz w:val="24"/>
          <w:szCs w:val="24"/>
        </w:rPr>
        <w:t>Description</w:t>
      </w:r>
      <w:bookmarkEnd w:id="56"/>
    </w:p>
    <w:p w:rsidR="006A5677" w:rsidRPr="002F0882" w:rsidRDefault="007744AA" w:rsidP="00B63DC8">
      <w:pPr>
        <w:jc w:val="left"/>
        <w:rPr>
          <w:rFonts w:cs="Arial"/>
          <w:szCs w:val="22"/>
        </w:rPr>
      </w:pPr>
      <w:r w:rsidRPr="00FA2B67">
        <w:rPr>
          <w:rFonts w:cs="Arial"/>
          <w:noProof/>
          <w:szCs w:val="22"/>
          <w:lang w:val="pt-BR"/>
        </w:rPr>
        <w:drawing>
          <wp:anchor distT="0" distB="0" distL="114300" distR="114300" simplePos="0" relativeHeight="251660288" behindDoc="0" locked="0" layoutInCell="1" allowOverlap="1" wp14:anchorId="47B1B95F" wp14:editId="08214942">
            <wp:simplePos x="0" y="0"/>
            <wp:positionH relativeFrom="page">
              <wp:posOffset>390934</wp:posOffset>
            </wp:positionH>
            <wp:positionV relativeFrom="paragraph">
              <wp:posOffset>331470</wp:posOffset>
            </wp:positionV>
            <wp:extent cx="6763836" cy="19335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 sub block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763836" cy="1933575"/>
                    </a:xfrm>
                    <a:prstGeom prst="rect">
                      <a:avLst/>
                    </a:prstGeom>
                  </pic:spPr>
                </pic:pic>
              </a:graphicData>
            </a:graphic>
            <wp14:sizeRelH relativeFrom="page">
              <wp14:pctWidth>0</wp14:pctWidth>
            </wp14:sizeRelH>
            <wp14:sizeRelV relativeFrom="page">
              <wp14:pctHeight>0</wp14:pctHeight>
            </wp14:sizeRelV>
          </wp:anchor>
        </w:drawing>
      </w:r>
      <w:r w:rsidR="00B63DC8" w:rsidRPr="002F0882">
        <w:rPr>
          <w:rFonts w:cs="Arial"/>
          <w:szCs w:val="22"/>
        </w:rPr>
        <w:t>Description of the top module.</w:t>
      </w:r>
    </w:p>
    <w:p w:rsidR="00FF6DFB" w:rsidRPr="002F0882" w:rsidRDefault="00FF6DFB" w:rsidP="00B63DC8">
      <w:pPr>
        <w:jc w:val="left"/>
        <w:rPr>
          <w:rFonts w:cs="Arial"/>
          <w:szCs w:val="22"/>
        </w:rPr>
      </w:pPr>
    </w:p>
    <w:p w:rsidR="00FF6DFB" w:rsidRPr="002F0882" w:rsidRDefault="00FF6DFB" w:rsidP="00B63DC8">
      <w:pPr>
        <w:jc w:val="left"/>
        <w:rPr>
          <w:rFonts w:cs="Arial"/>
          <w:szCs w:val="22"/>
        </w:rPr>
      </w:pPr>
    </w:p>
    <w:p w:rsidR="009E18B3" w:rsidRPr="002F0882" w:rsidRDefault="009E18B3" w:rsidP="00B63DC8">
      <w:pPr>
        <w:jc w:val="left"/>
        <w:rPr>
          <w:rFonts w:cs="Arial"/>
          <w:szCs w:val="22"/>
        </w:rPr>
      </w:pPr>
    </w:p>
    <w:p w:rsidR="009E18B3" w:rsidRPr="002F0882" w:rsidRDefault="009E18B3" w:rsidP="00B63DC8">
      <w:pPr>
        <w:jc w:val="left"/>
        <w:rPr>
          <w:rFonts w:cs="Arial"/>
          <w:szCs w:val="22"/>
          <w:u w:val="single"/>
        </w:rPr>
      </w:pPr>
    </w:p>
    <w:p w:rsidR="009E18B3" w:rsidRPr="002F0882" w:rsidRDefault="009E18B3" w:rsidP="00B63DC8">
      <w:pPr>
        <w:jc w:val="left"/>
        <w:rPr>
          <w:rFonts w:cs="Arial"/>
          <w:szCs w:val="22"/>
        </w:rPr>
      </w:pPr>
    </w:p>
    <w:p w:rsidR="009E18B3" w:rsidRPr="002F0882" w:rsidRDefault="009E18B3" w:rsidP="00B63DC8">
      <w:pPr>
        <w:jc w:val="left"/>
        <w:rPr>
          <w:rFonts w:cs="Arial"/>
          <w:szCs w:val="22"/>
          <w:u w:val="single"/>
        </w:rPr>
      </w:pPr>
    </w:p>
    <w:p w:rsidR="009E18B3" w:rsidRPr="002F0882" w:rsidRDefault="009E18B3" w:rsidP="00B63DC8">
      <w:pPr>
        <w:jc w:val="left"/>
        <w:rPr>
          <w:rFonts w:cs="Arial"/>
          <w:szCs w:val="22"/>
        </w:rPr>
      </w:pPr>
    </w:p>
    <w:p w:rsidR="00E27D1F" w:rsidRPr="002F0882" w:rsidRDefault="00E27D1F" w:rsidP="002F0882">
      <w:pPr>
        <w:ind w:left="709"/>
        <w:jc w:val="center"/>
        <w:rPr>
          <w:rFonts w:cs="Arial"/>
          <w:szCs w:val="22"/>
        </w:rPr>
      </w:pPr>
    </w:p>
    <w:p w:rsidR="00E27D1F" w:rsidRPr="002F0882" w:rsidRDefault="009E18B3" w:rsidP="00E27D1F">
      <w:pPr>
        <w:ind w:left="709"/>
        <w:jc w:val="left"/>
        <w:rPr>
          <w:rFonts w:cs="Arial"/>
          <w:szCs w:val="22"/>
        </w:rPr>
      </w:pPr>
      <w:r w:rsidRPr="002F0882">
        <w:rPr>
          <w:rFonts w:cs="Arial"/>
          <w:noProof/>
          <w:lang w:val="pt-BR"/>
        </w:rPr>
        <mc:AlternateContent>
          <mc:Choice Requires="wps">
            <w:drawing>
              <wp:anchor distT="0" distB="0" distL="114300" distR="114300" simplePos="0" relativeHeight="251659776" behindDoc="0" locked="0" layoutInCell="1" allowOverlap="1" wp14:anchorId="78873EAE" wp14:editId="777C88B4">
                <wp:simplePos x="0" y="0"/>
                <wp:positionH relativeFrom="column">
                  <wp:posOffset>290830</wp:posOffset>
                </wp:positionH>
                <wp:positionV relativeFrom="paragraph">
                  <wp:posOffset>196850</wp:posOffset>
                </wp:positionV>
                <wp:extent cx="5670550" cy="313055"/>
                <wp:effectExtent l="0" t="0" r="0" b="0"/>
                <wp:wrapNone/>
                <wp:docPr id="8" name="Text Box 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0550" cy="313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2B67" w:rsidRPr="00D57240" w:rsidRDefault="00FA2B67" w:rsidP="00E27D1F">
                            <w:pPr>
                              <w:pStyle w:val="Legenda"/>
                            </w:pPr>
                            <w:r>
                              <w:t>Figure 2 – FE Diagram</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8873EAE" id="Text Box 272" o:spid="_x0000_s1027" type="#_x0000_t202" style="position:absolute;left:0;text-align:left;margin-left:22.9pt;margin-top:15.5pt;width:446.5pt;height:24.6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" stroked="f">
                <v:textbox style="mso-fit-shape-to-text:t" inset="0,0,0,0">
                  <w:txbxContent>
                    <w:p w:rsidR="00FA2B67" w:rsidRPr="00D57240" w:rsidRDefault="00FA2B67" w:rsidP="00E27D1F">
                      <w:pPr>
                        <w:pStyle w:val="Legenda"/>
                      </w:pPr>
                      <w:r>
                        <w:t>Figure 2 – FE Diagram</w:t>
                      </w:r>
                    </w:p>
                  </w:txbxContent>
                </v:textbox>
              </v:shape>
            </w:pict>
          </mc:Fallback>
        </mc:AlternateContent>
      </w:r>
    </w:p>
    <w:p w:rsidR="00B63DC8" w:rsidRPr="002F0882" w:rsidRDefault="00B63DC8" w:rsidP="00B63DC8">
      <w:pPr>
        <w:rPr>
          <w:rFonts w:cs="Arial"/>
          <w:sz w:val="24"/>
          <w:szCs w:val="24"/>
        </w:rPr>
      </w:pPr>
    </w:p>
    <w:p w:rsidR="00746432" w:rsidRPr="002F0882" w:rsidRDefault="00746432" w:rsidP="00E71423">
      <w:pPr>
        <w:pStyle w:val="Ttulo2"/>
        <w:numPr>
          <w:ilvl w:val="1"/>
          <w:numId w:val="20"/>
        </w:numPr>
        <w:rPr>
          <w:rFonts w:cs="Arial"/>
          <w:sz w:val="24"/>
          <w:szCs w:val="24"/>
        </w:rPr>
      </w:pPr>
      <w:bookmarkStart w:id="57" w:name="_Toc473097244"/>
      <w:r w:rsidRPr="002F0882">
        <w:rPr>
          <w:rFonts w:cs="Arial"/>
          <w:sz w:val="24"/>
          <w:szCs w:val="24"/>
        </w:rPr>
        <w:t xml:space="preserve">External </w:t>
      </w:r>
      <w:bookmarkEnd w:id="52"/>
      <w:bookmarkEnd w:id="53"/>
      <w:bookmarkEnd w:id="54"/>
      <w:r w:rsidR="004F3464" w:rsidRPr="002F0882">
        <w:rPr>
          <w:rFonts w:cs="Arial"/>
          <w:sz w:val="24"/>
          <w:szCs w:val="24"/>
        </w:rPr>
        <w:t>Interface</w:t>
      </w:r>
      <w:bookmarkEnd w:id="57"/>
    </w:p>
    <w:p w:rsidR="00746432" w:rsidRPr="007744AA" w:rsidRDefault="00592BF0" w:rsidP="00A46749">
      <w:pPr>
        <w:rPr>
          <w:rFonts w:cs="Arial"/>
          <w:szCs w:val="22"/>
        </w:rPr>
      </w:pPr>
      <w:r w:rsidRPr="007744AA">
        <w:rPr>
          <w:rFonts w:cs="Arial"/>
          <w:szCs w:val="22"/>
        </w:rPr>
        <w:t>E</w:t>
      </w:r>
      <w:r w:rsidR="00F15929" w:rsidRPr="007744AA">
        <w:rPr>
          <w:rFonts w:cs="Arial"/>
          <w:szCs w:val="22"/>
        </w:rPr>
        <w:t>xternal interface</w:t>
      </w:r>
      <w:r w:rsidR="00A93EDB" w:rsidRPr="007744AA">
        <w:rPr>
          <w:rFonts w:cs="Arial"/>
          <w:szCs w:val="22"/>
        </w:rPr>
        <w:t xml:space="preserve"> and parameters of the top module</w:t>
      </w:r>
      <w:r w:rsidR="00746432" w:rsidRPr="007744AA">
        <w:rPr>
          <w:rFonts w:cs="Arial"/>
          <w:szCs w:val="22"/>
        </w:rPr>
        <w:t xml:space="preserve">. </w:t>
      </w:r>
      <w:r w:rsidR="00813562" w:rsidRPr="007744AA">
        <w:rPr>
          <w:rFonts w:cs="Arial"/>
          <w:szCs w:val="22"/>
        </w:rPr>
        <w:t>List of I/O</w:t>
      </w:r>
      <w:r w:rsidR="00E01CCD" w:rsidRPr="007744AA">
        <w:rPr>
          <w:rFonts w:cs="Arial"/>
          <w:szCs w:val="22"/>
        </w:rPr>
        <w:t xml:space="preserve"> pins</w:t>
      </w:r>
      <w:r w:rsidRPr="007744AA">
        <w:rPr>
          <w:rFonts w:cs="Arial"/>
          <w:szCs w:val="22"/>
        </w:rPr>
        <w:t xml:space="preserve"> and</w:t>
      </w:r>
      <w:r w:rsidR="00813562" w:rsidRPr="007744AA">
        <w:rPr>
          <w:rFonts w:cs="Arial"/>
          <w:szCs w:val="22"/>
        </w:rPr>
        <w:t xml:space="preserve"> communication </w:t>
      </w:r>
      <w:r w:rsidRPr="007744AA">
        <w:rPr>
          <w:rFonts w:cs="Arial"/>
          <w:szCs w:val="22"/>
        </w:rPr>
        <w:t xml:space="preserve">with </w:t>
      </w:r>
      <w:r w:rsidR="00813562" w:rsidRPr="007744AA">
        <w:rPr>
          <w:rFonts w:cs="Arial"/>
          <w:szCs w:val="22"/>
        </w:rPr>
        <w:t>other blocks</w:t>
      </w:r>
      <w:r w:rsidR="004279D6" w:rsidRPr="007744AA">
        <w:rPr>
          <w:rFonts w:cs="Arial"/>
          <w:szCs w:val="22"/>
        </w:rPr>
        <w:t>.</w:t>
      </w:r>
    </w:p>
    <w:p w:rsidR="00D5650A" w:rsidRPr="002F0882" w:rsidRDefault="00EE0767" w:rsidP="00EE0767">
      <w:pPr>
        <w:pStyle w:val="Legenda"/>
        <w:keepNext/>
        <w:rPr>
          <w:rFonts w:cs="Arial"/>
          <w:szCs w:val="22"/>
        </w:rPr>
      </w:pPr>
      <w:r w:rsidRPr="002F0882">
        <w:rPr>
          <w:rFonts w:cs="Arial"/>
          <w:szCs w:val="22"/>
        </w:rPr>
        <w:t>Table 3 – External Interface</w:t>
      </w:r>
    </w:p>
    <w:tbl>
      <w:tblPr>
        <w:tblW w:w="8371" w:type="dxa"/>
        <w:jc w:val="center"/>
        <w:tblCellMar>
          <w:left w:w="70" w:type="dxa"/>
          <w:right w:w="70" w:type="dxa"/>
        </w:tblCellMar>
        <w:tblLook w:val="04A0" w:firstRow="1" w:lastRow="0" w:firstColumn="1" w:lastColumn="0" w:noHBand="0" w:noVBand="1"/>
      </w:tblPr>
      <w:tblGrid>
        <w:gridCol w:w="1737"/>
        <w:gridCol w:w="1334"/>
        <w:gridCol w:w="716"/>
        <w:gridCol w:w="4584"/>
      </w:tblGrid>
      <w:tr w:rsidR="007744AA" w:rsidRPr="007744AA" w:rsidTr="007744AA">
        <w:trPr>
          <w:trHeight w:val="301"/>
          <w:tblHeader/>
          <w:jc w:val="center"/>
        </w:trPr>
        <w:tc>
          <w:tcPr>
            <w:tcW w:w="1737" w:type="dxa"/>
            <w:tcBorders>
              <w:top w:val="single" w:sz="4" w:space="0" w:color="auto"/>
              <w:left w:val="single" w:sz="4" w:space="0" w:color="auto"/>
              <w:bottom w:val="single" w:sz="4" w:space="0" w:color="auto"/>
              <w:right w:val="single" w:sz="4" w:space="0" w:color="auto"/>
            </w:tcBorders>
            <w:noWrap/>
            <w:vAlign w:val="center"/>
            <w:hideMark/>
          </w:tcPr>
          <w:p w:rsidR="00C97498" w:rsidRPr="002F0882" w:rsidRDefault="00C97498">
            <w:pPr>
              <w:spacing w:before="0" w:after="0"/>
              <w:jc w:val="center"/>
              <w:rPr>
                <w:rFonts w:cs="Arial"/>
                <w:b/>
                <w:bCs/>
                <w:color w:val="000000"/>
                <w:szCs w:val="22"/>
              </w:rPr>
            </w:pPr>
            <w:r w:rsidRPr="002F0882">
              <w:rPr>
                <w:rFonts w:cs="Arial"/>
                <w:b/>
                <w:bCs/>
                <w:color w:val="000000"/>
                <w:szCs w:val="22"/>
              </w:rPr>
              <w:t>Signal</w:t>
            </w:r>
          </w:p>
        </w:tc>
        <w:tc>
          <w:tcPr>
            <w:tcW w:w="1334" w:type="dxa"/>
            <w:tcBorders>
              <w:top w:val="single" w:sz="4" w:space="0" w:color="auto"/>
              <w:left w:val="single" w:sz="4" w:space="0" w:color="auto"/>
              <w:bottom w:val="single" w:sz="4" w:space="0" w:color="auto"/>
              <w:right w:val="single" w:sz="4" w:space="0" w:color="auto"/>
            </w:tcBorders>
            <w:hideMark/>
          </w:tcPr>
          <w:p w:rsidR="00C97498" w:rsidRPr="002F0882" w:rsidRDefault="00C97498">
            <w:pPr>
              <w:spacing w:before="0" w:after="0"/>
              <w:jc w:val="center"/>
              <w:rPr>
                <w:rFonts w:cs="Arial"/>
                <w:b/>
                <w:bCs/>
                <w:color w:val="000000"/>
                <w:szCs w:val="22"/>
              </w:rPr>
            </w:pPr>
            <w:r w:rsidRPr="002F0882">
              <w:rPr>
                <w:rFonts w:cs="Arial"/>
                <w:b/>
                <w:bCs/>
                <w:color w:val="000000"/>
                <w:szCs w:val="22"/>
              </w:rPr>
              <w:t>Width (bits)</w:t>
            </w:r>
          </w:p>
        </w:tc>
        <w:tc>
          <w:tcPr>
            <w:tcW w:w="716" w:type="dxa"/>
            <w:tcBorders>
              <w:top w:val="single" w:sz="4" w:space="0" w:color="auto"/>
              <w:left w:val="single" w:sz="4" w:space="0" w:color="auto"/>
              <w:bottom w:val="single" w:sz="4" w:space="0" w:color="auto"/>
              <w:right w:val="single" w:sz="4" w:space="0" w:color="auto"/>
            </w:tcBorders>
            <w:noWrap/>
            <w:vAlign w:val="center"/>
            <w:hideMark/>
          </w:tcPr>
          <w:p w:rsidR="00C97498" w:rsidRPr="002F0882" w:rsidRDefault="00C97498">
            <w:pPr>
              <w:spacing w:before="0" w:after="0"/>
              <w:jc w:val="center"/>
              <w:rPr>
                <w:rFonts w:cs="Arial"/>
                <w:b/>
                <w:bCs/>
                <w:color w:val="000000"/>
                <w:szCs w:val="22"/>
              </w:rPr>
            </w:pPr>
            <w:r w:rsidRPr="002F0882">
              <w:rPr>
                <w:rFonts w:cs="Arial"/>
                <w:b/>
                <w:bCs/>
                <w:color w:val="000000"/>
                <w:szCs w:val="22"/>
              </w:rPr>
              <w:t>I/O</w:t>
            </w:r>
          </w:p>
        </w:tc>
        <w:tc>
          <w:tcPr>
            <w:tcW w:w="4584" w:type="dxa"/>
            <w:tcBorders>
              <w:top w:val="single" w:sz="4" w:space="0" w:color="auto"/>
              <w:left w:val="single" w:sz="4" w:space="0" w:color="auto"/>
              <w:bottom w:val="single" w:sz="4" w:space="0" w:color="auto"/>
              <w:right w:val="single" w:sz="4" w:space="0" w:color="auto"/>
            </w:tcBorders>
            <w:vAlign w:val="center"/>
            <w:hideMark/>
          </w:tcPr>
          <w:p w:rsidR="00C97498" w:rsidRPr="002F0882" w:rsidRDefault="00C97498">
            <w:pPr>
              <w:spacing w:before="0" w:after="0"/>
              <w:jc w:val="center"/>
              <w:rPr>
                <w:rFonts w:cs="Arial"/>
                <w:b/>
                <w:bCs/>
                <w:color w:val="000000"/>
                <w:szCs w:val="22"/>
              </w:rPr>
            </w:pPr>
            <w:r w:rsidRPr="002F0882">
              <w:rPr>
                <w:rFonts w:cs="Arial"/>
                <w:b/>
                <w:bCs/>
                <w:color w:val="000000"/>
                <w:szCs w:val="22"/>
              </w:rPr>
              <w:t>Description</w:t>
            </w:r>
          </w:p>
        </w:tc>
      </w:tr>
      <w:tr w:rsidR="007744AA" w:rsidRPr="007744AA" w:rsidTr="002F0882">
        <w:trPr>
          <w:trHeight w:val="301"/>
          <w:jc w:val="center"/>
        </w:trPr>
        <w:tc>
          <w:tcPr>
            <w:tcW w:w="1737" w:type="dxa"/>
            <w:tcBorders>
              <w:top w:val="single" w:sz="4" w:space="0" w:color="auto"/>
              <w:left w:val="single" w:sz="4" w:space="0" w:color="auto"/>
              <w:bottom w:val="single" w:sz="4" w:space="0" w:color="auto"/>
              <w:right w:val="single" w:sz="4" w:space="0" w:color="auto"/>
            </w:tcBorders>
            <w:noWrap/>
            <w:vAlign w:val="center"/>
            <w:hideMark/>
          </w:tcPr>
          <w:p w:rsidR="00C97498" w:rsidRPr="002F0882" w:rsidRDefault="00C97498">
            <w:pPr>
              <w:spacing w:before="0" w:after="0"/>
              <w:jc w:val="left"/>
              <w:rPr>
                <w:rFonts w:cs="Arial"/>
                <w:color w:val="000000"/>
                <w:sz w:val="20"/>
              </w:rPr>
            </w:pPr>
            <w:r w:rsidRPr="002F0882">
              <w:rPr>
                <w:rFonts w:cs="Arial"/>
                <w:color w:val="000000"/>
                <w:sz w:val="20"/>
              </w:rPr>
              <w:t>clk</w:t>
            </w:r>
          </w:p>
        </w:tc>
        <w:tc>
          <w:tcPr>
            <w:tcW w:w="1334" w:type="dxa"/>
            <w:tcBorders>
              <w:top w:val="single" w:sz="4" w:space="0" w:color="auto"/>
              <w:left w:val="single" w:sz="4" w:space="0" w:color="auto"/>
              <w:bottom w:val="single" w:sz="4" w:space="0" w:color="auto"/>
              <w:right w:val="single" w:sz="4" w:space="0" w:color="auto"/>
            </w:tcBorders>
            <w:hideMark/>
          </w:tcPr>
          <w:p w:rsidR="00C97498" w:rsidRPr="002F0882" w:rsidRDefault="00C97498">
            <w:pPr>
              <w:spacing w:before="0" w:after="0"/>
              <w:jc w:val="center"/>
              <w:rPr>
                <w:rFonts w:cs="Arial"/>
                <w:color w:val="000000"/>
                <w:sz w:val="20"/>
              </w:rPr>
            </w:pPr>
            <w:r w:rsidRPr="002F0882">
              <w:rPr>
                <w:rFonts w:cs="Arial"/>
                <w:color w:val="000000"/>
                <w:sz w:val="20"/>
              </w:rPr>
              <w:t>1</w:t>
            </w:r>
          </w:p>
        </w:tc>
        <w:tc>
          <w:tcPr>
            <w:tcW w:w="716" w:type="dxa"/>
            <w:tcBorders>
              <w:top w:val="single" w:sz="4" w:space="0" w:color="auto"/>
              <w:left w:val="single" w:sz="4" w:space="0" w:color="auto"/>
              <w:bottom w:val="single" w:sz="4" w:space="0" w:color="auto"/>
              <w:right w:val="single" w:sz="4" w:space="0" w:color="auto"/>
            </w:tcBorders>
            <w:noWrap/>
            <w:vAlign w:val="center"/>
            <w:hideMark/>
          </w:tcPr>
          <w:p w:rsidR="00C97498" w:rsidRPr="002F0882" w:rsidRDefault="00C97498">
            <w:pPr>
              <w:spacing w:before="0" w:after="0"/>
              <w:jc w:val="center"/>
              <w:rPr>
                <w:rFonts w:cs="Arial"/>
                <w:color w:val="000000"/>
                <w:sz w:val="20"/>
              </w:rPr>
            </w:pPr>
            <w:r w:rsidRPr="002F0882">
              <w:rPr>
                <w:rFonts w:cs="Arial"/>
                <w:color w:val="000000"/>
                <w:sz w:val="20"/>
              </w:rPr>
              <w:t>I</w:t>
            </w:r>
          </w:p>
        </w:tc>
        <w:tc>
          <w:tcPr>
            <w:tcW w:w="4584" w:type="dxa"/>
            <w:tcBorders>
              <w:top w:val="single" w:sz="4" w:space="0" w:color="auto"/>
              <w:left w:val="single" w:sz="4" w:space="0" w:color="auto"/>
              <w:bottom w:val="single" w:sz="4" w:space="0" w:color="auto"/>
              <w:right w:val="single" w:sz="4" w:space="0" w:color="auto"/>
            </w:tcBorders>
            <w:vAlign w:val="center"/>
            <w:hideMark/>
          </w:tcPr>
          <w:p w:rsidR="00C97498" w:rsidRPr="002F0882" w:rsidRDefault="00EF5802" w:rsidP="002F0882">
            <w:pPr>
              <w:spacing w:before="0" w:after="0"/>
              <w:jc w:val="left"/>
              <w:rPr>
                <w:rFonts w:cs="Arial"/>
                <w:color w:val="000000"/>
                <w:sz w:val="20"/>
              </w:rPr>
            </w:pPr>
            <w:r w:rsidRPr="002F0882">
              <w:rPr>
                <w:rFonts w:cs="Arial"/>
                <w:color w:val="000000"/>
                <w:sz w:val="20"/>
              </w:rPr>
              <w:t>Input clock (437</w:t>
            </w:r>
            <w:r w:rsidR="007744AA" w:rsidRPr="002F0882">
              <w:rPr>
                <w:rFonts w:cs="Arial"/>
                <w:color w:val="000000"/>
                <w:sz w:val="20"/>
              </w:rPr>
              <w:t>.</w:t>
            </w:r>
            <w:r w:rsidRPr="002F0882">
              <w:rPr>
                <w:rFonts w:cs="Arial"/>
                <w:color w:val="000000"/>
                <w:sz w:val="20"/>
              </w:rPr>
              <w:t xml:space="preserve">5 </w:t>
            </w:r>
            <w:r w:rsidR="002F0882" w:rsidRPr="002F0882">
              <w:rPr>
                <w:rFonts w:cs="Arial"/>
                <w:color w:val="000000"/>
                <w:sz w:val="20"/>
              </w:rPr>
              <w:t>M</w:t>
            </w:r>
            <w:r w:rsidR="002F0882">
              <w:rPr>
                <w:rFonts w:cs="Arial"/>
                <w:color w:val="000000"/>
                <w:sz w:val="20"/>
              </w:rPr>
              <w:t>H</w:t>
            </w:r>
            <w:r w:rsidR="002F0882" w:rsidRPr="002F0882">
              <w:rPr>
                <w:rFonts w:cs="Arial"/>
                <w:color w:val="000000"/>
                <w:sz w:val="20"/>
              </w:rPr>
              <w:t xml:space="preserve">z </w:t>
            </w:r>
            <w:r w:rsidRPr="002F0882">
              <w:rPr>
                <w:rFonts w:cs="Arial"/>
                <w:color w:val="000000"/>
                <w:sz w:val="20"/>
              </w:rPr>
              <w:t>with duty cycle of 50%)</w:t>
            </w:r>
          </w:p>
        </w:tc>
      </w:tr>
      <w:tr w:rsidR="007744AA" w:rsidRPr="007744AA" w:rsidTr="002F0882">
        <w:trPr>
          <w:trHeight w:val="301"/>
          <w:jc w:val="center"/>
        </w:trPr>
        <w:tc>
          <w:tcPr>
            <w:tcW w:w="1737" w:type="dxa"/>
            <w:tcBorders>
              <w:top w:val="single" w:sz="4" w:space="0" w:color="auto"/>
              <w:left w:val="single" w:sz="4" w:space="0" w:color="auto"/>
              <w:bottom w:val="single" w:sz="4" w:space="0" w:color="auto"/>
              <w:right w:val="single" w:sz="4" w:space="0" w:color="auto"/>
            </w:tcBorders>
            <w:noWrap/>
            <w:vAlign w:val="center"/>
            <w:hideMark/>
          </w:tcPr>
          <w:p w:rsidR="00C97498" w:rsidRPr="002F0882" w:rsidRDefault="00C97498">
            <w:pPr>
              <w:spacing w:before="0" w:after="0"/>
              <w:jc w:val="left"/>
              <w:rPr>
                <w:rFonts w:cs="Arial"/>
                <w:color w:val="000000"/>
                <w:sz w:val="20"/>
              </w:rPr>
            </w:pPr>
            <w:proofErr w:type="spellStart"/>
            <w:r w:rsidRPr="002F0882">
              <w:rPr>
                <w:rFonts w:cs="Arial"/>
                <w:color w:val="000000"/>
                <w:sz w:val="20"/>
              </w:rPr>
              <w:t>rst_async_n</w:t>
            </w:r>
            <w:proofErr w:type="spellEnd"/>
          </w:p>
        </w:tc>
        <w:tc>
          <w:tcPr>
            <w:tcW w:w="1334" w:type="dxa"/>
            <w:tcBorders>
              <w:top w:val="single" w:sz="4" w:space="0" w:color="auto"/>
              <w:left w:val="single" w:sz="4" w:space="0" w:color="auto"/>
              <w:bottom w:val="single" w:sz="4" w:space="0" w:color="auto"/>
              <w:right w:val="single" w:sz="4" w:space="0" w:color="auto"/>
            </w:tcBorders>
            <w:hideMark/>
          </w:tcPr>
          <w:p w:rsidR="00C97498" w:rsidRPr="002F0882" w:rsidRDefault="00C97498">
            <w:pPr>
              <w:spacing w:before="0" w:after="0"/>
              <w:jc w:val="center"/>
              <w:rPr>
                <w:rFonts w:cs="Arial"/>
                <w:color w:val="000000"/>
                <w:sz w:val="20"/>
              </w:rPr>
            </w:pPr>
            <w:r w:rsidRPr="002F0882">
              <w:rPr>
                <w:rFonts w:cs="Arial"/>
                <w:color w:val="000000"/>
                <w:sz w:val="20"/>
              </w:rPr>
              <w:t>1</w:t>
            </w:r>
          </w:p>
        </w:tc>
        <w:tc>
          <w:tcPr>
            <w:tcW w:w="716" w:type="dxa"/>
            <w:tcBorders>
              <w:top w:val="single" w:sz="4" w:space="0" w:color="auto"/>
              <w:left w:val="single" w:sz="4" w:space="0" w:color="auto"/>
              <w:bottom w:val="single" w:sz="4" w:space="0" w:color="auto"/>
              <w:right w:val="single" w:sz="4" w:space="0" w:color="auto"/>
            </w:tcBorders>
            <w:noWrap/>
            <w:vAlign w:val="center"/>
            <w:hideMark/>
          </w:tcPr>
          <w:p w:rsidR="00C97498" w:rsidRPr="002F0882" w:rsidRDefault="00C97498">
            <w:pPr>
              <w:spacing w:before="0" w:after="0"/>
              <w:jc w:val="center"/>
              <w:rPr>
                <w:rFonts w:cs="Arial"/>
                <w:color w:val="000000"/>
                <w:sz w:val="20"/>
              </w:rPr>
            </w:pPr>
            <w:r w:rsidRPr="002F0882">
              <w:rPr>
                <w:rFonts w:cs="Arial"/>
                <w:color w:val="000000"/>
                <w:sz w:val="20"/>
              </w:rPr>
              <w:t>I</w:t>
            </w:r>
          </w:p>
        </w:tc>
        <w:tc>
          <w:tcPr>
            <w:tcW w:w="4584" w:type="dxa"/>
            <w:tcBorders>
              <w:top w:val="single" w:sz="4" w:space="0" w:color="auto"/>
              <w:left w:val="single" w:sz="4" w:space="0" w:color="auto"/>
              <w:bottom w:val="single" w:sz="4" w:space="0" w:color="auto"/>
              <w:right w:val="single" w:sz="4" w:space="0" w:color="auto"/>
            </w:tcBorders>
            <w:vAlign w:val="center"/>
            <w:hideMark/>
          </w:tcPr>
          <w:p w:rsidR="00C97498" w:rsidRPr="002F0882" w:rsidRDefault="00C97498" w:rsidP="002F0882">
            <w:pPr>
              <w:spacing w:before="0" w:after="0"/>
              <w:jc w:val="left"/>
              <w:rPr>
                <w:rFonts w:cs="Arial"/>
                <w:color w:val="000000"/>
                <w:sz w:val="20"/>
              </w:rPr>
            </w:pPr>
            <w:r w:rsidRPr="002F0882">
              <w:rPr>
                <w:rFonts w:cs="Arial"/>
                <w:color w:val="000000"/>
                <w:sz w:val="20"/>
              </w:rPr>
              <w:t>Input reset -  Active Low</w:t>
            </w:r>
          </w:p>
        </w:tc>
      </w:tr>
      <w:tr w:rsidR="007744AA" w:rsidRPr="007744AA" w:rsidTr="002F0882">
        <w:trPr>
          <w:trHeight w:val="301"/>
          <w:jc w:val="center"/>
        </w:trPr>
        <w:tc>
          <w:tcPr>
            <w:tcW w:w="1737" w:type="dxa"/>
            <w:tcBorders>
              <w:top w:val="single" w:sz="4" w:space="0" w:color="auto"/>
              <w:left w:val="single" w:sz="4" w:space="0" w:color="auto"/>
              <w:bottom w:val="single" w:sz="4" w:space="0" w:color="auto"/>
              <w:right w:val="single" w:sz="4" w:space="0" w:color="auto"/>
            </w:tcBorders>
            <w:noWrap/>
            <w:vAlign w:val="center"/>
            <w:hideMark/>
          </w:tcPr>
          <w:p w:rsidR="00C97498" w:rsidRPr="002F0882" w:rsidRDefault="00C97498">
            <w:pPr>
              <w:spacing w:before="0" w:after="0"/>
              <w:jc w:val="left"/>
              <w:rPr>
                <w:rFonts w:cs="Arial"/>
                <w:color w:val="000000"/>
                <w:sz w:val="20"/>
              </w:rPr>
            </w:pPr>
            <w:proofErr w:type="spellStart"/>
            <w:r w:rsidRPr="002F0882">
              <w:rPr>
                <w:rFonts w:cs="Arial"/>
                <w:color w:val="000000"/>
                <w:sz w:val="20"/>
              </w:rPr>
              <w:t>i_valid</w:t>
            </w:r>
            <w:proofErr w:type="spellEnd"/>
          </w:p>
        </w:tc>
        <w:tc>
          <w:tcPr>
            <w:tcW w:w="1334" w:type="dxa"/>
            <w:tcBorders>
              <w:top w:val="single" w:sz="4" w:space="0" w:color="auto"/>
              <w:left w:val="single" w:sz="4" w:space="0" w:color="auto"/>
              <w:bottom w:val="single" w:sz="4" w:space="0" w:color="auto"/>
              <w:right w:val="single" w:sz="4" w:space="0" w:color="auto"/>
            </w:tcBorders>
            <w:hideMark/>
          </w:tcPr>
          <w:p w:rsidR="00C97498" w:rsidRPr="002F0882" w:rsidRDefault="00C97498">
            <w:pPr>
              <w:spacing w:before="0" w:after="0"/>
              <w:jc w:val="center"/>
              <w:rPr>
                <w:rFonts w:cs="Arial"/>
                <w:color w:val="000000"/>
                <w:sz w:val="20"/>
              </w:rPr>
            </w:pPr>
            <w:r w:rsidRPr="002F0882">
              <w:rPr>
                <w:rFonts w:cs="Arial"/>
                <w:color w:val="000000"/>
                <w:sz w:val="20"/>
              </w:rPr>
              <w:t>1</w:t>
            </w:r>
          </w:p>
        </w:tc>
        <w:tc>
          <w:tcPr>
            <w:tcW w:w="716" w:type="dxa"/>
            <w:tcBorders>
              <w:top w:val="single" w:sz="4" w:space="0" w:color="auto"/>
              <w:left w:val="single" w:sz="4" w:space="0" w:color="auto"/>
              <w:bottom w:val="single" w:sz="4" w:space="0" w:color="auto"/>
              <w:right w:val="single" w:sz="4" w:space="0" w:color="auto"/>
            </w:tcBorders>
            <w:noWrap/>
            <w:vAlign w:val="center"/>
            <w:hideMark/>
          </w:tcPr>
          <w:p w:rsidR="00C97498" w:rsidRPr="002F0882" w:rsidRDefault="00C97498">
            <w:pPr>
              <w:spacing w:before="0" w:after="0"/>
              <w:jc w:val="center"/>
              <w:rPr>
                <w:rFonts w:cs="Arial"/>
                <w:color w:val="000000"/>
                <w:sz w:val="20"/>
              </w:rPr>
            </w:pPr>
            <w:r w:rsidRPr="002F0882">
              <w:rPr>
                <w:rFonts w:cs="Arial"/>
                <w:color w:val="000000"/>
                <w:sz w:val="20"/>
              </w:rPr>
              <w:t>I</w:t>
            </w:r>
          </w:p>
        </w:tc>
        <w:tc>
          <w:tcPr>
            <w:tcW w:w="4584" w:type="dxa"/>
            <w:tcBorders>
              <w:top w:val="single" w:sz="4" w:space="0" w:color="auto"/>
              <w:left w:val="single" w:sz="4" w:space="0" w:color="auto"/>
              <w:bottom w:val="single" w:sz="4" w:space="0" w:color="auto"/>
              <w:right w:val="single" w:sz="4" w:space="0" w:color="auto"/>
            </w:tcBorders>
            <w:vAlign w:val="center"/>
            <w:hideMark/>
          </w:tcPr>
          <w:p w:rsidR="00C97498" w:rsidRPr="002F0882" w:rsidRDefault="00C97498">
            <w:pPr>
              <w:spacing w:before="0" w:after="0"/>
              <w:jc w:val="left"/>
              <w:rPr>
                <w:rFonts w:cs="Arial"/>
                <w:color w:val="000000"/>
                <w:sz w:val="20"/>
              </w:rPr>
            </w:pPr>
            <w:r w:rsidRPr="002F0882">
              <w:rPr>
                <w:rFonts w:cs="Arial"/>
                <w:color w:val="000000"/>
                <w:sz w:val="20"/>
              </w:rPr>
              <w:t>Valid input signal – Active High</w:t>
            </w:r>
          </w:p>
        </w:tc>
      </w:tr>
      <w:tr w:rsidR="007744AA" w:rsidRPr="007744AA" w:rsidTr="002F0882">
        <w:trPr>
          <w:trHeight w:val="301"/>
          <w:jc w:val="center"/>
        </w:trPr>
        <w:tc>
          <w:tcPr>
            <w:tcW w:w="1737" w:type="dxa"/>
            <w:tcBorders>
              <w:top w:val="single" w:sz="4" w:space="0" w:color="auto"/>
              <w:left w:val="single" w:sz="4" w:space="0" w:color="auto"/>
              <w:bottom w:val="single" w:sz="4" w:space="0" w:color="auto"/>
              <w:right w:val="single" w:sz="4" w:space="0" w:color="auto"/>
            </w:tcBorders>
            <w:noWrap/>
            <w:vAlign w:val="center"/>
            <w:hideMark/>
          </w:tcPr>
          <w:p w:rsidR="00C97498" w:rsidRPr="002F0882" w:rsidRDefault="00C97498">
            <w:pPr>
              <w:spacing w:before="0" w:after="0"/>
              <w:jc w:val="left"/>
              <w:rPr>
                <w:rFonts w:cs="Arial"/>
                <w:color w:val="000000"/>
                <w:sz w:val="20"/>
              </w:rPr>
            </w:pPr>
            <w:proofErr w:type="spellStart"/>
            <w:r w:rsidRPr="002F0882">
              <w:rPr>
                <w:rFonts w:cs="Arial"/>
                <w:color w:val="000000"/>
                <w:sz w:val="20"/>
              </w:rPr>
              <w:t>i_enable</w:t>
            </w:r>
            <w:proofErr w:type="spellEnd"/>
          </w:p>
        </w:tc>
        <w:tc>
          <w:tcPr>
            <w:tcW w:w="1334" w:type="dxa"/>
            <w:tcBorders>
              <w:top w:val="single" w:sz="4" w:space="0" w:color="auto"/>
              <w:left w:val="single" w:sz="4" w:space="0" w:color="auto"/>
              <w:bottom w:val="single" w:sz="4" w:space="0" w:color="auto"/>
              <w:right w:val="single" w:sz="4" w:space="0" w:color="auto"/>
            </w:tcBorders>
            <w:hideMark/>
          </w:tcPr>
          <w:p w:rsidR="00C97498" w:rsidRPr="002F0882" w:rsidRDefault="00C97498">
            <w:pPr>
              <w:spacing w:before="0" w:after="0"/>
              <w:jc w:val="center"/>
              <w:rPr>
                <w:rFonts w:cs="Arial"/>
                <w:color w:val="000000"/>
                <w:sz w:val="20"/>
              </w:rPr>
            </w:pPr>
            <w:r w:rsidRPr="002F0882">
              <w:rPr>
                <w:rFonts w:cs="Arial"/>
                <w:color w:val="000000"/>
                <w:sz w:val="20"/>
              </w:rPr>
              <w:t>1</w:t>
            </w:r>
          </w:p>
        </w:tc>
        <w:tc>
          <w:tcPr>
            <w:tcW w:w="716" w:type="dxa"/>
            <w:tcBorders>
              <w:top w:val="single" w:sz="4" w:space="0" w:color="auto"/>
              <w:left w:val="single" w:sz="4" w:space="0" w:color="auto"/>
              <w:bottom w:val="single" w:sz="4" w:space="0" w:color="auto"/>
              <w:right w:val="single" w:sz="4" w:space="0" w:color="auto"/>
            </w:tcBorders>
            <w:noWrap/>
            <w:vAlign w:val="center"/>
            <w:hideMark/>
          </w:tcPr>
          <w:p w:rsidR="00C97498" w:rsidRPr="002F0882" w:rsidRDefault="00C97498">
            <w:pPr>
              <w:spacing w:before="0" w:after="0"/>
              <w:jc w:val="center"/>
              <w:rPr>
                <w:rFonts w:cs="Arial"/>
                <w:color w:val="000000"/>
                <w:sz w:val="20"/>
              </w:rPr>
            </w:pPr>
            <w:r w:rsidRPr="002F0882">
              <w:rPr>
                <w:rFonts w:cs="Arial"/>
                <w:color w:val="000000"/>
                <w:sz w:val="20"/>
              </w:rPr>
              <w:t>I</w:t>
            </w:r>
          </w:p>
        </w:tc>
        <w:tc>
          <w:tcPr>
            <w:tcW w:w="4584" w:type="dxa"/>
            <w:tcBorders>
              <w:top w:val="single" w:sz="4" w:space="0" w:color="auto"/>
              <w:left w:val="single" w:sz="4" w:space="0" w:color="auto"/>
              <w:bottom w:val="single" w:sz="4" w:space="0" w:color="auto"/>
              <w:right w:val="single" w:sz="4" w:space="0" w:color="auto"/>
            </w:tcBorders>
            <w:vAlign w:val="center"/>
            <w:hideMark/>
          </w:tcPr>
          <w:p w:rsidR="00C97498" w:rsidRPr="002F0882" w:rsidRDefault="00C97498">
            <w:pPr>
              <w:spacing w:before="0" w:after="0"/>
              <w:jc w:val="left"/>
              <w:rPr>
                <w:rFonts w:cs="Arial"/>
                <w:color w:val="000000"/>
                <w:sz w:val="20"/>
              </w:rPr>
            </w:pPr>
            <w:r w:rsidRPr="002F0882">
              <w:rPr>
                <w:rFonts w:cs="Arial"/>
                <w:color w:val="000000"/>
                <w:sz w:val="20"/>
              </w:rPr>
              <w:t>Block enable signal – Active High</w:t>
            </w:r>
          </w:p>
        </w:tc>
      </w:tr>
      <w:tr w:rsidR="007744AA" w:rsidRPr="007744AA" w:rsidTr="002F0882">
        <w:trPr>
          <w:trHeight w:val="301"/>
          <w:jc w:val="center"/>
        </w:trPr>
        <w:tc>
          <w:tcPr>
            <w:tcW w:w="1737" w:type="dxa"/>
            <w:tcBorders>
              <w:top w:val="single" w:sz="4" w:space="0" w:color="auto"/>
              <w:left w:val="single" w:sz="4" w:space="0" w:color="auto"/>
              <w:bottom w:val="single" w:sz="4" w:space="0" w:color="auto"/>
              <w:right w:val="single" w:sz="4" w:space="0" w:color="auto"/>
            </w:tcBorders>
            <w:noWrap/>
            <w:vAlign w:val="center"/>
            <w:hideMark/>
          </w:tcPr>
          <w:p w:rsidR="00C97498" w:rsidRPr="002F0882" w:rsidRDefault="00C97498">
            <w:pPr>
              <w:spacing w:before="0" w:after="0"/>
              <w:jc w:val="left"/>
              <w:rPr>
                <w:rFonts w:cs="Arial"/>
                <w:color w:val="000000"/>
                <w:sz w:val="20"/>
              </w:rPr>
            </w:pPr>
            <w:proofErr w:type="spellStart"/>
            <w:r w:rsidRPr="002F0882">
              <w:rPr>
                <w:rFonts w:cs="Arial"/>
                <w:color w:val="000000"/>
                <w:sz w:val="20"/>
              </w:rPr>
              <w:t>i_subsampling</w:t>
            </w:r>
            <w:proofErr w:type="spellEnd"/>
          </w:p>
        </w:tc>
        <w:tc>
          <w:tcPr>
            <w:tcW w:w="1334" w:type="dxa"/>
            <w:tcBorders>
              <w:top w:val="single" w:sz="4" w:space="0" w:color="auto"/>
              <w:left w:val="single" w:sz="4" w:space="0" w:color="auto"/>
              <w:bottom w:val="single" w:sz="4" w:space="0" w:color="auto"/>
              <w:right w:val="single" w:sz="4" w:space="0" w:color="auto"/>
            </w:tcBorders>
            <w:hideMark/>
          </w:tcPr>
          <w:p w:rsidR="00C97498" w:rsidRPr="002F0882" w:rsidRDefault="00C97498">
            <w:pPr>
              <w:spacing w:before="0" w:after="0"/>
              <w:jc w:val="center"/>
              <w:rPr>
                <w:rFonts w:cs="Arial"/>
                <w:color w:val="000000"/>
                <w:sz w:val="20"/>
              </w:rPr>
            </w:pPr>
            <w:r w:rsidRPr="002F0882">
              <w:rPr>
                <w:rFonts w:cs="Arial"/>
                <w:color w:val="000000"/>
                <w:sz w:val="20"/>
              </w:rPr>
              <w:t>1</w:t>
            </w:r>
          </w:p>
        </w:tc>
        <w:tc>
          <w:tcPr>
            <w:tcW w:w="716" w:type="dxa"/>
            <w:tcBorders>
              <w:top w:val="single" w:sz="4" w:space="0" w:color="auto"/>
              <w:left w:val="single" w:sz="4" w:space="0" w:color="auto"/>
              <w:bottom w:val="single" w:sz="4" w:space="0" w:color="auto"/>
              <w:right w:val="single" w:sz="4" w:space="0" w:color="auto"/>
            </w:tcBorders>
            <w:noWrap/>
            <w:vAlign w:val="center"/>
            <w:hideMark/>
          </w:tcPr>
          <w:p w:rsidR="00C97498" w:rsidRPr="002F0882" w:rsidRDefault="00C97498">
            <w:pPr>
              <w:spacing w:before="0" w:after="0"/>
              <w:jc w:val="center"/>
              <w:rPr>
                <w:rFonts w:cs="Arial"/>
                <w:color w:val="000000"/>
                <w:sz w:val="20"/>
              </w:rPr>
            </w:pPr>
            <w:r w:rsidRPr="002F0882">
              <w:rPr>
                <w:rFonts w:cs="Arial"/>
                <w:color w:val="000000"/>
                <w:sz w:val="20"/>
              </w:rPr>
              <w:t>I</w:t>
            </w:r>
          </w:p>
        </w:tc>
        <w:tc>
          <w:tcPr>
            <w:tcW w:w="4584" w:type="dxa"/>
            <w:tcBorders>
              <w:top w:val="single" w:sz="4" w:space="0" w:color="auto"/>
              <w:left w:val="single" w:sz="4" w:space="0" w:color="auto"/>
              <w:bottom w:val="single" w:sz="4" w:space="0" w:color="auto"/>
              <w:right w:val="single" w:sz="4" w:space="0" w:color="auto"/>
            </w:tcBorders>
            <w:vAlign w:val="center"/>
            <w:hideMark/>
          </w:tcPr>
          <w:p w:rsidR="00C97498" w:rsidRPr="002F0882" w:rsidRDefault="00C97498">
            <w:pPr>
              <w:spacing w:before="0" w:after="0"/>
              <w:jc w:val="left"/>
              <w:rPr>
                <w:rFonts w:cs="Arial"/>
                <w:color w:val="000000"/>
                <w:sz w:val="20"/>
              </w:rPr>
            </w:pPr>
            <w:r w:rsidRPr="002F0882">
              <w:rPr>
                <w:rFonts w:cs="Arial"/>
                <w:color w:val="000000"/>
                <w:sz w:val="20"/>
              </w:rPr>
              <w:t>Sub sampling mode flag – Active High</w:t>
            </w:r>
          </w:p>
        </w:tc>
      </w:tr>
      <w:tr w:rsidR="007744AA" w:rsidRPr="007744AA" w:rsidTr="002F0882">
        <w:trPr>
          <w:trHeight w:val="301"/>
          <w:jc w:val="center"/>
        </w:trPr>
        <w:tc>
          <w:tcPr>
            <w:tcW w:w="1737" w:type="dxa"/>
            <w:tcBorders>
              <w:top w:val="single" w:sz="4" w:space="0" w:color="auto"/>
              <w:left w:val="single" w:sz="4" w:space="0" w:color="auto"/>
              <w:bottom w:val="single" w:sz="4" w:space="0" w:color="auto"/>
              <w:right w:val="single" w:sz="4" w:space="0" w:color="auto"/>
            </w:tcBorders>
            <w:noWrap/>
            <w:vAlign w:val="center"/>
          </w:tcPr>
          <w:p w:rsidR="007D54E6" w:rsidRPr="002F0882" w:rsidRDefault="00340CCC">
            <w:pPr>
              <w:spacing w:before="0" w:after="0"/>
              <w:jc w:val="left"/>
              <w:rPr>
                <w:rFonts w:cs="Arial"/>
                <w:color w:val="000000"/>
                <w:sz w:val="20"/>
              </w:rPr>
            </w:pPr>
            <w:r w:rsidRPr="002F0882">
              <w:rPr>
                <w:rFonts w:cs="Arial"/>
                <w:color w:val="000000"/>
                <w:sz w:val="20"/>
              </w:rPr>
              <w:t>i_static_pipe_lat</w:t>
            </w:r>
          </w:p>
        </w:tc>
        <w:tc>
          <w:tcPr>
            <w:tcW w:w="1334" w:type="dxa"/>
            <w:tcBorders>
              <w:top w:val="single" w:sz="4" w:space="0" w:color="auto"/>
              <w:left w:val="single" w:sz="4" w:space="0" w:color="auto"/>
              <w:bottom w:val="single" w:sz="4" w:space="0" w:color="auto"/>
              <w:right w:val="single" w:sz="4" w:space="0" w:color="auto"/>
            </w:tcBorders>
          </w:tcPr>
          <w:p w:rsidR="007D54E6" w:rsidRPr="002F0882" w:rsidRDefault="007D54E6">
            <w:pPr>
              <w:spacing w:before="0" w:after="0"/>
              <w:jc w:val="center"/>
              <w:rPr>
                <w:rFonts w:cs="Arial"/>
                <w:color w:val="000000"/>
                <w:sz w:val="20"/>
              </w:rPr>
            </w:pPr>
            <w:r w:rsidRPr="002F0882">
              <w:rPr>
                <w:rFonts w:cs="Arial"/>
                <w:color w:val="000000"/>
                <w:sz w:val="20"/>
              </w:rPr>
              <w:t>10</w:t>
            </w:r>
          </w:p>
        </w:tc>
        <w:tc>
          <w:tcPr>
            <w:tcW w:w="716" w:type="dxa"/>
            <w:tcBorders>
              <w:top w:val="single" w:sz="4" w:space="0" w:color="auto"/>
              <w:left w:val="single" w:sz="4" w:space="0" w:color="auto"/>
              <w:bottom w:val="single" w:sz="4" w:space="0" w:color="auto"/>
              <w:right w:val="single" w:sz="4" w:space="0" w:color="auto"/>
            </w:tcBorders>
            <w:noWrap/>
            <w:vAlign w:val="center"/>
          </w:tcPr>
          <w:p w:rsidR="007D54E6" w:rsidRPr="002F0882" w:rsidRDefault="007D54E6">
            <w:pPr>
              <w:spacing w:before="0" w:after="0"/>
              <w:jc w:val="center"/>
              <w:rPr>
                <w:rFonts w:cs="Arial"/>
                <w:color w:val="000000"/>
                <w:sz w:val="20"/>
              </w:rPr>
            </w:pPr>
            <w:r w:rsidRPr="002F0882">
              <w:rPr>
                <w:rFonts w:cs="Arial"/>
                <w:color w:val="000000"/>
                <w:sz w:val="20"/>
              </w:rPr>
              <w:t>I</w:t>
            </w:r>
          </w:p>
        </w:tc>
        <w:tc>
          <w:tcPr>
            <w:tcW w:w="4584" w:type="dxa"/>
            <w:tcBorders>
              <w:top w:val="single" w:sz="4" w:space="0" w:color="auto"/>
              <w:left w:val="single" w:sz="4" w:space="0" w:color="auto"/>
              <w:bottom w:val="single" w:sz="4" w:space="0" w:color="auto"/>
              <w:right w:val="single" w:sz="4" w:space="0" w:color="auto"/>
            </w:tcBorders>
            <w:vAlign w:val="center"/>
          </w:tcPr>
          <w:p w:rsidR="007D54E6" w:rsidRPr="002F0882" w:rsidRDefault="007D54E6">
            <w:pPr>
              <w:spacing w:before="0" w:after="0"/>
              <w:jc w:val="left"/>
              <w:rPr>
                <w:rFonts w:cs="Arial"/>
                <w:color w:val="000000"/>
                <w:sz w:val="20"/>
                <w:u w:val="single"/>
              </w:rPr>
            </w:pPr>
            <w:r w:rsidRPr="002F0882">
              <w:rPr>
                <w:rFonts w:cs="Arial"/>
                <w:color w:val="000000"/>
                <w:sz w:val="20"/>
              </w:rPr>
              <w:t>Latency clock cycles between two operations</w:t>
            </w:r>
          </w:p>
        </w:tc>
      </w:tr>
      <w:tr w:rsidR="007744AA" w:rsidRPr="007744AA" w:rsidTr="002F0882">
        <w:trPr>
          <w:trHeight w:val="301"/>
          <w:jc w:val="center"/>
        </w:trPr>
        <w:tc>
          <w:tcPr>
            <w:tcW w:w="1737" w:type="dxa"/>
            <w:tcBorders>
              <w:top w:val="single" w:sz="4" w:space="0" w:color="auto"/>
              <w:left w:val="single" w:sz="4" w:space="0" w:color="auto"/>
              <w:bottom w:val="single" w:sz="4" w:space="0" w:color="auto"/>
              <w:right w:val="single" w:sz="4" w:space="0" w:color="auto"/>
            </w:tcBorders>
            <w:noWrap/>
            <w:vAlign w:val="center"/>
            <w:hideMark/>
          </w:tcPr>
          <w:p w:rsidR="00C97498" w:rsidRPr="002F0882" w:rsidRDefault="00C97498">
            <w:pPr>
              <w:spacing w:before="0" w:after="0"/>
              <w:jc w:val="left"/>
              <w:rPr>
                <w:rFonts w:cs="Arial"/>
                <w:color w:val="000000"/>
                <w:sz w:val="20"/>
              </w:rPr>
            </w:pPr>
            <w:proofErr w:type="spellStart"/>
            <w:r w:rsidRPr="002F0882">
              <w:rPr>
                <w:rFonts w:cs="Arial"/>
                <w:color w:val="000000"/>
                <w:sz w:val="20"/>
              </w:rPr>
              <w:t>i_</w:t>
            </w:r>
            <w:r w:rsidR="00340CCC" w:rsidRPr="002F0882">
              <w:rPr>
                <w:rFonts w:cs="Arial"/>
                <w:color w:val="000000"/>
                <w:sz w:val="20"/>
              </w:rPr>
              <w:t>static_</w:t>
            </w:r>
            <w:r w:rsidRPr="002F0882">
              <w:rPr>
                <w:rFonts w:cs="Arial"/>
                <w:color w:val="000000"/>
                <w:sz w:val="20"/>
              </w:rPr>
              <w:t>coef</w:t>
            </w:r>
            <w:proofErr w:type="spellEnd"/>
            <w:r w:rsidRPr="002F0882">
              <w:rPr>
                <w:rFonts w:cs="Arial"/>
                <w:color w:val="000000"/>
                <w:sz w:val="20"/>
              </w:rPr>
              <w:t xml:space="preserve"> [5]</w:t>
            </w:r>
          </w:p>
        </w:tc>
        <w:tc>
          <w:tcPr>
            <w:tcW w:w="1334" w:type="dxa"/>
            <w:tcBorders>
              <w:top w:val="single" w:sz="4" w:space="0" w:color="auto"/>
              <w:left w:val="single" w:sz="4" w:space="0" w:color="auto"/>
              <w:bottom w:val="single" w:sz="4" w:space="0" w:color="auto"/>
              <w:right w:val="single" w:sz="4" w:space="0" w:color="auto"/>
            </w:tcBorders>
            <w:hideMark/>
          </w:tcPr>
          <w:p w:rsidR="00C97498" w:rsidRPr="002F0882" w:rsidRDefault="00C97498">
            <w:pPr>
              <w:spacing w:before="0" w:after="0"/>
              <w:jc w:val="center"/>
              <w:rPr>
                <w:rFonts w:cs="Arial"/>
                <w:color w:val="000000"/>
                <w:sz w:val="20"/>
              </w:rPr>
            </w:pPr>
            <w:r w:rsidRPr="002F0882">
              <w:rPr>
                <w:rFonts w:cs="Arial"/>
                <w:color w:val="000000"/>
                <w:sz w:val="20"/>
              </w:rPr>
              <w:t>9</w:t>
            </w:r>
          </w:p>
        </w:tc>
        <w:tc>
          <w:tcPr>
            <w:tcW w:w="716" w:type="dxa"/>
            <w:tcBorders>
              <w:top w:val="single" w:sz="4" w:space="0" w:color="auto"/>
              <w:left w:val="single" w:sz="4" w:space="0" w:color="auto"/>
              <w:bottom w:val="single" w:sz="4" w:space="0" w:color="auto"/>
              <w:right w:val="single" w:sz="4" w:space="0" w:color="auto"/>
            </w:tcBorders>
            <w:noWrap/>
            <w:vAlign w:val="center"/>
            <w:hideMark/>
          </w:tcPr>
          <w:p w:rsidR="00C97498" w:rsidRPr="002F0882" w:rsidRDefault="00C97498">
            <w:pPr>
              <w:spacing w:before="0" w:after="0"/>
              <w:jc w:val="center"/>
              <w:rPr>
                <w:rFonts w:cs="Arial"/>
                <w:color w:val="000000"/>
                <w:sz w:val="20"/>
              </w:rPr>
            </w:pPr>
            <w:r w:rsidRPr="002F0882">
              <w:rPr>
                <w:rFonts w:cs="Arial"/>
                <w:color w:val="000000"/>
                <w:sz w:val="20"/>
              </w:rPr>
              <w:t>I</w:t>
            </w:r>
          </w:p>
        </w:tc>
        <w:tc>
          <w:tcPr>
            <w:tcW w:w="4584" w:type="dxa"/>
            <w:tcBorders>
              <w:top w:val="single" w:sz="4" w:space="0" w:color="auto"/>
              <w:left w:val="single" w:sz="4" w:space="0" w:color="auto"/>
              <w:bottom w:val="single" w:sz="4" w:space="0" w:color="auto"/>
              <w:right w:val="single" w:sz="4" w:space="0" w:color="auto"/>
            </w:tcBorders>
            <w:vAlign w:val="center"/>
            <w:hideMark/>
          </w:tcPr>
          <w:p w:rsidR="00C97498" w:rsidRPr="002F0882" w:rsidRDefault="00C97498">
            <w:pPr>
              <w:spacing w:before="0" w:after="0"/>
              <w:jc w:val="left"/>
              <w:rPr>
                <w:rFonts w:cs="Arial"/>
                <w:color w:val="000000"/>
                <w:sz w:val="20"/>
              </w:rPr>
            </w:pPr>
            <w:r w:rsidRPr="002F0882">
              <w:rPr>
                <w:rFonts w:cs="Arial"/>
                <w:color w:val="000000"/>
                <w:sz w:val="20"/>
              </w:rPr>
              <w:t>Fir filter coefficients for sub-sampling mode on</w:t>
            </w:r>
          </w:p>
        </w:tc>
      </w:tr>
      <w:tr w:rsidR="007744AA" w:rsidRPr="007744AA" w:rsidTr="002F0882">
        <w:trPr>
          <w:trHeight w:val="301"/>
          <w:jc w:val="center"/>
        </w:trPr>
        <w:tc>
          <w:tcPr>
            <w:tcW w:w="1737" w:type="dxa"/>
            <w:tcBorders>
              <w:top w:val="single" w:sz="4" w:space="0" w:color="auto"/>
              <w:left w:val="single" w:sz="4" w:space="0" w:color="auto"/>
              <w:bottom w:val="single" w:sz="4" w:space="0" w:color="auto"/>
              <w:right w:val="single" w:sz="4" w:space="0" w:color="auto"/>
            </w:tcBorders>
            <w:noWrap/>
            <w:vAlign w:val="center"/>
            <w:hideMark/>
          </w:tcPr>
          <w:p w:rsidR="00C97498" w:rsidRPr="002F0882" w:rsidRDefault="00C97498">
            <w:pPr>
              <w:spacing w:before="0" w:after="0"/>
              <w:jc w:val="left"/>
              <w:rPr>
                <w:rFonts w:cs="Arial"/>
                <w:color w:val="000000"/>
                <w:sz w:val="20"/>
              </w:rPr>
            </w:pPr>
            <w:proofErr w:type="spellStart"/>
            <w:r w:rsidRPr="002F0882">
              <w:rPr>
                <w:rFonts w:cs="Arial"/>
                <w:color w:val="000000"/>
                <w:sz w:val="20"/>
              </w:rPr>
              <w:t>i_data_i</w:t>
            </w:r>
            <w:proofErr w:type="spellEnd"/>
            <w:r w:rsidRPr="002F0882">
              <w:rPr>
                <w:rFonts w:cs="Arial"/>
                <w:color w:val="000000"/>
                <w:sz w:val="20"/>
              </w:rPr>
              <w:t xml:space="preserve"> [64]</w:t>
            </w:r>
          </w:p>
        </w:tc>
        <w:tc>
          <w:tcPr>
            <w:tcW w:w="1334" w:type="dxa"/>
            <w:tcBorders>
              <w:top w:val="single" w:sz="4" w:space="0" w:color="auto"/>
              <w:left w:val="single" w:sz="4" w:space="0" w:color="auto"/>
              <w:bottom w:val="single" w:sz="4" w:space="0" w:color="auto"/>
              <w:right w:val="single" w:sz="4" w:space="0" w:color="auto"/>
            </w:tcBorders>
            <w:hideMark/>
          </w:tcPr>
          <w:p w:rsidR="00C97498" w:rsidRPr="002F0882" w:rsidRDefault="00C97498">
            <w:pPr>
              <w:spacing w:before="0" w:after="0"/>
              <w:jc w:val="center"/>
              <w:rPr>
                <w:rFonts w:cs="Arial"/>
                <w:color w:val="000000"/>
                <w:sz w:val="20"/>
              </w:rPr>
            </w:pPr>
            <w:r w:rsidRPr="002F0882">
              <w:rPr>
                <w:rFonts w:cs="Arial"/>
                <w:color w:val="000000"/>
                <w:sz w:val="20"/>
              </w:rPr>
              <w:t>9</w:t>
            </w:r>
          </w:p>
        </w:tc>
        <w:tc>
          <w:tcPr>
            <w:tcW w:w="716" w:type="dxa"/>
            <w:tcBorders>
              <w:top w:val="single" w:sz="4" w:space="0" w:color="auto"/>
              <w:left w:val="single" w:sz="4" w:space="0" w:color="auto"/>
              <w:bottom w:val="single" w:sz="4" w:space="0" w:color="auto"/>
              <w:right w:val="single" w:sz="4" w:space="0" w:color="auto"/>
            </w:tcBorders>
            <w:noWrap/>
            <w:vAlign w:val="center"/>
            <w:hideMark/>
          </w:tcPr>
          <w:p w:rsidR="00C97498" w:rsidRPr="002F0882" w:rsidRDefault="00C97498">
            <w:pPr>
              <w:spacing w:before="0" w:after="0"/>
              <w:jc w:val="center"/>
              <w:rPr>
                <w:rFonts w:cs="Arial"/>
                <w:color w:val="000000"/>
                <w:sz w:val="20"/>
              </w:rPr>
            </w:pPr>
            <w:r w:rsidRPr="002F0882">
              <w:rPr>
                <w:rFonts w:cs="Arial"/>
                <w:color w:val="000000"/>
                <w:sz w:val="20"/>
              </w:rPr>
              <w:t>I</w:t>
            </w:r>
          </w:p>
        </w:tc>
        <w:tc>
          <w:tcPr>
            <w:tcW w:w="4584" w:type="dxa"/>
            <w:tcBorders>
              <w:top w:val="single" w:sz="4" w:space="0" w:color="auto"/>
              <w:left w:val="single" w:sz="4" w:space="0" w:color="auto"/>
              <w:bottom w:val="single" w:sz="4" w:space="0" w:color="auto"/>
              <w:right w:val="single" w:sz="4" w:space="0" w:color="auto"/>
            </w:tcBorders>
            <w:vAlign w:val="center"/>
            <w:hideMark/>
          </w:tcPr>
          <w:p w:rsidR="00C97498" w:rsidRPr="002F0882" w:rsidRDefault="00C97498">
            <w:pPr>
              <w:spacing w:before="0" w:after="0"/>
              <w:jc w:val="left"/>
              <w:rPr>
                <w:rFonts w:cs="Arial"/>
                <w:color w:val="000000"/>
                <w:sz w:val="20"/>
              </w:rPr>
            </w:pPr>
            <w:r w:rsidRPr="002F0882">
              <w:rPr>
                <w:rFonts w:cs="Arial"/>
                <w:color w:val="000000"/>
                <w:sz w:val="20"/>
              </w:rPr>
              <w:t>In phase symbol component</w:t>
            </w:r>
          </w:p>
        </w:tc>
      </w:tr>
      <w:tr w:rsidR="007744AA" w:rsidRPr="007744AA" w:rsidTr="002F0882">
        <w:trPr>
          <w:trHeight w:val="301"/>
          <w:jc w:val="center"/>
        </w:trPr>
        <w:tc>
          <w:tcPr>
            <w:tcW w:w="1737" w:type="dxa"/>
            <w:tcBorders>
              <w:top w:val="single" w:sz="4" w:space="0" w:color="auto"/>
              <w:left w:val="single" w:sz="4" w:space="0" w:color="auto"/>
              <w:bottom w:val="single" w:sz="4" w:space="0" w:color="auto"/>
              <w:right w:val="single" w:sz="4" w:space="0" w:color="auto"/>
            </w:tcBorders>
            <w:noWrap/>
            <w:vAlign w:val="center"/>
            <w:hideMark/>
          </w:tcPr>
          <w:p w:rsidR="00C97498" w:rsidRPr="002F0882" w:rsidRDefault="00C97498">
            <w:pPr>
              <w:spacing w:before="0" w:after="0"/>
              <w:jc w:val="left"/>
              <w:rPr>
                <w:rFonts w:cs="Arial"/>
                <w:color w:val="000000"/>
                <w:sz w:val="20"/>
                <w:u w:val="single"/>
              </w:rPr>
            </w:pPr>
            <w:proofErr w:type="spellStart"/>
            <w:r w:rsidRPr="002F0882">
              <w:rPr>
                <w:rFonts w:cs="Arial"/>
                <w:color w:val="000000"/>
                <w:sz w:val="20"/>
              </w:rPr>
              <w:t>i_data_q</w:t>
            </w:r>
            <w:proofErr w:type="spellEnd"/>
            <w:r w:rsidRPr="002F0882">
              <w:rPr>
                <w:rFonts w:cs="Arial"/>
                <w:color w:val="000000"/>
                <w:sz w:val="20"/>
              </w:rPr>
              <w:t xml:space="preserve"> [64]</w:t>
            </w:r>
          </w:p>
        </w:tc>
        <w:tc>
          <w:tcPr>
            <w:tcW w:w="1334" w:type="dxa"/>
            <w:tcBorders>
              <w:top w:val="single" w:sz="4" w:space="0" w:color="auto"/>
              <w:left w:val="single" w:sz="4" w:space="0" w:color="auto"/>
              <w:bottom w:val="single" w:sz="4" w:space="0" w:color="auto"/>
              <w:right w:val="single" w:sz="4" w:space="0" w:color="auto"/>
            </w:tcBorders>
            <w:hideMark/>
          </w:tcPr>
          <w:p w:rsidR="00C97498" w:rsidRPr="002F0882" w:rsidRDefault="00C97498">
            <w:pPr>
              <w:spacing w:before="0" w:after="0"/>
              <w:jc w:val="center"/>
              <w:rPr>
                <w:rFonts w:cs="Arial"/>
                <w:color w:val="000000"/>
                <w:sz w:val="20"/>
              </w:rPr>
            </w:pPr>
            <w:r w:rsidRPr="002F0882">
              <w:rPr>
                <w:rFonts w:cs="Arial"/>
                <w:color w:val="000000"/>
                <w:sz w:val="20"/>
              </w:rPr>
              <w:t>9</w:t>
            </w:r>
          </w:p>
        </w:tc>
        <w:tc>
          <w:tcPr>
            <w:tcW w:w="716" w:type="dxa"/>
            <w:tcBorders>
              <w:top w:val="single" w:sz="4" w:space="0" w:color="auto"/>
              <w:left w:val="single" w:sz="4" w:space="0" w:color="auto"/>
              <w:bottom w:val="single" w:sz="4" w:space="0" w:color="auto"/>
              <w:right w:val="single" w:sz="4" w:space="0" w:color="auto"/>
            </w:tcBorders>
            <w:noWrap/>
            <w:vAlign w:val="center"/>
            <w:hideMark/>
          </w:tcPr>
          <w:p w:rsidR="00C97498" w:rsidRPr="002F0882" w:rsidRDefault="00C97498">
            <w:pPr>
              <w:spacing w:before="0" w:after="0"/>
              <w:jc w:val="center"/>
              <w:rPr>
                <w:rFonts w:cs="Arial"/>
                <w:color w:val="000000"/>
                <w:sz w:val="20"/>
              </w:rPr>
            </w:pPr>
            <w:r w:rsidRPr="002F0882">
              <w:rPr>
                <w:rFonts w:cs="Arial"/>
                <w:color w:val="000000"/>
                <w:sz w:val="20"/>
              </w:rPr>
              <w:t>I</w:t>
            </w:r>
          </w:p>
        </w:tc>
        <w:tc>
          <w:tcPr>
            <w:tcW w:w="4584" w:type="dxa"/>
            <w:tcBorders>
              <w:top w:val="single" w:sz="4" w:space="0" w:color="auto"/>
              <w:left w:val="single" w:sz="4" w:space="0" w:color="auto"/>
              <w:bottom w:val="single" w:sz="4" w:space="0" w:color="auto"/>
              <w:right w:val="single" w:sz="4" w:space="0" w:color="auto"/>
            </w:tcBorders>
            <w:vAlign w:val="center"/>
            <w:hideMark/>
          </w:tcPr>
          <w:p w:rsidR="00C97498" w:rsidRPr="002F0882" w:rsidRDefault="00C97498">
            <w:pPr>
              <w:spacing w:before="0" w:after="0"/>
              <w:jc w:val="left"/>
              <w:rPr>
                <w:rFonts w:cs="Arial"/>
                <w:color w:val="000000"/>
                <w:sz w:val="20"/>
              </w:rPr>
            </w:pPr>
            <w:r w:rsidRPr="002F0882">
              <w:rPr>
                <w:rFonts w:cs="Arial"/>
                <w:color w:val="000000"/>
                <w:sz w:val="20"/>
              </w:rPr>
              <w:t>Quadrature symbol component</w:t>
            </w:r>
          </w:p>
        </w:tc>
      </w:tr>
      <w:tr w:rsidR="007744AA" w:rsidRPr="007744AA" w:rsidTr="002F0882">
        <w:trPr>
          <w:trHeight w:val="301"/>
          <w:jc w:val="center"/>
        </w:trPr>
        <w:tc>
          <w:tcPr>
            <w:tcW w:w="1737" w:type="dxa"/>
            <w:tcBorders>
              <w:top w:val="single" w:sz="4" w:space="0" w:color="auto"/>
              <w:left w:val="single" w:sz="4" w:space="0" w:color="auto"/>
              <w:bottom w:val="single" w:sz="4" w:space="0" w:color="auto"/>
              <w:right w:val="single" w:sz="4" w:space="0" w:color="auto"/>
            </w:tcBorders>
            <w:noWrap/>
            <w:vAlign w:val="center"/>
            <w:hideMark/>
          </w:tcPr>
          <w:p w:rsidR="00C97498" w:rsidRPr="002F0882" w:rsidRDefault="00BE5210" w:rsidP="002F0882">
            <w:pPr>
              <w:spacing w:before="0" w:after="0"/>
              <w:ind w:left="1416" w:hanging="1416"/>
              <w:jc w:val="left"/>
              <w:rPr>
                <w:rFonts w:cs="Arial"/>
                <w:color w:val="000000"/>
                <w:sz w:val="20"/>
              </w:rPr>
            </w:pPr>
            <w:proofErr w:type="spellStart"/>
            <w:r w:rsidRPr="002F0882">
              <w:rPr>
                <w:rFonts w:cs="Arial"/>
                <w:color w:val="000000"/>
                <w:sz w:val="20"/>
              </w:rPr>
              <w:t>o_fo_valid</w:t>
            </w:r>
            <w:proofErr w:type="spellEnd"/>
          </w:p>
        </w:tc>
        <w:tc>
          <w:tcPr>
            <w:tcW w:w="1334" w:type="dxa"/>
            <w:tcBorders>
              <w:top w:val="single" w:sz="4" w:space="0" w:color="auto"/>
              <w:left w:val="single" w:sz="4" w:space="0" w:color="auto"/>
              <w:bottom w:val="single" w:sz="4" w:space="0" w:color="auto"/>
              <w:right w:val="single" w:sz="4" w:space="0" w:color="auto"/>
            </w:tcBorders>
            <w:hideMark/>
          </w:tcPr>
          <w:p w:rsidR="00C97498" w:rsidRPr="002F0882" w:rsidRDefault="00C97498">
            <w:pPr>
              <w:spacing w:before="0" w:after="0"/>
              <w:jc w:val="center"/>
              <w:rPr>
                <w:rFonts w:cs="Arial"/>
                <w:color w:val="000000"/>
                <w:sz w:val="20"/>
              </w:rPr>
            </w:pPr>
            <w:r w:rsidRPr="002F0882">
              <w:rPr>
                <w:rFonts w:cs="Arial"/>
                <w:color w:val="000000"/>
                <w:sz w:val="20"/>
              </w:rPr>
              <w:t>1</w:t>
            </w:r>
          </w:p>
        </w:tc>
        <w:tc>
          <w:tcPr>
            <w:tcW w:w="716" w:type="dxa"/>
            <w:tcBorders>
              <w:top w:val="single" w:sz="4" w:space="0" w:color="auto"/>
              <w:left w:val="single" w:sz="4" w:space="0" w:color="auto"/>
              <w:bottom w:val="single" w:sz="4" w:space="0" w:color="auto"/>
              <w:right w:val="single" w:sz="4" w:space="0" w:color="auto"/>
            </w:tcBorders>
            <w:noWrap/>
            <w:vAlign w:val="center"/>
            <w:hideMark/>
          </w:tcPr>
          <w:p w:rsidR="00C97498" w:rsidRPr="002F0882" w:rsidRDefault="00C97498">
            <w:pPr>
              <w:spacing w:before="0" w:after="0"/>
              <w:jc w:val="center"/>
              <w:rPr>
                <w:rFonts w:cs="Arial"/>
                <w:color w:val="000000"/>
                <w:sz w:val="20"/>
              </w:rPr>
            </w:pPr>
            <w:r w:rsidRPr="002F0882">
              <w:rPr>
                <w:rFonts w:cs="Arial"/>
                <w:color w:val="000000"/>
                <w:sz w:val="20"/>
              </w:rPr>
              <w:t>O</w:t>
            </w:r>
          </w:p>
        </w:tc>
        <w:tc>
          <w:tcPr>
            <w:tcW w:w="4584" w:type="dxa"/>
            <w:tcBorders>
              <w:top w:val="single" w:sz="4" w:space="0" w:color="auto"/>
              <w:left w:val="single" w:sz="4" w:space="0" w:color="auto"/>
              <w:bottom w:val="single" w:sz="4" w:space="0" w:color="auto"/>
              <w:right w:val="single" w:sz="4" w:space="0" w:color="auto"/>
            </w:tcBorders>
            <w:vAlign w:val="center"/>
            <w:hideMark/>
          </w:tcPr>
          <w:p w:rsidR="00C97498" w:rsidRPr="002F0882" w:rsidRDefault="00C97498">
            <w:pPr>
              <w:spacing w:before="0" w:after="0"/>
              <w:jc w:val="left"/>
              <w:rPr>
                <w:rFonts w:cs="Arial"/>
                <w:color w:val="000000"/>
                <w:sz w:val="20"/>
              </w:rPr>
            </w:pPr>
            <w:r w:rsidRPr="002F0882">
              <w:rPr>
                <w:rFonts w:cs="Arial"/>
                <w:color w:val="000000"/>
                <w:sz w:val="20"/>
              </w:rPr>
              <w:t>Valid output signal – Active High</w:t>
            </w:r>
          </w:p>
        </w:tc>
      </w:tr>
      <w:tr w:rsidR="007744AA" w:rsidRPr="007744AA" w:rsidTr="002F0882">
        <w:trPr>
          <w:trHeight w:val="301"/>
          <w:jc w:val="center"/>
        </w:trPr>
        <w:tc>
          <w:tcPr>
            <w:tcW w:w="1737" w:type="dxa"/>
            <w:tcBorders>
              <w:top w:val="single" w:sz="4" w:space="0" w:color="auto"/>
              <w:left w:val="single" w:sz="4" w:space="0" w:color="auto"/>
              <w:bottom w:val="single" w:sz="4" w:space="0" w:color="auto"/>
              <w:right w:val="single" w:sz="4" w:space="0" w:color="auto"/>
            </w:tcBorders>
            <w:noWrap/>
            <w:vAlign w:val="center"/>
            <w:hideMark/>
          </w:tcPr>
          <w:p w:rsidR="00C97498" w:rsidRPr="002F0882" w:rsidRDefault="00C97498">
            <w:pPr>
              <w:spacing w:before="0" w:after="0"/>
              <w:jc w:val="left"/>
              <w:rPr>
                <w:rFonts w:cs="Arial"/>
                <w:color w:val="000000"/>
                <w:sz w:val="20"/>
              </w:rPr>
            </w:pPr>
            <w:proofErr w:type="spellStart"/>
            <w:r w:rsidRPr="002F0882">
              <w:rPr>
                <w:rFonts w:cs="Arial"/>
                <w:color w:val="000000"/>
                <w:sz w:val="20"/>
              </w:rPr>
              <w:t>o_fo</w:t>
            </w:r>
            <w:r w:rsidR="007744AA" w:rsidRPr="002F0882">
              <w:rPr>
                <w:rFonts w:cs="Arial"/>
                <w:color w:val="000000"/>
                <w:sz w:val="20"/>
              </w:rPr>
              <w:t>_value</w:t>
            </w:r>
            <w:proofErr w:type="spellEnd"/>
          </w:p>
        </w:tc>
        <w:tc>
          <w:tcPr>
            <w:tcW w:w="1334" w:type="dxa"/>
            <w:tcBorders>
              <w:top w:val="single" w:sz="4" w:space="0" w:color="auto"/>
              <w:left w:val="single" w:sz="4" w:space="0" w:color="auto"/>
              <w:bottom w:val="single" w:sz="4" w:space="0" w:color="auto"/>
              <w:right w:val="single" w:sz="4" w:space="0" w:color="auto"/>
            </w:tcBorders>
            <w:hideMark/>
          </w:tcPr>
          <w:p w:rsidR="00C97498" w:rsidRPr="002F0882" w:rsidRDefault="00C97498">
            <w:pPr>
              <w:spacing w:before="0" w:after="0"/>
              <w:jc w:val="center"/>
              <w:rPr>
                <w:rFonts w:cs="Arial"/>
                <w:color w:val="000000"/>
                <w:sz w:val="20"/>
              </w:rPr>
            </w:pPr>
            <w:r w:rsidRPr="002F0882">
              <w:rPr>
                <w:rFonts w:cs="Arial"/>
                <w:color w:val="000000"/>
                <w:sz w:val="20"/>
              </w:rPr>
              <w:t>1</w:t>
            </w:r>
            <w:r w:rsidR="007744AA" w:rsidRPr="002F0882">
              <w:rPr>
                <w:rFonts w:cs="Arial"/>
                <w:color w:val="000000"/>
                <w:sz w:val="20"/>
              </w:rPr>
              <w:t>5</w:t>
            </w:r>
          </w:p>
        </w:tc>
        <w:tc>
          <w:tcPr>
            <w:tcW w:w="716" w:type="dxa"/>
            <w:tcBorders>
              <w:top w:val="single" w:sz="4" w:space="0" w:color="auto"/>
              <w:left w:val="single" w:sz="4" w:space="0" w:color="auto"/>
              <w:bottom w:val="single" w:sz="4" w:space="0" w:color="auto"/>
              <w:right w:val="single" w:sz="4" w:space="0" w:color="auto"/>
            </w:tcBorders>
            <w:noWrap/>
            <w:vAlign w:val="center"/>
            <w:hideMark/>
          </w:tcPr>
          <w:p w:rsidR="00C97498" w:rsidRPr="002F0882" w:rsidRDefault="00C97498">
            <w:pPr>
              <w:spacing w:before="0" w:after="0"/>
              <w:jc w:val="center"/>
              <w:rPr>
                <w:rFonts w:cs="Arial"/>
                <w:color w:val="000000"/>
                <w:sz w:val="20"/>
              </w:rPr>
            </w:pPr>
            <w:r w:rsidRPr="002F0882">
              <w:rPr>
                <w:rFonts w:cs="Arial"/>
                <w:color w:val="000000"/>
                <w:sz w:val="20"/>
              </w:rPr>
              <w:t>O</w:t>
            </w:r>
          </w:p>
        </w:tc>
        <w:tc>
          <w:tcPr>
            <w:tcW w:w="4584" w:type="dxa"/>
            <w:tcBorders>
              <w:top w:val="single" w:sz="4" w:space="0" w:color="auto"/>
              <w:left w:val="single" w:sz="4" w:space="0" w:color="auto"/>
              <w:bottom w:val="single" w:sz="4" w:space="0" w:color="auto"/>
              <w:right w:val="single" w:sz="4" w:space="0" w:color="auto"/>
            </w:tcBorders>
            <w:vAlign w:val="center"/>
            <w:hideMark/>
          </w:tcPr>
          <w:p w:rsidR="00C97498" w:rsidRPr="002F0882" w:rsidRDefault="00C97498">
            <w:pPr>
              <w:spacing w:before="0" w:after="0"/>
              <w:jc w:val="left"/>
              <w:rPr>
                <w:rFonts w:cs="Arial"/>
                <w:color w:val="000000"/>
                <w:sz w:val="20"/>
              </w:rPr>
            </w:pPr>
            <w:r w:rsidRPr="002F0882">
              <w:rPr>
                <w:rFonts w:cs="Arial"/>
                <w:color w:val="000000"/>
                <w:sz w:val="20"/>
              </w:rPr>
              <w:t>Frequency Offset estimation</w:t>
            </w:r>
          </w:p>
        </w:tc>
      </w:tr>
    </w:tbl>
    <w:p w:rsidR="00A93EDB" w:rsidRPr="002F0882" w:rsidRDefault="00A93EDB">
      <w:pPr>
        <w:pStyle w:val="Legenda"/>
        <w:keepNext/>
        <w:rPr>
          <w:rFonts w:cs="Arial"/>
          <w:szCs w:val="22"/>
        </w:rPr>
      </w:pPr>
      <w:r w:rsidRPr="002F0882">
        <w:rPr>
          <w:rFonts w:cs="Arial"/>
          <w:szCs w:val="22"/>
        </w:rPr>
        <w:t>Table 4 – Parameters</w:t>
      </w:r>
    </w:p>
    <w:tbl>
      <w:tblPr>
        <w:tblW w:w="6516" w:type="dxa"/>
        <w:jc w:val="center"/>
        <w:tblLayout w:type="fixed"/>
        <w:tblCellMar>
          <w:left w:w="70" w:type="dxa"/>
          <w:right w:w="70" w:type="dxa"/>
        </w:tblCellMar>
        <w:tblLook w:val="04A0" w:firstRow="1" w:lastRow="0" w:firstColumn="1" w:lastColumn="0" w:noHBand="0" w:noVBand="1"/>
      </w:tblPr>
      <w:tblGrid>
        <w:gridCol w:w="1913"/>
        <w:gridCol w:w="3752"/>
        <w:gridCol w:w="851"/>
      </w:tblGrid>
      <w:tr w:rsidR="00A93EDB" w:rsidRPr="007744AA" w:rsidTr="002F0882">
        <w:trPr>
          <w:trHeight w:val="302"/>
          <w:tblHeader/>
          <w:jc w:val="center"/>
        </w:trPr>
        <w:tc>
          <w:tcPr>
            <w:tcW w:w="1913" w:type="dxa"/>
            <w:tcBorders>
              <w:top w:val="single" w:sz="4" w:space="0" w:color="000000"/>
              <w:left w:val="single" w:sz="4" w:space="0" w:color="000000"/>
              <w:bottom w:val="single" w:sz="4" w:space="0" w:color="000000"/>
              <w:right w:val="nil"/>
            </w:tcBorders>
            <w:shd w:val="clear" w:color="auto" w:fill="FFFFFF"/>
            <w:vAlign w:val="center"/>
            <w:hideMark/>
          </w:tcPr>
          <w:p w:rsidR="00A93EDB" w:rsidRPr="002F0882" w:rsidRDefault="00A93EDB" w:rsidP="005131FA">
            <w:pPr>
              <w:suppressAutoHyphens/>
              <w:spacing w:before="0" w:after="0"/>
              <w:jc w:val="center"/>
              <w:rPr>
                <w:rFonts w:cs="Arial"/>
                <w:b/>
                <w:bCs/>
                <w:color w:val="000000"/>
                <w:kern w:val="2"/>
                <w:szCs w:val="22"/>
              </w:rPr>
            </w:pPr>
            <w:r w:rsidRPr="002F0882">
              <w:rPr>
                <w:rFonts w:cs="Arial"/>
                <w:b/>
                <w:bCs/>
                <w:color w:val="000000"/>
                <w:szCs w:val="22"/>
              </w:rPr>
              <w:t>Parameter name</w:t>
            </w:r>
          </w:p>
        </w:tc>
        <w:tc>
          <w:tcPr>
            <w:tcW w:w="375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A93EDB" w:rsidRPr="007744AA" w:rsidRDefault="00A93EDB" w:rsidP="005131FA">
            <w:pPr>
              <w:suppressAutoHyphens/>
              <w:spacing w:before="0" w:after="0"/>
              <w:jc w:val="center"/>
              <w:rPr>
                <w:rFonts w:cs="Arial"/>
                <w:color w:val="000000"/>
                <w:kern w:val="2"/>
                <w:sz w:val="18"/>
                <w:szCs w:val="18"/>
              </w:rPr>
            </w:pPr>
            <w:r w:rsidRPr="002F0882">
              <w:rPr>
                <w:rFonts w:cs="Arial"/>
                <w:b/>
                <w:bCs/>
                <w:color w:val="000000"/>
                <w:szCs w:val="22"/>
              </w:rPr>
              <w:t>Description</w:t>
            </w:r>
          </w:p>
        </w:tc>
        <w:tc>
          <w:tcPr>
            <w:tcW w:w="851" w:type="dxa"/>
            <w:tcBorders>
              <w:top w:val="single" w:sz="4" w:space="0" w:color="000000"/>
              <w:left w:val="single" w:sz="4" w:space="0" w:color="000000"/>
              <w:bottom w:val="single" w:sz="4" w:space="0" w:color="000000"/>
              <w:right w:val="single" w:sz="4" w:space="0" w:color="000000"/>
            </w:tcBorders>
            <w:shd w:val="clear" w:color="auto" w:fill="FFFFFF"/>
          </w:tcPr>
          <w:p w:rsidR="00A93EDB" w:rsidRPr="002F0882" w:rsidRDefault="00A93EDB" w:rsidP="005131FA">
            <w:pPr>
              <w:suppressAutoHyphens/>
              <w:spacing w:before="0" w:after="0"/>
              <w:jc w:val="center"/>
              <w:rPr>
                <w:rFonts w:cs="Arial"/>
                <w:b/>
                <w:bCs/>
                <w:color w:val="000000"/>
                <w:szCs w:val="22"/>
              </w:rPr>
            </w:pPr>
            <w:r w:rsidRPr="002F0882">
              <w:rPr>
                <w:rFonts w:cs="Arial"/>
                <w:b/>
                <w:bCs/>
                <w:color w:val="000000"/>
                <w:szCs w:val="22"/>
              </w:rPr>
              <w:t>Value</w:t>
            </w:r>
          </w:p>
        </w:tc>
      </w:tr>
      <w:tr w:rsidR="00A93EDB" w:rsidRPr="007744AA" w:rsidTr="002F0882">
        <w:trPr>
          <w:trHeight w:val="288"/>
          <w:jc w:val="center"/>
        </w:trPr>
        <w:tc>
          <w:tcPr>
            <w:tcW w:w="1913" w:type="dxa"/>
            <w:tcBorders>
              <w:top w:val="single" w:sz="4" w:space="0" w:color="000000"/>
              <w:left w:val="single" w:sz="4" w:space="0" w:color="000000"/>
              <w:bottom w:val="single" w:sz="4" w:space="0" w:color="000000"/>
              <w:right w:val="nil"/>
            </w:tcBorders>
            <w:shd w:val="clear" w:color="auto" w:fill="FFFFFF"/>
            <w:vAlign w:val="center"/>
          </w:tcPr>
          <w:p w:rsidR="00A93EDB" w:rsidRPr="002F0882" w:rsidRDefault="00C97498" w:rsidP="005131FA">
            <w:pPr>
              <w:suppressAutoHyphens/>
              <w:spacing w:before="0" w:after="0"/>
              <w:jc w:val="left"/>
              <w:rPr>
                <w:rFonts w:cs="Arial"/>
                <w:color w:val="000000"/>
                <w:kern w:val="2"/>
                <w:sz w:val="20"/>
              </w:rPr>
            </w:pPr>
            <w:r w:rsidRPr="002F0882">
              <w:rPr>
                <w:rFonts w:cs="Arial"/>
                <w:color w:val="000000"/>
                <w:kern w:val="2"/>
                <w:sz w:val="20"/>
              </w:rPr>
              <w:t>NBW_IN</w:t>
            </w:r>
          </w:p>
        </w:tc>
        <w:tc>
          <w:tcPr>
            <w:tcW w:w="3752" w:type="dxa"/>
            <w:tcBorders>
              <w:top w:val="nil"/>
              <w:left w:val="single" w:sz="4" w:space="0" w:color="000000"/>
              <w:bottom w:val="single" w:sz="4" w:space="0" w:color="000000"/>
              <w:right w:val="single" w:sz="4" w:space="0" w:color="000000"/>
            </w:tcBorders>
            <w:shd w:val="clear" w:color="auto" w:fill="FFFFFF"/>
            <w:vAlign w:val="center"/>
          </w:tcPr>
          <w:p w:rsidR="00A93EDB" w:rsidRPr="002F0882" w:rsidRDefault="00A93EDB" w:rsidP="005131FA">
            <w:pPr>
              <w:suppressAutoHyphens/>
              <w:spacing w:before="0" w:after="0"/>
              <w:jc w:val="left"/>
              <w:rPr>
                <w:rFonts w:cs="Arial"/>
                <w:color w:val="000000"/>
                <w:kern w:val="2"/>
                <w:sz w:val="20"/>
              </w:rPr>
            </w:pPr>
            <w:r w:rsidRPr="002F0882">
              <w:rPr>
                <w:rFonts w:cs="Arial"/>
                <w:color w:val="000000"/>
                <w:kern w:val="2"/>
                <w:sz w:val="20"/>
              </w:rPr>
              <w:t xml:space="preserve">Number of </w:t>
            </w:r>
            <w:r w:rsidR="00FB4B9E" w:rsidRPr="002F0882">
              <w:rPr>
                <w:rFonts w:cs="Arial"/>
                <w:color w:val="000000"/>
                <w:kern w:val="2"/>
                <w:sz w:val="20"/>
              </w:rPr>
              <w:t xml:space="preserve">word </w:t>
            </w:r>
            <w:r w:rsidRPr="002F0882">
              <w:rPr>
                <w:rFonts w:cs="Arial"/>
                <w:color w:val="000000"/>
                <w:kern w:val="2"/>
                <w:sz w:val="20"/>
              </w:rPr>
              <w:t>bits of the input</w:t>
            </w:r>
          </w:p>
        </w:tc>
        <w:tc>
          <w:tcPr>
            <w:tcW w:w="851" w:type="dxa"/>
            <w:tcBorders>
              <w:top w:val="nil"/>
              <w:left w:val="single" w:sz="4" w:space="0" w:color="000000"/>
              <w:bottom w:val="single" w:sz="4" w:space="0" w:color="000000"/>
              <w:right w:val="single" w:sz="4" w:space="0" w:color="000000"/>
            </w:tcBorders>
            <w:shd w:val="clear" w:color="auto" w:fill="FFFFFF"/>
          </w:tcPr>
          <w:p w:rsidR="00A93EDB" w:rsidRPr="002F0882" w:rsidRDefault="00FB4B9E" w:rsidP="00FB4B9E">
            <w:pPr>
              <w:tabs>
                <w:tab w:val="right" w:pos="2039"/>
              </w:tabs>
              <w:suppressAutoHyphens/>
              <w:spacing w:before="0" w:after="0"/>
              <w:jc w:val="left"/>
              <w:rPr>
                <w:rFonts w:cs="Arial"/>
                <w:color w:val="000000"/>
                <w:kern w:val="2"/>
                <w:sz w:val="20"/>
              </w:rPr>
            </w:pPr>
            <w:r w:rsidRPr="002F0882">
              <w:rPr>
                <w:rFonts w:cs="Arial"/>
                <w:color w:val="000000"/>
                <w:kern w:val="2"/>
                <w:sz w:val="20"/>
              </w:rPr>
              <w:t>9</w:t>
            </w:r>
          </w:p>
        </w:tc>
      </w:tr>
      <w:tr w:rsidR="00A93EDB" w:rsidRPr="007744AA" w:rsidTr="002F0882">
        <w:trPr>
          <w:trHeight w:val="278"/>
          <w:jc w:val="center"/>
        </w:trPr>
        <w:tc>
          <w:tcPr>
            <w:tcW w:w="1913" w:type="dxa"/>
            <w:tcBorders>
              <w:top w:val="nil"/>
              <w:left w:val="single" w:sz="4" w:space="0" w:color="000000"/>
              <w:bottom w:val="single" w:sz="4" w:space="0" w:color="000000"/>
              <w:right w:val="nil"/>
            </w:tcBorders>
            <w:shd w:val="clear" w:color="auto" w:fill="FFFFFF"/>
            <w:vAlign w:val="center"/>
          </w:tcPr>
          <w:p w:rsidR="00A93EDB" w:rsidRPr="002F0882" w:rsidRDefault="00C97498" w:rsidP="005131FA">
            <w:pPr>
              <w:suppressAutoHyphens/>
              <w:spacing w:before="0" w:after="0"/>
              <w:jc w:val="left"/>
              <w:rPr>
                <w:rFonts w:cs="Arial"/>
                <w:color w:val="000000"/>
                <w:kern w:val="2"/>
                <w:sz w:val="20"/>
              </w:rPr>
            </w:pPr>
            <w:r w:rsidRPr="002F0882">
              <w:rPr>
                <w:rFonts w:cs="Arial"/>
                <w:color w:val="000000"/>
                <w:kern w:val="2"/>
                <w:sz w:val="20"/>
              </w:rPr>
              <w:t>NBI_IN</w:t>
            </w:r>
          </w:p>
        </w:tc>
        <w:tc>
          <w:tcPr>
            <w:tcW w:w="3752" w:type="dxa"/>
            <w:tcBorders>
              <w:top w:val="nil"/>
              <w:left w:val="single" w:sz="4" w:space="0" w:color="000000"/>
              <w:bottom w:val="single" w:sz="4" w:space="0" w:color="000000"/>
              <w:right w:val="single" w:sz="4" w:space="0" w:color="000000"/>
            </w:tcBorders>
            <w:shd w:val="clear" w:color="auto" w:fill="FFFFFF"/>
            <w:vAlign w:val="center"/>
          </w:tcPr>
          <w:p w:rsidR="00A93EDB" w:rsidRPr="002F0882" w:rsidRDefault="00A93EDB" w:rsidP="00FB4B9E">
            <w:pPr>
              <w:suppressAutoHyphens/>
              <w:spacing w:before="0" w:after="0"/>
              <w:jc w:val="left"/>
              <w:rPr>
                <w:rFonts w:cs="Arial"/>
                <w:color w:val="000000"/>
                <w:kern w:val="2"/>
                <w:sz w:val="20"/>
              </w:rPr>
            </w:pPr>
            <w:r w:rsidRPr="002F0882">
              <w:rPr>
                <w:rFonts w:cs="Arial"/>
                <w:color w:val="000000"/>
                <w:kern w:val="2"/>
                <w:sz w:val="20"/>
              </w:rPr>
              <w:t>Number of</w:t>
            </w:r>
            <w:r w:rsidR="00FB4B9E" w:rsidRPr="002F0882">
              <w:rPr>
                <w:rFonts w:cs="Arial"/>
                <w:color w:val="000000"/>
                <w:kern w:val="2"/>
                <w:sz w:val="20"/>
              </w:rPr>
              <w:t xml:space="preserve"> integer</w:t>
            </w:r>
            <w:r w:rsidRPr="002F0882">
              <w:rPr>
                <w:rFonts w:cs="Arial"/>
                <w:color w:val="000000"/>
                <w:kern w:val="2"/>
                <w:sz w:val="20"/>
              </w:rPr>
              <w:t xml:space="preserve"> bits of the </w:t>
            </w:r>
            <w:r w:rsidR="00FB4B9E" w:rsidRPr="002F0882">
              <w:rPr>
                <w:rFonts w:cs="Arial"/>
                <w:color w:val="000000"/>
                <w:kern w:val="2"/>
                <w:sz w:val="20"/>
              </w:rPr>
              <w:t>input</w:t>
            </w:r>
          </w:p>
        </w:tc>
        <w:tc>
          <w:tcPr>
            <w:tcW w:w="851" w:type="dxa"/>
            <w:tcBorders>
              <w:top w:val="nil"/>
              <w:left w:val="single" w:sz="4" w:space="0" w:color="000000"/>
              <w:bottom w:val="single" w:sz="4" w:space="0" w:color="000000"/>
              <w:right w:val="single" w:sz="4" w:space="0" w:color="000000"/>
            </w:tcBorders>
            <w:shd w:val="clear" w:color="auto" w:fill="FFFFFF"/>
          </w:tcPr>
          <w:p w:rsidR="00A93EDB" w:rsidRPr="002F0882" w:rsidRDefault="00FB4B9E" w:rsidP="00FB4B9E">
            <w:pPr>
              <w:tabs>
                <w:tab w:val="center" w:pos="1019"/>
              </w:tabs>
              <w:suppressAutoHyphens/>
              <w:spacing w:before="0" w:after="0"/>
              <w:jc w:val="left"/>
              <w:rPr>
                <w:rFonts w:cs="Arial"/>
                <w:color w:val="000000"/>
                <w:kern w:val="2"/>
                <w:sz w:val="20"/>
              </w:rPr>
            </w:pPr>
            <w:r w:rsidRPr="002F0882">
              <w:rPr>
                <w:rFonts w:cs="Arial"/>
                <w:color w:val="000000"/>
                <w:kern w:val="2"/>
                <w:sz w:val="20"/>
              </w:rPr>
              <w:t>2</w:t>
            </w:r>
          </w:p>
        </w:tc>
      </w:tr>
      <w:tr w:rsidR="00FB4B9E" w:rsidRPr="007744AA" w:rsidTr="002F0882">
        <w:trPr>
          <w:trHeight w:val="282"/>
          <w:jc w:val="center"/>
        </w:trPr>
        <w:tc>
          <w:tcPr>
            <w:tcW w:w="1913" w:type="dxa"/>
            <w:tcBorders>
              <w:top w:val="nil"/>
              <w:left w:val="single" w:sz="4" w:space="0" w:color="000000"/>
              <w:bottom w:val="single" w:sz="4" w:space="0" w:color="000000"/>
              <w:right w:val="nil"/>
            </w:tcBorders>
            <w:shd w:val="clear" w:color="auto" w:fill="FFFFFF"/>
            <w:vAlign w:val="center"/>
          </w:tcPr>
          <w:p w:rsidR="00FB4B9E" w:rsidRPr="002F0882" w:rsidRDefault="00FB4B9E" w:rsidP="00FB4B9E">
            <w:pPr>
              <w:suppressAutoHyphens/>
              <w:spacing w:before="0" w:after="0"/>
              <w:jc w:val="left"/>
              <w:rPr>
                <w:rFonts w:cs="Arial"/>
                <w:color w:val="000000"/>
                <w:kern w:val="2"/>
                <w:sz w:val="20"/>
              </w:rPr>
            </w:pPr>
            <w:r w:rsidRPr="002F0882">
              <w:rPr>
                <w:rFonts w:cs="Arial"/>
                <w:color w:val="000000"/>
                <w:kern w:val="2"/>
                <w:sz w:val="20"/>
              </w:rPr>
              <w:t>NBW_FFT</w:t>
            </w:r>
          </w:p>
        </w:tc>
        <w:tc>
          <w:tcPr>
            <w:tcW w:w="3752" w:type="dxa"/>
            <w:tcBorders>
              <w:top w:val="nil"/>
              <w:left w:val="single" w:sz="4" w:space="0" w:color="000000"/>
              <w:bottom w:val="single" w:sz="4" w:space="0" w:color="000000"/>
              <w:right w:val="single" w:sz="4" w:space="0" w:color="000000"/>
            </w:tcBorders>
            <w:shd w:val="clear" w:color="auto" w:fill="FFFFFF"/>
            <w:vAlign w:val="center"/>
          </w:tcPr>
          <w:p w:rsidR="00FB4B9E" w:rsidRPr="002F0882" w:rsidRDefault="00FB4B9E" w:rsidP="00FB4B9E">
            <w:pPr>
              <w:suppressAutoHyphens/>
              <w:spacing w:before="0" w:after="0"/>
              <w:jc w:val="left"/>
              <w:rPr>
                <w:rFonts w:cs="Arial"/>
                <w:color w:val="000000"/>
                <w:kern w:val="2"/>
                <w:sz w:val="20"/>
              </w:rPr>
            </w:pPr>
            <w:r w:rsidRPr="002F0882">
              <w:rPr>
                <w:rFonts w:cs="Arial"/>
                <w:color w:val="000000"/>
                <w:kern w:val="2"/>
                <w:sz w:val="20"/>
              </w:rPr>
              <w:t>Number of word bits of the FFT output</w:t>
            </w:r>
          </w:p>
        </w:tc>
        <w:tc>
          <w:tcPr>
            <w:tcW w:w="851" w:type="dxa"/>
            <w:tcBorders>
              <w:top w:val="nil"/>
              <w:left w:val="single" w:sz="4" w:space="0" w:color="000000"/>
              <w:bottom w:val="single" w:sz="4" w:space="0" w:color="000000"/>
              <w:right w:val="single" w:sz="4" w:space="0" w:color="000000"/>
            </w:tcBorders>
            <w:shd w:val="clear" w:color="auto" w:fill="FFFFFF"/>
          </w:tcPr>
          <w:p w:rsidR="00FB4B9E" w:rsidRPr="002F0882" w:rsidRDefault="00FB4B9E" w:rsidP="00FB4B9E">
            <w:pPr>
              <w:suppressAutoHyphens/>
              <w:spacing w:before="0" w:after="0"/>
              <w:jc w:val="left"/>
              <w:rPr>
                <w:rFonts w:cs="Arial"/>
                <w:color w:val="000000"/>
                <w:kern w:val="2"/>
                <w:sz w:val="20"/>
              </w:rPr>
            </w:pPr>
            <w:r w:rsidRPr="002F0882">
              <w:rPr>
                <w:rFonts w:cs="Arial"/>
                <w:color w:val="000000"/>
                <w:kern w:val="2"/>
                <w:sz w:val="20"/>
              </w:rPr>
              <w:t>11</w:t>
            </w:r>
          </w:p>
        </w:tc>
      </w:tr>
      <w:tr w:rsidR="00FB4B9E" w:rsidRPr="007744AA" w:rsidTr="002F0882">
        <w:trPr>
          <w:trHeight w:val="302"/>
          <w:jc w:val="center"/>
        </w:trPr>
        <w:tc>
          <w:tcPr>
            <w:tcW w:w="1913" w:type="dxa"/>
            <w:tcBorders>
              <w:top w:val="nil"/>
              <w:left w:val="single" w:sz="4" w:space="0" w:color="000000"/>
              <w:bottom w:val="single" w:sz="4" w:space="0" w:color="000000"/>
              <w:right w:val="nil"/>
            </w:tcBorders>
            <w:shd w:val="clear" w:color="auto" w:fill="FFFFFF"/>
            <w:vAlign w:val="center"/>
          </w:tcPr>
          <w:p w:rsidR="00FB4B9E" w:rsidRPr="002F0882" w:rsidRDefault="00FB4B9E" w:rsidP="00FB4B9E">
            <w:pPr>
              <w:suppressAutoHyphens/>
              <w:spacing w:before="0" w:after="0"/>
              <w:jc w:val="left"/>
              <w:rPr>
                <w:rFonts w:cs="Arial"/>
                <w:color w:val="000000"/>
                <w:kern w:val="2"/>
                <w:sz w:val="20"/>
              </w:rPr>
            </w:pPr>
            <w:r w:rsidRPr="002F0882">
              <w:rPr>
                <w:rFonts w:cs="Arial"/>
                <w:color w:val="000000"/>
                <w:kern w:val="2"/>
                <w:sz w:val="20"/>
              </w:rPr>
              <w:t>NBI_FFT</w:t>
            </w:r>
          </w:p>
        </w:tc>
        <w:tc>
          <w:tcPr>
            <w:tcW w:w="3752" w:type="dxa"/>
            <w:tcBorders>
              <w:top w:val="nil"/>
              <w:left w:val="single" w:sz="4" w:space="0" w:color="000000"/>
              <w:bottom w:val="single" w:sz="4" w:space="0" w:color="000000"/>
              <w:right w:val="single" w:sz="4" w:space="0" w:color="000000"/>
            </w:tcBorders>
            <w:shd w:val="clear" w:color="auto" w:fill="FFFFFF"/>
            <w:vAlign w:val="center"/>
          </w:tcPr>
          <w:p w:rsidR="00FB4B9E" w:rsidRPr="002F0882" w:rsidRDefault="00FB4B9E" w:rsidP="00FB4B9E">
            <w:pPr>
              <w:suppressAutoHyphens/>
              <w:spacing w:before="0" w:after="0"/>
              <w:jc w:val="left"/>
              <w:rPr>
                <w:rFonts w:cs="Arial"/>
                <w:color w:val="000000"/>
                <w:kern w:val="2"/>
                <w:sz w:val="20"/>
              </w:rPr>
            </w:pPr>
            <w:r w:rsidRPr="002F0882">
              <w:rPr>
                <w:rFonts w:cs="Arial"/>
                <w:color w:val="000000"/>
                <w:kern w:val="2"/>
                <w:sz w:val="20"/>
              </w:rPr>
              <w:t>Number of integer bits of the FFT output</w:t>
            </w:r>
          </w:p>
        </w:tc>
        <w:tc>
          <w:tcPr>
            <w:tcW w:w="851" w:type="dxa"/>
            <w:tcBorders>
              <w:top w:val="nil"/>
              <w:left w:val="single" w:sz="4" w:space="0" w:color="000000"/>
              <w:bottom w:val="single" w:sz="4" w:space="0" w:color="000000"/>
              <w:right w:val="single" w:sz="4" w:space="0" w:color="000000"/>
            </w:tcBorders>
            <w:shd w:val="clear" w:color="auto" w:fill="FFFFFF"/>
          </w:tcPr>
          <w:p w:rsidR="00FB4B9E" w:rsidRPr="002F0882" w:rsidRDefault="00FB4B9E" w:rsidP="00FB4B9E">
            <w:pPr>
              <w:suppressAutoHyphens/>
              <w:spacing w:before="0" w:after="0"/>
              <w:jc w:val="left"/>
              <w:rPr>
                <w:rFonts w:cs="Arial"/>
                <w:color w:val="000000"/>
                <w:kern w:val="2"/>
                <w:sz w:val="20"/>
              </w:rPr>
            </w:pPr>
            <w:r w:rsidRPr="002F0882">
              <w:rPr>
                <w:rFonts w:cs="Arial"/>
                <w:color w:val="000000"/>
                <w:kern w:val="2"/>
                <w:sz w:val="20"/>
              </w:rPr>
              <w:t>2</w:t>
            </w:r>
          </w:p>
        </w:tc>
      </w:tr>
      <w:tr w:rsidR="00FB4B9E" w:rsidRPr="007744AA" w:rsidTr="002F0882">
        <w:trPr>
          <w:trHeight w:val="302"/>
          <w:jc w:val="center"/>
        </w:trPr>
        <w:tc>
          <w:tcPr>
            <w:tcW w:w="1913" w:type="dxa"/>
            <w:tcBorders>
              <w:top w:val="nil"/>
              <w:left w:val="single" w:sz="4" w:space="0" w:color="000000"/>
              <w:bottom w:val="single" w:sz="4" w:space="0" w:color="000000"/>
              <w:right w:val="nil"/>
            </w:tcBorders>
            <w:shd w:val="clear" w:color="auto" w:fill="FFFFFF"/>
            <w:vAlign w:val="center"/>
          </w:tcPr>
          <w:p w:rsidR="00FB4B9E" w:rsidRPr="002F0882" w:rsidRDefault="00FB4B9E" w:rsidP="00FB4B9E">
            <w:pPr>
              <w:suppressAutoHyphens/>
              <w:spacing w:before="0" w:after="0"/>
              <w:jc w:val="left"/>
              <w:rPr>
                <w:rFonts w:cs="Arial"/>
                <w:color w:val="000000"/>
                <w:kern w:val="2"/>
                <w:sz w:val="20"/>
              </w:rPr>
            </w:pPr>
            <w:r w:rsidRPr="002F0882">
              <w:rPr>
                <w:rFonts w:cs="Arial"/>
                <w:color w:val="000000"/>
                <w:kern w:val="2"/>
                <w:sz w:val="20"/>
              </w:rPr>
              <w:t>FE_NS_IN</w:t>
            </w:r>
          </w:p>
        </w:tc>
        <w:tc>
          <w:tcPr>
            <w:tcW w:w="3752" w:type="dxa"/>
            <w:tcBorders>
              <w:top w:val="nil"/>
              <w:left w:val="single" w:sz="4" w:space="0" w:color="000000"/>
              <w:bottom w:val="single" w:sz="4" w:space="0" w:color="000000"/>
              <w:right w:val="single" w:sz="4" w:space="0" w:color="000000"/>
            </w:tcBorders>
            <w:shd w:val="clear" w:color="auto" w:fill="FFFFFF"/>
            <w:vAlign w:val="center"/>
          </w:tcPr>
          <w:p w:rsidR="00FB4B9E" w:rsidRPr="002F0882" w:rsidRDefault="00FB4B9E" w:rsidP="00FB4B9E">
            <w:pPr>
              <w:suppressAutoHyphens/>
              <w:spacing w:before="0" w:after="0"/>
              <w:jc w:val="left"/>
              <w:rPr>
                <w:rFonts w:cs="Arial"/>
                <w:color w:val="000000"/>
                <w:kern w:val="2"/>
                <w:sz w:val="20"/>
              </w:rPr>
            </w:pPr>
            <w:r w:rsidRPr="002F0882">
              <w:rPr>
                <w:rFonts w:cs="Arial"/>
                <w:color w:val="000000"/>
                <w:kern w:val="2"/>
                <w:sz w:val="20"/>
              </w:rPr>
              <w:t>Number of input samples</w:t>
            </w:r>
          </w:p>
        </w:tc>
        <w:tc>
          <w:tcPr>
            <w:tcW w:w="851" w:type="dxa"/>
            <w:tcBorders>
              <w:top w:val="nil"/>
              <w:left w:val="single" w:sz="4" w:space="0" w:color="000000"/>
              <w:bottom w:val="single" w:sz="4" w:space="0" w:color="000000"/>
              <w:right w:val="single" w:sz="4" w:space="0" w:color="000000"/>
            </w:tcBorders>
            <w:shd w:val="clear" w:color="auto" w:fill="FFFFFF"/>
          </w:tcPr>
          <w:p w:rsidR="00FB4B9E" w:rsidRPr="002F0882" w:rsidRDefault="00FB4B9E" w:rsidP="00FB4B9E">
            <w:pPr>
              <w:suppressAutoHyphens/>
              <w:spacing w:before="0" w:after="0"/>
              <w:jc w:val="left"/>
              <w:rPr>
                <w:rFonts w:cs="Arial"/>
                <w:color w:val="000000"/>
                <w:kern w:val="2"/>
                <w:sz w:val="20"/>
              </w:rPr>
            </w:pPr>
            <w:r w:rsidRPr="002F0882">
              <w:rPr>
                <w:rFonts w:cs="Arial"/>
                <w:color w:val="000000"/>
                <w:kern w:val="2"/>
                <w:sz w:val="20"/>
              </w:rPr>
              <w:t>64</w:t>
            </w:r>
          </w:p>
        </w:tc>
      </w:tr>
      <w:tr w:rsidR="00FB4B9E" w:rsidRPr="007744AA" w:rsidTr="002F0882">
        <w:trPr>
          <w:trHeight w:val="302"/>
          <w:jc w:val="center"/>
        </w:trPr>
        <w:tc>
          <w:tcPr>
            <w:tcW w:w="1913" w:type="dxa"/>
            <w:tcBorders>
              <w:top w:val="nil"/>
              <w:left w:val="single" w:sz="4" w:space="0" w:color="000000"/>
              <w:bottom w:val="single" w:sz="4" w:space="0" w:color="000000"/>
              <w:right w:val="nil"/>
            </w:tcBorders>
            <w:shd w:val="clear" w:color="auto" w:fill="FFFFFF"/>
            <w:vAlign w:val="center"/>
          </w:tcPr>
          <w:p w:rsidR="00FB4B9E" w:rsidRPr="002F0882" w:rsidRDefault="00FB4B9E" w:rsidP="00FB4B9E">
            <w:pPr>
              <w:suppressAutoHyphens/>
              <w:spacing w:before="0" w:after="0"/>
              <w:jc w:val="left"/>
              <w:rPr>
                <w:rFonts w:cs="Arial"/>
                <w:color w:val="000000"/>
                <w:kern w:val="2"/>
                <w:sz w:val="20"/>
              </w:rPr>
            </w:pPr>
            <w:r w:rsidRPr="002F0882">
              <w:rPr>
                <w:rFonts w:cs="Arial"/>
                <w:color w:val="000000"/>
                <w:kern w:val="2"/>
                <w:sz w:val="20"/>
              </w:rPr>
              <w:t>FE_NS_FFT</w:t>
            </w:r>
          </w:p>
        </w:tc>
        <w:tc>
          <w:tcPr>
            <w:tcW w:w="3752" w:type="dxa"/>
            <w:tcBorders>
              <w:top w:val="nil"/>
              <w:left w:val="single" w:sz="4" w:space="0" w:color="000000"/>
              <w:bottom w:val="single" w:sz="4" w:space="0" w:color="000000"/>
              <w:right w:val="single" w:sz="4" w:space="0" w:color="000000"/>
            </w:tcBorders>
            <w:shd w:val="clear" w:color="auto" w:fill="FFFFFF"/>
            <w:vAlign w:val="center"/>
          </w:tcPr>
          <w:p w:rsidR="00FB4B9E" w:rsidRPr="002F0882" w:rsidRDefault="00FB4B9E" w:rsidP="00FB4B9E">
            <w:pPr>
              <w:suppressAutoHyphens/>
              <w:spacing w:before="0" w:after="0"/>
              <w:jc w:val="left"/>
              <w:rPr>
                <w:rFonts w:cs="Arial"/>
                <w:color w:val="000000"/>
                <w:kern w:val="2"/>
                <w:sz w:val="20"/>
              </w:rPr>
            </w:pPr>
            <w:r w:rsidRPr="002F0882">
              <w:rPr>
                <w:rFonts w:cs="Arial"/>
                <w:color w:val="000000"/>
                <w:kern w:val="2"/>
                <w:sz w:val="20"/>
              </w:rPr>
              <w:t>Number of samples for the FFT</w:t>
            </w:r>
          </w:p>
        </w:tc>
        <w:tc>
          <w:tcPr>
            <w:tcW w:w="851" w:type="dxa"/>
            <w:tcBorders>
              <w:top w:val="nil"/>
              <w:left w:val="single" w:sz="4" w:space="0" w:color="000000"/>
              <w:bottom w:val="single" w:sz="4" w:space="0" w:color="000000"/>
              <w:right w:val="single" w:sz="4" w:space="0" w:color="000000"/>
            </w:tcBorders>
            <w:shd w:val="clear" w:color="auto" w:fill="FFFFFF"/>
          </w:tcPr>
          <w:p w:rsidR="00FB4B9E" w:rsidRPr="002F0882" w:rsidRDefault="00FB4B9E" w:rsidP="00FB4B9E">
            <w:pPr>
              <w:suppressAutoHyphens/>
              <w:spacing w:before="0" w:after="0"/>
              <w:jc w:val="left"/>
              <w:rPr>
                <w:rFonts w:cs="Arial"/>
                <w:color w:val="000000"/>
                <w:kern w:val="2"/>
                <w:sz w:val="20"/>
              </w:rPr>
            </w:pPr>
            <w:r w:rsidRPr="002F0882">
              <w:rPr>
                <w:rFonts w:cs="Arial"/>
                <w:color w:val="000000"/>
                <w:kern w:val="2"/>
                <w:sz w:val="20"/>
              </w:rPr>
              <w:t>512</w:t>
            </w:r>
          </w:p>
        </w:tc>
      </w:tr>
      <w:tr w:rsidR="00FB4B9E" w:rsidRPr="007744AA" w:rsidTr="002F0882">
        <w:trPr>
          <w:trHeight w:val="302"/>
          <w:jc w:val="center"/>
        </w:trPr>
        <w:tc>
          <w:tcPr>
            <w:tcW w:w="1913" w:type="dxa"/>
            <w:tcBorders>
              <w:top w:val="nil"/>
              <w:left w:val="single" w:sz="4" w:space="0" w:color="000000"/>
              <w:bottom w:val="single" w:sz="4" w:space="0" w:color="000000"/>
              <w:right w:val="nil"/>
            </w:tcBorders>
            <w:shd w:val="clear" w:color="auto" w:fill="FFFFFF"/>
            <w:vAlign w:val="center"/>
          </w:tcPr>
          <w:p w:rsidR="00FB4B9E" w:rsidRPr="002F0882" w:rsidRDefault="00FB4B9E" w:rsidP="00FB4B9E">
            <w:pPr>
              <w:suppressAutoHyphens/>
              <w:spacing w:before="0" w:after="0"/>
              <w:jc w:val="left"/>
              <w:rPr>
                <w:rFonts w:cs="Arial"/>
                <w:color w:val="000000"/>
                <w:kern w:val="2"/>
                <w:sz w:val="20"/>
              </w:rPr>
            </w:pPr>
            <w:r w:rsidRPr="002F0882">
              <w:rPr>
                <w:rFonts w:cs="Arial"/>
                <w:color w:val="000000"/>
                <w:kern w:val="2"/>
                <w:sz w:val="20"/>
              </w:rPr>
              <w:t>FE_NB_MAX</w:t>
            </w:r>
          </w:p>
        </w:tc>
        <w:tc>
          <w:tcPr>
            <w:tcW w:w="3752" w:type="dxa"/>
            <w:tcBorders>
              <w:top w:val="nil"/>
              <w:left w:val="single" w:sz="4" w:space="0" w:color="000000"/>
              <w:bottom w:val="single" w:sz="4" w:space="0" w:color="000000"/>
              <w:right w:val="single" w:sz="4" w:space="0" w:color="000000"/>
            </w:tcBorders>
            <w:shd w:val="clear" w:color="auto" w:fill="FFFFFF"/>
            <w:vAlign w:val="center"/>
          </w:tcPr>
          <w:p w:rsidR="00FB4B9E" w:rsidRPr="002F0882" w:rsidRDefault="00FB4B9E" w:rsidP="00FB4B9E">
            <w:pPr>
              <w:suppressAutoHyphens/>
              <w:spacing w:before="0" w:after="0"/>
              <w:jc w:val="left"/>
              <w:rPr>
                <w:rFonts w:cs="Arial"/>
                <w:color w:val="000000"/>
                <w:kern w:val="2"/>
                <w:sz w:val="20"/>
              </w:rPr>
            </w:pPr>
            <w:r w:rsidRPr="002F0882">
              <w:rPr>
                <w:rFonts w:cs="Arial"/>
                <w:color w:val="000000"/>
                <w:kern w:val="2"/>
                <w:sz w:val="20"/>
              </w:rPr>
              <w:t>Number of bits for the max tree input</w:t>
            </w:r>
          </w:p>
        </w:tc>
        <w:tc>
          <w:tcPr>
            <w:tcW w:w="851" w:type="dxa"/>
            <w:tcBorders>
              <w:top w:val="nil"/>
              <w:left w:val="single" w:sz="4" w:space="0" w:color="000000"/>
              <w:bottom w:val="single" w:sz="4" w:space="0" w:color="000000"/>
              <w:right w:val="single" w:sz="4" w:space="0" w:color="000000"/>
            </w:tcBorders>
            <w:shd w:val="clear" w:color="auto" w:fill="FFFFFF"/>
          </w:tcPr>
          <w:p w:rsidR="00FB4B9E" w:rsidRPr="002F0882" w:rsidRDefault="00FB4B9E" w:rsidP="00FB4B9E">
            <w:pPr>
              <w:suppressAutoHyphens/>
              <w:spacing w:before="0" w:after="0"/>
              <w:jc w:val="left"/>
              <w:rPr>
                <w:rFonts w:cs="Arial"/>
                <w:color w:val="000000"/>
                <w:kern w:val="2"/>
                <w:sz w:val="20"/>
              </w:rPr>
            </w:pPr>
            <w:r w:rsidRPr="002F0882">
              <w:rPr>
                <w:rFonts w:cs="Arial"/>
                <w:color w:val="000000"/>
                <w:kern w:val="2"/>
                <w:sz w:val="20"/>
              </w:rPr>
              <w:t>8</w:t>
            </w:r>
          </w:p>
        </w:tc>
      </w:tr>
      <w:tr w:rsidR="00FB4B9E" w:rsidRPr="007744AA" w:rsidTr="002F0882">
        <w:trPr>
          <w:trHeight w:val="302"/>
          <w:jc w:val="center"/>
        </w:trPr>
        <w:tc>
          <w:tcPr>
            <w:tcW w:w="1913" w:type="dxa"/>
            <w:tcBorders>
              <w:top w:val="nil"/>
              <w:left w:val="single" w:sz="4" w:space="0" w:color="000000"/>
              <w:bottom w:val="single" w:sz="4" w:space="0" w:color="000000"/>
              <w:right w:val="nil"/>
            </w:tcBorders>
            <w:shd w:val="clear" w:color="auto" w:fill="FFFFFF"/>
            <w:vAlign w:val="center"/>
          </w:tcPr>
          <w:p w:rsidR="00FB4B9E" w:rsidRPr="007744AA" w:rsidRDefault="00FB4B9E" w:rsidP="00FB4B9E">
            <w:pPr>
              <w:suppressAutoHyphens/>
              <w:spacing w:before="0" w:after="0"/>
              <w:jc w:val="left"/>
              <w:rPr>
                <w:rFonts w:cs="Arial"/>
                <w:color w:val="000000"/>
                <w:kern w:val="2"/>
                <w:sz w:val="18"/>
                <w:szCs w:val="18"/>
              </w:rPr>
            </w:pPr>
            <w:r w:rsidRPr="007744AA">
              <w:rPr>
                <w:rFonts w:cs="Arial"/>
                <w:color w:val="000000"/>
                <w:kern w:val="2"/>
                <w:sz w:val="18"/>
                <w:szCs w:val="18"/>
              </w:rPr>
              <w:t>FE_NS_FIR</w:t>
            </w:r>
          </w:p>
        </w:tc>
        <w:tc>
          <w:tcPr>
            <w:tcW w:w="3752" w:type="dxa"/>
            <w:tcBorders>
              <w:top w:val="nil"/>
              <w:left w:val="single" w:sz="4" w:space="0" w:color="000000"/>
              <w:bottom w:val="single" w:sz="4" w:space="0" w:color="000000"/>
              <w:right w:val="single" w:sz="4" w:space="0" w:color="000000"/>
            </w:tcBorders>
            <w:shd w:val="clear" w:color="auto" w:fill="FFFFFF"/>
            <w:vAlign w:val="center"/>
          </w:tcPr>
          <w:p w:rsidR="00FB4B9E" w:rsidRPr="007744AA" w:rsidRDefault="00FB4B9E" w:rsidP="00FB4B9E">
            <w:pPr>
              <w:suppressAutoHyphens/>
              <w:spacing w:before="0" w:after="0"/>
              <w:jc w:val="left"/>
              <w:rPr>
                <w:rFonts w:cs="Arial"/>
                <w:color w:val="000000"/>
                <w:kern w:val="2"/>
                <w:sz w:val="18"/>
                <w:szCs w:val="18"/>
              </w:rPr>
            </w:pPr>
            <w:r w:rsidRPr="007744AA">
              <w:rPr>
                <w:rFonts w:cs="Arial"/>
                <w:color w:val="000000"/>
                <w:kern w:val="2"/>
                <w:sz w:val="18"/>
                <w:szCs w:val="18"/>
              </w:rPr>
              <w:t>FIR filter order</w:t>
            </w:r>
          </w:p>
        </w:tc>
        <w:tc>
          <w:tcPr>
            <w:tcW w:w="851" w:type="dxa"/>
            <w:tcBorders>
              <w:top w:val="nil"/>
              <w:left w:val="single" w:sz="4" w:space="0" w:color="000000"/>
              <w:bottom w:val="single" w:sz="4" w:space="0" w:color="000000"/>
              <w:right w:val="single" w:sz="4" w:space="0" w:color="000000"/>
            </w:tcBorders>
            <w:shd w:val="clear" w:color="auto" w:fill="FFFFFF"/>
          </w:tcPr>
          <w:p w:rsidR="00FB4B9E" w:rsidRPr="007744AA" w:rsidRDefault="00FB4B9E" w:rsidP="00FB4B9E">
            <w:pPr>
              <w:suppressAutoHyphens/>
              <w:spacing w:before="0" w:after="0"/>
              <w:jc w:val="left"/>
              <w:rPr>
                <w:rFonts w:cs="Arial"/>
                <w:color w:val="000000"/>
                <w:kern w:val="2"/>
                <w:sz w:val="18"/>
                <w:szCs w:val="18"/>
                <w:u w:val="single"/>
              </w:rPr>
            </w:pPr>
            <w:r w:rsidRPr="007744AA">
              <w:rPr>
                <w:rFonts w:cs="Arial"/>
                <w:color w:val="000000"/>
                <w:kern w:val="2"/>
                <w:sz w:val="18"/>
                <w:szCs w:val="18"/>
              </w:rPr>
              <w:t>5</w:t>
            </w:r>
          </w:p>
        </w:tc>
      </w:tr>
    </w:tbl>
    <w:p w:rsidR="00870953" w:rsidRPr="00587C8E" w:rsidRDefault="00870953" w:rsidP="00870953">
      <w:pPr>
        <w:pStyle w:val="Ttulo2"/>
        <w:numPr>
          <w:ilvl w:val="1"/>
          <w:numId w:val="20"/>
        </w:numPr>
        <w:rPr>
          <w:ins w:id="58" w:author="Leonardo Tomazine" w:date="2017-01-25T08:57:00Z"/>
          <w:rFonts w:cs="Arial"/>
          <w:sz w:val="24"/>
          <w:szCs w:val="24"/>
        </w:rPr>
      </w:pPr>
      <w:bookmarkStart w:id="59" w:name="_Toc473097245"/>
      <w:ins w:id="60" w:author="Leonardo Tomazine" w:date="2017-01-25T08:57:00Z">
        <w:r w:rsidRPr="00587C8E">
          <w:rPr>
            <w:rFonts w:cs="Arial"/>
            <w:sz w:val="24"/>
            <w:szCs w:val="24"/>
          </w:rPr>
          <w:lastRenderedPageBreak/>
          <w:t>Register Map</w:t>
        </w:r>
      </w:ins>
    </w:p>
    <w:p w:rsidR="00870953" w:rsidRPr="007744AA" w:rsidRDefault="00870953" w:rsidP="00870953">
      <w:pPr>
        <w:pStyle w:val="Ttulo3"/>
        <w:numPr>
          <w:ilvl w:val="2"/>
          <w:numId w:val="19"/>
        </w:numPr>
        <w:rPr>
          <w:ins w:id="61" w:author="Leonardo Tomazine" w:date="2017-01-25T08:57:00Z"/>
          <w:b w:val="0"/>
        </w:rPr>
      </w:pPr>
      <w:ins w:id="62" w:author="Leonardo Tomazine" w:date="2017-01-25T08:57:00Z">
        <w:r w:rsidRPr="007744AA">
          <w:t xml:space="preserve">IP </w:t>
        </w:r>
        <w:r w:rsidRPr="007744AA">
          <w:rPr>
            <w:sz w:val="24"/>
            <w:szCs w:val="24"/>
          </w:rPr>
          <w:t>Memory</w:t>
        </w:r>
        <w:r w:rsidRPr="007744AA">
          <w:t xml:space="preserve"> Map</w:t>
        </w:r>
      </w:ins>
    </w:p>
    <w:tbl>
      <w:tblPr>
        <w:tblW w:w="75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72"/>
        <w:gridCol w:w="2367"/>
        <w:gridCol w:w="1360"/>
        <w:gridCol w:w="1268"/>
        <w:tblGridChange w:id="63">
          <w:tblGrid>
            <w:gridCol w:w="2572"/>
            <w:gridCol w:w="2367"/>
            <w:gridCol w:w="1360"/>
            <w:gridCol w:w="1268"/>
          </w:tblGrid>
        </w:tblGridChange>
      </w:tblGrid>
      <w:tr w:rsidR="00870953" w:rsidRPr="007744AA" w:rsidTr="00587C8E">
        <w:trPr>
          <w:trHeight w:val="353"/>
          <w:jc w:val="center"/>
          <w:ins w:id="64" w:author="Leonardo Tomazine" w:date="2017-01-25T08:57:00Z"/>
        </w:trPr>
        <w:tc>
          <w:tcPr>
            <w:tcW w:w="7567" w:type="dxa"/>
            <w:gridSpan w:val="4"/>
            <w:tcBorders>
              <w:top w:val="single" w:sz="4" w:space="0" w:color="auto"/>
              <w:left w:val="single" w:sz="4" w:space="0" w:color="auto"/>
              <w:bottom w:val="single" w:sz="4" w:space="0" w:color="auto"/>
              <w:right w:val="single" w:sz="4" w:space="0" w:color="auto"/>
            </w:tcBorders>
            <w:shd w:val="clear" w:color="auto" w:fill="E6E6E6"/>
            <w:vAlign w:val="center"/>
            <w:hideMark/>
          </w:tcPr>
          <w:p w:rsidR="00870953" w:rsidRPr="00587C8E" w:rsidRDefault="00870953" w:rsidP="00587C8E">
            <w:pPr>
              <w:pStyle w:val="Corpodetexto"/>
              <w:rPr>
                <w:ins w:id="65" w:author="Leonardo Tomazine" w:date="2017-01-25T08:57:00Z"/>
                <w:rFonts w:cs="Arial"/>
                <w:b/>
              </w:rPr>
            </w:pPr>
            <w:proofErr w:type="spellStart"/>
            <w:ins w:id="66" w:author="Leonardo Tomazine" w:date="2017-01-25T08:57:00Z">
              <w:r w:rsidRPr="00587C8E">
                <w:rPr>
                  <w:rFonts w:cs="Arial"/>
                  <w:b/>
                </w:rPr>
                <w:t>IPxyz</w:t>
              </w:r>
              <w:proofErr w:type="spellEnd"/>
              <w:r w:rsidRPr="00587C8E">
                <w:rPr>
                  <w:rFonts w:cs="Arial"/>
                  <w:b/>
                </w:rPr>
                <w:t xml:space="preserve"> Control Register - Base Address = 0x1000</w:t>
              </w:r>
            </w:ins>
          </w:p>
        </w:tc>
      </w:tr>
      <w:tr w:rsidR="00870953" w:rsidRPr="007744AA" w:rsidTr="00587C8E">
        <w:trPr>
          <w:trHeight w:val="367"/>
          <w:jc w:val="center"/>
          <w:ins w:id="67" w:author="Leonardo Tomazine" w:date="2017-01-25T08:57:00Z"/>
        </w:trPr>
        <w:tc>
          <w:tcPr>
            <w:tcW w:w="2572" w:type="dxa"/>
            <w:tcBorders>
              <w:top w:val="single" w:sz="4" w:space="0" w:color="auto"/>
              <w:left w:val="single" w:sz="4" w:space="0" w:color="auto"/>
              <w:bottom w:val="single" w:sz="4" w:space="0" w:color="auto"/>
              <w:right w:val="single" w:sz="4" w:space="0" w:color="auto"/>
            </w:tcBorders>
            <w:vAlign w:val="center"/>
            <w:hideMark/>
          </w:tcPr>
          <w:p w:rsidR="00870953" w:rsidRPr="00587C8E" w:rsidRDefault="00870953" w:rsidP="00587C8E">
            <w:pPr>
              <w:pStyle w:val="Corpodetexto"/>
              <w:rPr>
                <w:ins w:id="68" w:author="Leonardo Tomazine" w:date="2017-01-25T08:57:00Z"/>
                <w:rFonts w:cs="Arial"/>
                <w:b/>
                <w:sz w:val="20"/>
                <w:szCs w:val="16"/>
              </w:rPr>
            </w:pPr>
            <w:ins w:id="69" w:author="Leonardo Tomazine" w:date="2017-01-25T08:57:00Z">
              <w:r w:rsidRPr="00587C8E">
                <w:rPr>
                  <w:rFonts w:cs="Arial"/>
                  <w:b/>
                  <w:sz w:val="20"/>
                  <w:szCs w:val="16"/>
                </w:rPr>
                <w:t xml:space="preserve">ADDRESS OFFSET </w:t>
              </w:r>
              <w:r w:rsidRPr="00587C8E">
                <w:rPr>
                  <w:rFonts w:cs="Arial"/>
                  <w:b/>
                  <w:sz w:val="20"/>
                  <w:szCs w:val="12"/>
                </w:rPr>
                <w:t>(</w:t>
              </w:r>
              <w:r w:rsidRPr="00587C8E">
                <w:rPr>
                  <w:rFonts w:cs="Arial"/>
                  <w:b/>
                  <w:i/>
                  <w:sz w:val="20"/>
                  <w:szCs w:val="12"/>
                </w:rPr>
                <w:t>ADDR[11:1])</w:t>
              </w:r>
            </w:ins>
          </w:p>
        </w:tc>
        <w:tc>
          <w:tcPr>
            <w:tcW w:w="2367" w:type="dxa"/>
            <w:tcBorders>
              <w:top w:val="single" w:sz="4" w:space="0" w:color="auto"/>
              <w:left w:val="single" w:sz="4" w:space="0" w:color="auto"/>
              <w:bottom w:val="single" w:sz="4" w:space="0" w:color="auto"/>
              <w:right w:val="single" w:sz="4" w:space="0" w:color="auto"/>
            </w:tcBorders>
            <w:vAlign w:val="center"/>
            <w:hideMark/>
          </w:tcPr>
          <w:p w:rsidR="00870953" w:rsidRPr="00587C8E" w:rsidRDefault="00870953" w:rsidP="00587C8E">
            <w:pPr>
              <w:pStyle w:val="Corpodetexto"/>
              <w:rPr>
                <w:ins w:id="70" w:author="Leonardo Tomazine" w:date="2017-01-25T08:57:00Z"/>
                <w:rFonts w:cs="Arial"/>
                <w:b/>
                <w:sz w:val="20"/>
                <w:szCs w:val="16"/>
              </w:rPr>
            </w:pPr>
            <w:ins w:id="71" w:author="Leonardo Tomazine" w:date="2017-01-25T08:57:00Z">
              <w:r w:rsidRPr="00587C8E">
                <w:rPr>
                  <w:rFonts w:cs="Arial"/>
                  <w:b/>
                  <w:sz w:val="20"/>
                  <w:szCs w:val="16"/>
                </w:rPr>
                <w:t>REGISTER NAME</w:t>
              </w:r>
            </w:ins>
          </w:p>
        </w:tc>
        <w:tc>
          <w:tcPr>
            <w:tcW w:w="1360" w:type="dxa"/>
            <w:tcBorders>
              <w:top w:val="single" w:sz="4" w:space="0" w:color="auto"/>
              <w:left w:val="single" w:sz="4" w:space="0" w:color="auto"/>
              <w:bottom w:val="single" w:sz="4" w:space="0" w:color="auto"/>
              <w:right w:val="single" w:sz="4" w:space="0" w:color="auto"/>
            </w:tcBorders>
            <w:vAlign w:val="center"/>
            <w:hideMark/>
          </w:tcPr>
          <w:p w:rsidR="00870953" w:rsidRPr="00587C8E" w:rsidRDefault="00870953" w:rsidP="00587C8E">
            <w:pPr>
              <w:pStyle w:val="Corpodetexto"/>
              <w:rPr>
                <w:ins w:id="72" w:author="Leonardo Tomazine" w:date="2017-01-25T08:57:00Z"/>
                <w:rFonts w:cs="Arial"/>
                <w:b/>
                <w:sz w:val="20"/>
                <w:szCs w:val="16"/>
              </w:rPr>
            </w:pPr>
            <w:ins w:id="73" w:author="Leonardo Tomazine" w:date="2017-01-25T08:57:00Z">
              <w:r w:rsidRPr="00587C8E">
                <w:rPr>
                  <w:rFonts w:cs="Arial"/>
                  <w:b/>
                  <w:sz w:val="20"/>
                  <w:szCs w:val="16"/>
                </w:rPr>
                <w:t>TYPE</w:t>
              </w:r>
            </w:ins>
          </w:p>
        </w:tc>
        <w:tc>
          <w:tcPr>
            <w:tcW w:w="1268" w:type="dxa"/>
            <w:tcBorders>
              <w:top w:val="single" w:sz="4" w:space="0" w:color="auto"/>
              <w:left w:val="single" w:sz="4" w:space="0" w:color="auto"/>
              <w:bottom w:val="single" w:sz="4" w:space="0" w:color="auto"/>
              <w:right w:val="single" w:sz="4" w:space="0" w:color="auto"/>
            </w:tcBorders>
            <w:vAlign w:val="center"/>
            <w:hideMark/>
          </w:tcPr>
          <w:p w:rsidR="00870953" w:rsidRPr="00587C8E" w:rsidRDefault="00870953" w:rsidP="00587C8E">
            <w:pPr>
              <w:pStyle w:val="Corpodetexto"/>
              <w:rPr>
                <w:ins w:id="74" w:author="Leonardo Tomazine" w:date="2017-01-25T08:57:00Z"/>
                <w:rFonts w:cs="Arial"/>
                <w:b/>
                <w:sz w:val="20"/>
                <w:szCs w:val="16"/>
              </w:rPr>
            </w:pPr>
            <w:ins w:id="75" w:author="Leonardo Tomazine" w:date="2017-01-25T08:57:00Z">
              <w:r w:rsidRPr="00587C8E">
                <w:rPr>
                  <w:rFonts w:cs="Arial"/>
                  <w:b/>
                  <w:sz w:val="20"/>
                  <w:szCs w:val="16"/>
                </w:rPr>
                <w:t>DEFAULT</w:t>
              </w:r>
            </w:ins>
          </w:p>
        </w:tc>
      </w:tr>
      <w:tr w:rsidR="00870953" w:rsidRPr="007744AA" w:rsidTr="00587C8E">
        <w:trPr>
          <w:trHeight w:val="367"/>
          <w:jc w:val="center"/>
          <w:ins w:id="76" w:author="Leonardo Tomazine" w:date="2017-01-25T08:57:00Z"/>
        </w:trPr>
        <w:tc>
          <w:tcPr>
            <w:tcW w:w="2572" w:type="dxa"/>
            <w:tcBorders>
              <w:top w:val="single" w:sz="4" w:space="0" w:color="auto"/>
              <w:left w:val="single" w:sz="4" w:space="0" w:color="auto"/>
              <w:bottom w:val="single" w:sz="4" w:space="0" w:color="auto"/>
              <w:right w:val="single" w:sz="4" w:space="0" w:color="auto"/>
            </w:tcBorders>
          </w:tcPr>
          <w:p w:rsidR="00870953" w:rsidRPr="00587C8E" w:rsidRDefault="00870953" w:rsidP="00587C8E">
            <w:pPr>
              <w:pStyle w:val="Corpodetexto"/>
              <w:rPr>
                <w:ins w:id="77" w:author="Leonardo Tomazine" w:date="2017-01-25T08:57:00Z"/>
                <w:rFonts w:cs="Arial"/>
                <w:b/>
                <w:sz w:val="20"/>
                <w:szCs w:val="16"/>
              </w:rPr>
            </w:pPr>
            <w:ins w:id="78" w:author="Leonardo Tomazine" w:date="2017-01-25T08:57:00Z">
              <w:r w:rsidRPr="00587C8E">
                <w:rPr>
                  <w:rFonts w:cs="Arial"/>
                  <w:bCs/>
                  <w:sz w:val="20"/>
                  <w:szCs w:val="16"/>
                </w:rPr>
                <w:t>0x00</w:t>
              </w:r>
              <w:r>
                <w:rPr>
                  <w:rFonts w:cs="Arial"/>
                  <w:bCs/>
                  <w:sz w:val="20"/>
                  <w:szCs w:val="16"/>
                </w:rPr>
                <w:t>0</w:t>
              </w:r>
            </w:ins>
          </w:p>
        </w:tc>
        <w:tc>
          <w:tcPr>
            <w:tcW w:w="2367" w:type="dxa"/>
            <w:tcBorders>
              <w:top w:val="single" w:sz="4" w:space="0" w:color="auto"/>
              <w:left w:val="single" w:sz="4" w:space="0" w:color="auto"/>
              <w:bottom w:val="single" w:sz="4" w:space="0" w:color="auto"/>
              <w:right w:val="single" w:sz="4" w:space="0" w:color="auto"/>
            </w:tcBorders>
            <w:vAlign w:val="bottom"/>
          </w:tcPr>
          <w:p w:rsidR="00870953" w:rsidRPr="00587C8E" w:rsidRDefault="00870953" w:rsidP="00587C8E">
            <w:pPr>
              <w:pStyle w:val="Corpodetexto"/>
              <w:rPr>
                <w:ins w:id="79" w:author="Leonardo Tomazine" w:date="2017-01-25T08:57:00Z"/>
                <w:rFonts w:cs="Arial"/>
                <w:b/>
                <w:sz w:val="20"/>
                <w:szCs w:val="16"/>
              </w:rPr>
            </w:pPr>
            <w:proofErr w:type="spellStart"/>
            <w:ins w:id="80" w:author="Leonardo Tomazine" w:date="2017-01-25T08:57:00Z">
              <w:r w:rsidRPr="00587C8E">
                <w:rPr>
                  <w:rFonts w:cs="Arial"/>
                  <w:color w:val="000000"/>
                  <w:sz w:val="20"/>
                  <w:szCs w:val="22"/>
                </w:rPr>
                <w:t>i_</w:t>
              </w:r>
              <w:r>
                <w:rPr>
                  <w:rFonts w:cs="Arial"/>
                  <w:color w:val="000000"/>
                  <w:sz w:val="20"/>
                  <w:szCs w:val="22"/>
                </w:rPr>
                <w:t>enable</w:t>
              </w:r>
              <w:proofErr w:type="spellEnd"/>
            </w:ins>
          </w:p>
        </w:tc>
        <w:tc>
          <w:tcPr>
            <w:tcW w:w="1360" w:type="dxa"/>
            <w:tcBorders>
              <w:top w:val="single" w:sz="4" w:space="0" w:color="auto"/>
              <w:left w:val="single" w:sz="4" w:space="0" w:color="auto"/>
              <w:bottom w:val="single" w:sz="4" w:space="0" w:color="auto"/>
              <w:right w:val="single" w:sz="4" w:space="0" w:color="auto"/>
            </w:tcBorders>
          </w:tcPr>
          <w:p w:rsidR="00870953" w:rsidRPr="00587C8E" w:rsidRDefault="00870953" w:rsidP="00587C8E">
            <w:pPr>
              <w:pStyle w:val="Corpodetexto"/>
              <w:rPr>
                <w:ins w:id="81" w:author="Leonardo Tomazine" w:date="2017-01-25T08:57:00Z"/>
                <w:rFonts w:cs="Arial"/>
                <w:b/>
                <w:sz w:val="20"/>
                <w:szCs w:val="16"/>
              </w:rPr>
            </w:pPr>
            <w:ins w:id="82" w:author="Leonardo Tomazine" w:date="2017-01-25T08:57:00Z">
              <w:r w:rsidRPr="00587C8E">
                <w:rPr>
                  <w:rFonts w:cs="Arial"/>
                  <w:sz w:val="20"/>
                  <w:szCs w:val="16"/>
                </w:rPr>
                <w:t>R/W</w:t>
              </w:r>
            </w:ins>
          </w:p>
        </w:tc>
        <w:tc>
          <w:tcPr>
            <w:tcW w:w="1268" w:type="dxa"/>
            <w:tcBorders>
              <w:top w:val="single" w:sz="4" w:space="0" w:color="auto"/>
              <w:left w:val="single" w:sz="4" w:space="0" w:color="auto"/>
              <w:bottom w:val="single" w:sz="4" w:space="0" w:color="auto"/>
              <w:right w:val="single" w:sz="4" w:space="0" w:color="auto"/>
            </w:tcBorders>
          </w:tcPr>
          <w:p w:rsidR="00870953" w:rsidRPr="00587C8E" w:rsidRDefault="00870953" w:rsidP="00587C8E">
            <w:pPr>
              <w:pStyle w:val="Corpodetexto"/>
              <w:rPr>
                <w:ins w:id="83" w:author="Leonardo Tomazine" w:date="2017-01-25T08:57:00Z"/>
                <w:rFonts w:cs="Arial"/>
                <w:b/>
                <w:sz w:val="20"/>
                <w:szCs w:val="16"/>
              </w:rPr>
            </w:pPr>
            <w:ins w:id="84" w:author="Leonardo Tomazine" w:date="2017-01-25T08:57:00Z">
              <w:r>
                <w:rPr>
                  <w:rFonts w:cs="Arial"/>
                  <w:sz w:val="20"/>
                  <w:szCs w:val="16"/>
                </w:rPr>
                <w:t>0x0000</w:t>
              </w:r>
            </w:ins>
          </w:p>
        </w:tc>
      </w:tr>
      <w:tr w:rsidR="00870953" w:rsidRPr="007744AA" w:rsidTr="00587C8E">
        <w:trPr>
          <w:trHeight w:val="212"/>
          <w:jc w:val="center"/>
          <w:ins w:id="85" w:author="Leonardo Tomazine" w:date="2017-01-25T08:57:00Z"/>
        </w:trPr>
        <w:tc>
          <w:tcPr>
            <w:tcW w:w="2572" w:type="dxa"/>
            <w:tcBorders>
              <w:top w:val="single" w:sz="4" w:space="0" w:color="auto"/>
              <w:left w:val="single" w:sz="4" w:space="0" w:color="auto"/>
              <w:bottom w:val="single" w:sz="4" w:space="0" w:color="auto"/>
              <w:right w:val="single" w:sz="4" w:space="0" w:color="auto"/>
            </w:tcBorders>
            <w:hideMark/>
          </w:tcPr>
          <w:p w:rsidR="00870953" w:rsidRPr="00587C8E" w:rsidRDefault="00870953" w:rsidP="00587C8E">
            <w:pPr>
              <w:pStyle w:val="Corpodetexto"/>
              <w:rPr>
                <w:ins w:id="86" w:author="Leonardo Tomazine" w:date="2017-01-25T08:57:00Z"/>
                <w:rFonts w:cs="Arial"/>
                <w:bCs/>
                <w:sz w:val="20"/>
                <w:szCs w:val="16"/>
              </w:rPr>
            </w:pPr>
            <w:ins w:id="87" w:author="Leonardo Tomazine" w:date="2017-01-25T08:57:00Z">
              <w:r w:rsidRPr="00587C8E">
                <w:rPr>
                  <w:rFonts w:cs="Arial"/>
                  <w:bCs/>
                  <w:sz w:val="20"/>
                  <w:szCs w:val="16"/>
                </w:rPr>
                <w:t>0x001</w:t>
              </w:r>
            </w:ins>
          </w:p>
        </w:tc>
        <w:tc>
          <w:tcPr>
            <w:tcW w:w="2367" w:type="dxa"/>
            <w:tcBorders>
              <w:top w:val="single" w:sz="4" w:space="0" w:color="auto"/>
              <w:left w:val="single" w:sz="4" w:space="0" w:color="auto"/>
              <w:bottom w:val="single" w:sz="4" w:space="0" w:color="auto"/>
              <w:right w:val="single" w:sz="4" w:space="0" w:color="auto"/>
            </w:tcBorders>
            <w:vAlign w:val="bottom"/>
            <w:hideMark/>
          </w:tcPr>
          <w:p w:rsidR="00870953" w:rsidRPr="00587C8E" w:rsidRDefault="00870953" w:rsidP="00587C8E">
            <w:pPr>
              <w:jc w:val="center"/>
              <w:rPr>
                <w:ins w:id="88" w:author="Leonardo Tomazine" w:date="2017-01-25T08:57:00Z"/>
                <w:rFonts w:cs="Arial"/>
                <w:color w:val="000000"/>
                <w:sz w:val="20"/>
                <w:szCs w:val="22"/>
              </w:rPr>
            </w:pPr>
            <w:ins w:id="89" w:author="Leonardo Tomazine" w:date="2017-01-25T08:57:00Z">
              <w:r w:rsidRPr="00587C8E">
                <w:rPr>
                  <w:rFonts w:cs="Arial"/>
                  <w:color w:val="000000"/>
                  <w:sz w:val="20"/>
                  <w:szCs w:val="22"/>
                </w:rPr>
                <w:t>i_static_pipe_lat</w:t>
              </w:r>
            </w:ins>
          </w:p>
        </w:tc>
        <w:tc>
          <w:tcPr>
            <w:tcW w:w="1360" w:type="dxa"/>
            <w:tcBorders>
              <w:top w:val="single" w:sz="4" w:space="0" w:color="auto"/>
              <w:left w:val="single" w:sz="4" w:space="0" w:color="auto"/>
              <w:bottom w:val="single" w:sz="4" w:space="0" w:color="auto"/>
              <w:right w:val="single" w:sz="4" w:space="0" w:color="auto"/>
            </w:tcBorders>
            <w:hideMark/>
          </w:tcPr>
          <w:p w:rsidR="00870953" w:rsidRPr="00587C8E" w:rsidRDefault="00870953" w:rsidP="00587C8E">
            <w:pPr>
              <w:pStyle w:val="Corpodetexto"/>
              <w:rPr>
                <w:ins w:id="90" w:author="Leonardo Tomazine" w:date="2017-01-25T08:57:00Z"/>
                <w:rFonts w:cs="Arial"/>
                <w:sz w:val="20"/>
                <w:szCs w:val="16"/>
              </w:rPr>
            </w:pPr>
            <w:ins w:id="91" w:author="Leonardo Tomazine" w:date="2017-01-25T08:57:00Z">
              <w:r w:rsidRPr="00587C8E">
                <w:rPr>
                  <w:rFonts w:cs="Arial"/>
                  <w:sz w:val="20"/>
                  <w:szCs w:val="16"/>
                </w:rPr>
                <w:t>R/W</w:t>
              </w:r>
            </w:ins>
          </w:p>
        </w:tc>
        <w:tc>
          <w:tcPr>
            <w:tcW w:w="1268" w:type="dxa"/>
            <w:tcBorders>
              <w:top w:val="single" w:sz="4" w:space="0" w:color="auto"/>
              <w:left w:val="single" w:sz="4" w:space="0" w:color="auto"/>
              <w:bottom w:val="single" w:sz="4" w:space="0" w:color="auto"/>
              <w:right w:val="single" w:sz="4" w:space="0" w:color="auto"/>
            </w:tcBorders>
            <w:hideMark/>
          </w:tcPr>
          <w:p w:rsidR="00870953" w:rsidRPr="00587C8E" w:rsidRDefault="00870953" w:rsidP="00587C8E">
            <w:pPr>
              <w:jc w:val="center"/>
              <w:rPr>
                <w:ins w:id="92" w:author="Leonardo Tomazine" w:date="2017-01-25T08:57:00Z"/>
                <w:rFonts w:cs="Arial"/>
                <w:sz w:val="20"/>
              </w:rPr>
            </w:pPr>
            <w:ins w:id="93" w:author="Leonardo Tomazine" w:date="2017-01-25T08:57:00Z">
              <w:r w:rsidRPr="00587C8E">
                <w:rPr>
                  <w:rFonts w:cs="Arial"/>
                  <w:sz w:val="20"/>
                  <w:szCs w:val="16"/>
                </w:rPr>
                <w:t>0x0064</w:t>
              </w:r>
            </w:ins>
          </w:p>
        </w:tc>
      </w:tr>
      <w:tr w:rsidR="00870953" w:rsidRPr="007744AA" w:rsidTr="00587C8E">
        <w:trPr>
          <w:trHeight w:val="16"/>
          <w:jc w:val="center"/>
          <w:ins w:id="94" w:author="Leonardo Tomazine" w:date="2017-01-25T08:57:00Z"/>
        </w:trPr>
        <w:tc>
          <w:tcPr>
            <w:tcW w:w="2572" w:type="dxa"/>
            <w:tcBorders>
              <w:top w:val="single" w:sz="4" w:space="0" w:color="auto"/>
              <w:left w:val="single" w:sz="4" w:space="0" w:color="auto"/>
              <w:bottom w:val="single" w:sz="4" w:space="0" w:color="auto"/>
              <w:right w:val="single" w:sz="4" w:space="0" w:color="auto"/>
            </w:tcBorders>
            <w:hideMark/>
          </w:tcPr>
          <w:p w:rsidR="00870953" w:rsidRPr="00587C8E" w:rsidRDefault="00870953" w:rsidP="00587C8E">
            <w:pPr>
              <w:pStyle w:val="Corpodetexto"/>
              <w:rPr>
                <w:ins w:id="95" w:author="Leonardo Tomazine" w:date="2017-01-25T08:57:00Z"/>
                <w:rFonts w:cs="Arial"/>
                <w:bCs/>
                <w:sz w:val="20"/>
                <w:szCs w:val="16"/>
              </w:rPr>
            </w:pPr>
            <w:ins w:id="96" w:author="Leonardo Tomazine" w:date="2017-01-25T08:57:00Z">
              <w:r w:rsidRPr="00587C8E">
                <w:rPr>
                  <w:rFonts w:cs="Arial"/>
                  <w:bCs/>
                  <w:sz w:val="20"/>
                  <w:szCs w:val="16"/>
                </w:rPr>
                <w:t>0x002</w:t>
              </w:r>
            </w:ins>
          </w:p>
        </w:tc>
        <w:tc>
          <w:tcPr>
            <w:tcW w:w="2367" w:type="dxa"/>
            <w:tcBorders>
              <w:top w:val="single" w:sz="4" w:space="0" w:color="auto"/>
              <w:left w:val="single" w:sz="4" w:space="0" w:color="auto"/>
              <w:bottom w:val="single" w:sz="4" w:space="0" w:color="auto"/>
              <w:right w:val="single" w:sz="4" w:space="0" w:color="auto"/>
            </w:tcBorders>
            <w:vAlign w:val="bottom"/>
            <w:hideMark/>
          </w:tcPr>
          <w:p w:rsidR="00870953" w:rsidRPr="00587C8E" w:rsidRDefault="00870953" w:rsidP="00587C8E">
            <w:pPr>
              <w:jc w:val="center"/>
              <w:rPr>
                <w:ins w:id="97" w:author="Leonardo Tomazine" w:date="2017-01-25T08:57:00Z"/>
                <w:rFonts w:cs="Arial"/>
                <w:color w:val="000000"/>
                <w:sz w:val="20"/>
                <w:szCs w:val="22"/>
              </w:rPr>
            </w:pPr>
            <w:ins w:id="98" w:author="Leonardo Tomazine" w:date="2017-01-25T08:57:00Z">
              <w:r w:rsidRPr="00587C8E">
                <w:rPr>
                  <w:rFonts w:cs="Arial"/>
                  <w:color w:val="000000"/>
                  <w:sz w:val="20"/>
                  <w:szCs w:val="22"/>
                </w:rPr>
                <w:t>i_static_coef_0</w:t>
              </w:r>
            </w:ins>
          </w:p>
        </w:tc>
        <w:tc>
          <w:tcPr>
            <w:tcW w:w="1360" w:type="dxa"/>
            <w:tcBorders>
              <w:top w:val="single" w:sz="4" w:space="0" w:color="auto"/>
              <w:left w:val="single" w:sz="4" w:space="0" w:color="auto"/>
              <w:bottom w:val="single" w:sz="4" w:space="0" w:color="auto"/>
              <w:right w:val="single" w:sz="4" w:space="0" w:color="auto"/>
            </w:tcBorders>
            <w:hideMark/>
          </w:tcPr>
          <w:p w:rsidR="00870953" w:rsidRPr="00587C8E" w:rsidRDefault="00870953" w:rsidP="00587C8E">
            <w:pPr>
              <w:jc w:val="center"/>
              <w:rPr>
                <w:ins w:id="99" w:author="Leonardo Tomazine" w:date="2017-01-25T08:57:00Z"/>
                <w:rFonts w:cs="Arial"/>
                <w:sz w:val="20"/>
              </w:rPr>
            </w:pPr>
            <w:ins w:id="100" w:author="Leonardo Tomazine" w:date="2017-01-25T08:57:00Z">
              <w:r w:rsidRPr="00587C8E">
                <w:rPr>
                  <w:rFonts w:cs="Arial"/>
                  <w:sz w:val="20"/>
                  <w:szCs w:val="16"/>
                </w:rPr>
                <w:t>R/W</w:t>
              </w:r>
            </w:ins>
          </w:p>
        </w:tc>
        <w:tc>
          <w:tcPr>
            <w:tcW w:w="1268" w:type="dxa"/>
            <w:tcBorders>
              <w:top w:val="single" w:sz="4" w:space="0" w:color="auto"/>
              <w:left w:val="single" w:sz="4" w:space="0" w:color="auto"/>
              <w:bottom w:val="single" w:sz="4" w:space="0" w:color="auto"/>
              <w:right w:val="single" w:sz="4" w:space="0" w:color="auto"/>
            </w:tcBorders>
            <w:hideMark/>
          </w:tcPr>
          <w:p w:rsidR="00870953" w:rsidRPr="00587C8E" w:rsidRDefault="00870953" w:rsidP="00587C8E">
            <w:pPr>
              <w:jc w:val="center"/>
              <w:rPr>
                <w:ins w:id="101" w:author="Leonardo Tomazine" w:date="2017-01-25T08:57:00Z"/>
                <w:rFonts w:cs="Arial"/>
                <w:sz w:val="20"/>
              </w:rPr>
            </w:pPr>
            <w:ins w:id="102" w:author="Leonardo Tomazine" w:date="2017-01-25T08:57:00Z">
              <w:r w:rsidRPr="00587C8E">
                <w:rPr>
                  <w:rFonts w:cs="Arial"/>
                  <w:sz w:val="20"/>
                  <w:szCs w:val="16"/>
                </w:rPr>
                <w:t>0x0003</w:t>
              </w:r>
            </w:ins>
          </w:p>
        </w:tc>
      </w:tr>
      <w:tr w:rsidR="00870953" w:rsidRPr="007744AA" w:rsidTr="00587C8E">
        <w:trPr>
          <w:trHeight w:val="16"/>
          <w:jc w:val="center"/>
          <w:ins w:id="103" w:author="Leonardo Tomazine" w:date="2017-01-25T08:57:00Z"/>
        </w:trPr>
        <w:tc>
          <w:tcPr>
            <w:tcW w:w="2572" w:type="dxa"/>
            <w:tcBorders>
              <w:top w:val="single" w:sz="4" w:space="0" w:color="auto"/>
              <w:left w:val="single" w:sz="4" w:space="0" w:color="auto"/>
              <w:bottom w:val="single" w:sz="4" w:space="0" w:color="auto"/>
              <w:right w:val="single" w:sz="4" w:space="0" w:color="auto"/>
            </w:tcBorders>
            <w:hideMark/>
          </w:tcPr>
          <w:p w:rsidR="00870953" w:rsidRPr="00587C8E" w:rsidRDefault="00870953" w:rsidP="00587C8E">
            <w:pPr>
              <w:jc w:val="center"/>
              <w:rPr>
                <w:ins w:id="104" w:author="Leonardo Tomazine" w:date="2017-01-25T08:57:00Z"/>
                <w:rFonts w:cs="Arial"/>
                <w:sz w:val="20"/>
              </w:rPr>
            </w:pPr>
            <w:ins w:id="105" w:author="Leonardo Tomazine" w:date="2017-01-25T08:57:00Z">
              <w:r w:rsidRPr="00587C8E">
                <w:rPr>
                  <w:rFonts w:cs="Arial"/>
                  <w:bCs/>
                  <w:sz w:val="20"/>
                  <w:szCs w:val="16"/>
                </w:rPr>
                <w:t>0x003</w:t>
              </w:r>
            </w:ins>
          </w:p>
        </w:tc>
        <w:tc>
          <w:tcPr>
            <w:tcW w:w="2367" w:type="dxa"/>
            <w:tcBorders>
              <w:top w:val="single" w:sz="4" w:space="0" w:color="auto"/>
              <w:left w:val="single" w:sz="4" w:space="0" w:color="auto"/>
              <w:bottom w:val="single" w:sz="4" w:space="0" w:color="auto"/>
              <w:right w:val="single" w:sz="4" w:space="0" w:color="auto"/>
            </w:tcBorders>
            <w:vAlign w:val="bottom"/>
            <w:hideMark/>
          </w:tcPr>
          <w:p w:rsidR="00870953" w:rsidRPr="00587C8E" w:rsidRDefault="00870953" w:rsidP="00587C8E">
            <w:pPr>
              <w:jc w:val="center"/>
              <w:rPr>
                <w:ins w:id="106" w:author="Leonardo Tomazine" w:date="2017-01-25T08:57:00Z"/>
                <w:rFonts w:cs="Arial"/>
                <w:color w:val="000000"/>
                <w:sz w:val="20"/>
                <w:szCs w:val="22"/>
              </w:rPr>
            </w:pPr>
            <w:ins w:id="107" w:author="Leonardo Tomazine" w:date="2017-01-25T08:57:00Z">
              <w:r w:rsidRPr="00587C8E">
                <w:rPr>
                  <w:rFonts w:cs="Arial"/>
                  <w:color w:val="000000"/>
                  <w:sz w:val="20"/>
                  <w:szCs w:val="22"/>
                </w:rPr>
                <w:t>i_static_coef_1</w:t>
              </w:r>
            </w:ins>
          </w:p>
        </w:tc>
        <w:tc>
          <w:tcPr>
            <w:tcW w:w="1360" w:type="dxa"/>
            <w:tcBorders>
              <w:top w:val="single" w:sz="4" w:space="0" w:color="auto"/>
              <w:left w:val="single" w:sz="4" w:space="0" w:color="auto"/>
              <w:bottom w:val="single" w:sz="4" w:space="0" w:color="auto"/>
              <w:right w:val="single" w:sz="4" w:space="0" w:color="auto"/>
            </w:tcBorders>
            <w:hideMark/>
          </w:tcPr>
          <w:p w:rsidR="00870953" w:rsidRPr="00587C8E" w:rsidRDefault="00870953" w:rsidP="00587C8E">
            <w:pPr>
              <w:jc w:val="center"/>
              <w:rPr>
                <w:ins w:id="108" w:author="Leonardo Tomazine" w:date="2017-01-25T08:57:00Z"/>
                <w:rFonts w:cs="Arial"/>
                <w:sz w:val="20"/>
              </w:rPr>
            </w:pPr>
            <w:ins w:id="109" w:author="Leonardo Tomazine" w:date="2017-01-25T08:57:00Z">
              <w:r w:rsidRPr="00587C8E">
                <w:rPr>
                  <w:rFonts w:cs="Arial"/>
                  <w:sz w:val="20"/>
                  <w:szCs w:val="16"/>
                </w:rPr>
                <w:t>R/W</w:t>
              </w:r>
            </w:ins>
          </w:p>
        </w:tc>
        <w:tc>
          <w:tcPr>
            <w:tcW w:w="1268" w:type="dxa"/>
            <w:tcBorders>
              <w:top w:val="single" w:sz="4" w:space="0" w:color="auto"/>
              <w:left w:val="single" w:sz="4" w:space="0" w:color="auto"/>
              <w:bottom w:val="single" w:sz="4" w:space="0" w:color="auto"/>
              <w:right w:val="single" w:sz="4" w:space="0" w:color="auto"/>
            </w:tcBorders>
            <w:hideMark/>
          </w:tcPr>
          <w:p w:rsidR="00870953" w:rsidRPr="00587C8E" w:rsidRDefault="00870953" w:rsidP="00587C8E">
            <w:pPr>
              <w:jc w:val="center"/>
              <w:rPr>
                <w:ins w:id="110" w:author="Leonardo Tomazine" w:date="2017-01-25T08:57:00Z"/>
                <w:rFonts w:cs="Arial"/>
                <w:sz w:val="20"/>
              </w:rPr>
            </w:pPr>
            <w:ins w:id="111" w:author="Leonardo Tomazine" w:date="2017-01-25T08:57:00Z">
              <w:r w:rsidRPr="00587C8E">
                <w:rPr>
                  <w:rFonts w:cs="Arial"/>
                  <w:sz w:val="20"/>
                  <w:szCs w:val="16"/>
                </w:rPr>
                <w:t>0x001E</w:t>
              </w:r>
            </w:ins>
          </w:p>
        </w:tc>
      </w:tr>
      <w:tr w:rsidR="00870953" w:rsidRPr="007744AA" w:rsidTr="00587C8E">
        <w:trPr>
          <w:trHeight w:val="16"/>
          <w:jc w:val="center"/>
          <w:ins w:id="112" w:author="Leonardo Tomazine" w:date="2017-01-25T08:57:00Z"/>
        </w:trPr>
        <w:tc>
          <w:tcPr>
            <w:tcW w:w="2572" w:type="dxa"/>
            <w:tcBorders>
              <w:top w:val="single" w:sz="4" w:space="0" w:color="auto"/>
              <w:left w:val="single" w:sz="4" w:space="0" w:color="auto"/>
              <w:bottom w:val="single" w:sz="4" w:space="0" w:color="auto"/>
              <w:right w:val="single" w:sz="4" w:space="0" w:color="auto"/>
            </w:tcBorders>
            <w:hideMark/>
          </w:tcPr>
          <w:p w:rsidR="00870953" w:rsidRPr="00587C8E" w:rsidRDefault="00870953" w:rsidP="00587C8E">
            <w:pPr>
              <w:jc w:val="center"/>
              <w:rPr>
                <w:ins w:id="113" w:author="Leonardo Tomazine" w:date="2017-01-25T08:57:00Z"/>
                <w:rFonts w:cs="Arial"/>
                <w:sz w:val="20"/>
              </w:rPr>
            </w:pPr>
            <w:ins w:id="114" w:author="Leonardo Tomazine" w:date="2017-01-25T08:57:00Z">
              <w:r w:rsidRPr="00587C8E">
                <w:rPr>
                  <w:rFonts w:cs="Arial"/>
                  <w:bCs/>
                  <w:sz w:val="20"/>
                  <w:szCs w:val="16"/>
                </w:rPr>
                <w:t>0x004</w:t>
              </w:r>
            </w:ins>
          </w:p>
        </w:tc>
        <w:tc>
          <w:tcPr>
            <w:tcW w:w="2367" w:type="dxa"/>
            <w:tcBorders>
              <w:top w:val="single" w:sz="4" w:space="0" w:color="auto"/>
              <w:left w:val="single" w:sz="4" w:space="0" w:color="auto"/>
              <w:bottom w:val="single" w:sz="4" w:space="0" w:color="auto"/>
              <w:right w:val="single" w:sz="4" w:space="0" w:color="auto"/>
            </w:tcBorders>
            <w:vAlign w:val="bottom"/>
            <w:hideMark/>
          </w:tcPr>
          <w:p w:rsidR="00870953" w:rsidRPr="00587C8E" w:rsidRDefault="00870953" w:rsidP="00587C8E">
            <w:pPr>
              <w:jc w:val="center"/>
              <w:rPr>
                <w:ins w:id="115" w:author="Leonardo Tomazine" w:date="2017-01-25T08:57:00Z"/>
                <w:rFonts w:cs="Arial"/>
                <w:color w:val="000000"/>
                <w:sz w:val="20"/>
                <w:szCs w:val="22"/>
              </w:rPr>
            </w:pPr>
            <w:ins w:id="116" w:author="Leonardo Tomazine" w:date="2017-01-25T08:57:00Z">
              <w:r w:rsidRPr="00587C8E">
                <w:rPr>
                  <w:rFonts w:cs="Arial"/>
                  <w:color w:val="000000"/>
                  <w:sz w:val="20"/>
                  <w:szCs w:val="22"/>
                </w:rPr>
                <w:t>i_static_coef_2</w:t>
              </w:r>
            </w:ins>
          </w:p>
        </w:tc>
        <w:tc>
          <w:tcPr>
            <w:tcW w:w="1360" w:type="dxa"/>
            <w:tcBorders>
              <w:top w:val="single" w:sz="4" w:space="0" w:color="auto"/>
              <w:left w:val="single" w:sz="4" w:space="0" w:color="auto"/>
              <w:bottom w:val="single" w:sz="4" w:space="0" w:color="auto"/>
              <w:right w:val="single" w:sz="4" w:space="0" w:color="auto"/>
            </w:tcBorders>
            <w:hideMark/>
          </w:tcPr>
          <w:p w:rsidR="00870953" w:rsidRPr="00587C8E" w:rsidRDefault="00870953" w:rsidP="00587C8E">
            <w:pPr>
              <w:jc w:val="center"/>
              <w:rPr>
                <w:ins w:id="117" w:author="Leonardo Tomazine" w:date="2017-01-25T08:57:00Z"/>
                <w:rFonts w:cs="Arial"/>
                <w:sz w:val="20"/>
              </w:rPr>
            </w:pPr>
            <w:ins w:id="118" w:author="Leonardo Tomazine" w:date="2017-01-25T08:57:00Z">
              <w:r w:rsidRPr="00587C8E">
                <w:rPr>
                  <w:rFonts w:cs="Arial"/>
                  <w:sz w:val="20"/>
                  <w:szCs w:val="16"/>
                </w:rPr>
                <w:t>R/W</w:t>
              </w:r>
            </w:ins>
          </w:p>
        </w:tc>
        <w:tc>
          <w:tcPr>
            <w:tcW w:w="1268" w:type="dxa"/>
            <w:tcBorders>
              <w:top w:val="single" w:sz="4" w:space="0" w:color="auto"/>
              <w:left w:val="single" w:sz="4" w:space="0" w:color="auto"/>
              <w:bottom w:val="single" w:sz="4" w:space="0" w:color="auto"/>
              <w:right w:val="single" w:sz="4" w:space="0" w:color="auto"/>
            </w:tcBorders>
            <w:hideMark/>
          </w:tcPr>
          <w:p w:rsidR="00870953" w:rsidRPr="00587C8E" w:rsidRDefault="00870953" w:rsidP="00587C8E">
            <w:pPr>
              <w:jc w:val="center"/>
              <w:rPr>
                <w:ins w:id="119" w:author="Leonardo Tomazine" w:date="2017-01-25T08:57:00Z"/>
                <w:rFonts w:cs="Arial"/>
                <w:sz w:val="20"/>
                <w:u w:val="single"/>
              </w:rPr>
            </w:pPr>
            <w:ins w:id="120" w:author="Leonardo Tomazine" w:date="2017-01-25T08:57:00Z">
              <w:r w:rsidRPr="00587C8E">
                <w:rPr>
                  <w:rFonts w:cs="Arial"/>
                  <w:sz w:val="20"/>
                  <w:szCs w:val="16"/>
                </w:rPr>
                <w:t>0x003C</w:t>
              </w:r>
            </w:ins>
          </w:p>
        </w:tc>
      </w:tr>
      <w:tr w:rsidR="00870953" w:rsidRPr="007744AA" w:rsidTr="00587C8E">
        <w:trPr>
          <w:trHeight w:val="16"/>
          <w:jc w:val="center"/>
          <w:ins w:id="121" w:author="Leonardo Tomazine" w:date="2017-01-25T08:57:00Z"/>
        </w:trPr>
        <w:tc>
          <w:tcPr>
            <w:tcW w:w="2572" w:type="dxa"/>
            <w:tcBorders>
              <w:top w:val="single" w:sz="4" w:space="0" w:color="auto"/>
              <w:left w:val="single" w:sz="4" w:space="0" w:color="auto"/>
              <w:bottom w:val="single" w:sz="4" w:space="0" w:color="auto"/>
              <w:right w:val="single" w:sz="4" w:space="0" w:color="auto"/>
            </w:tcBorders>
            <w:hideMark/>
          </w:tcPr>
          <w:p w:rsidR="00870953" w:rsidRPr="00587C8E" w:rsidRDefault="00870953" w:rsidP="00587C8E">
            <w:pPr>
              <w:jc w:val="center"/>
              <w:rPr>
                <w:ins w:id="122" w:author="Leonardo Tomazine" w:date="2017-01-25T08:57:00Z"/>
                <w:rFonts w:cs="Arial"/>
                <w:bCs/>
                <w:sz w:val="20"/>
                <w:szCs w:val="16"/>
              </w:rPr>
            </w:pPr>
            <w:ins w:id="123" w:author="Leonardo Tomazine" w:date="2017-01-25T08:57:00Z">
              <w:r w:rsidRPr="00587C8E">
                <w:rPr>
                  <w:rFonts w:cs="Arial"/>
                  <w:bCs/>
                  <w:sz w:val="20"/>
                  <w:szCs w:val="16"/>
                </w:rPr>
                <w:t>0x005</w:t>
              </w:r>
            </w:ins>
          </w:p>
        </w:tc>
        <w:tc>
          <w:tcPr>
            <w:tcW w:w="2367" w:type="dxa"/>
            <w:tcBorders>
              <w:top w:val="single" w:sz="4" w:space="0" w:color="auto"/>
              <w:left w:val="single" w:sz="4" w:space="0" w:color="auto"/>
              <w:bottom w:val="single" w:sz="4" w:space="0" w:color="auto"/>
              <w:right w:val="single" w:sz="4" w:space="0" w:color="auto"/>
            </w:tcBorders>
            <w:vAlign w:val="bottom"/>
            <w:hideMark/>
          </w:tcPr>
          <w:p w:rsidR="00870953" w:rsidRPr="00587C8E" w:rsidRDefault="00870953" w:rsidP="00587C8E">
            <w:pPr>
              <w:jc w:val="center"/>
              <w:rPr>
                <w:ins w:id="124" w:author="Leonardo Tomazine" w:date="2017-01-25T08:57:00Z"/>
                <w:rFonts w:cs="Arial"/>
                <w:color w:val="000000"/>
                <w:sz w:val="20"/>
                <w:szCs w:val="22"/>
              </w:rPr>
            </w:pPr>
            <w:ins w:id="125" w:author="Leonardo Tomazine" w:date="2017-01-25T08:57:00Z">
              <w:r w:rsidRPr="00587C8E">
                <w:rPr>
                  <w:rFonts w:cs="Arial"/>
                  <w:color w:val="000000"/>
                  <w:sz w:val="20"/>
                  <w:szCs w:val="22"/>
                </w:rPr>
                <w:t>i_static_coef_3</w:t>
              </w:r>
            </w:ins>
          </w:p>
        </w:tc>
        <w:tc>
          <w:tcPr>
            <w:tcW w:w="1360" w:type="dxa"/>
            <w:tcBorders>
              <w:top w:val="single" w:sz="4" w:space="0" w:color="auto"/>
              <w:left w:val="single" w:sz="4" w:space="0" w:color="auto"/>
              <w:bottom w:val="single" w:sz="4" w:space="0" w:color="auto"/>
              <w:right w:val="single" w:sz="4" w:space="0" w:color="auto"/>
            </w:tcBorders>
            <w:hideMark/>
          </w:tcPr>
          <w:p w:rsidR="00870953" w:rsidRPr="00587C8E" w:rsidRDefault="00870953" w:rsidP="00587C8E">
            <w:pPr>
              <w:jc w:val="center"/>
              <w:rPr>
                <w:ins w:id="126" w:author="Leonardo Tomazine" w:date="2017-01-25T08:57:00Z"/>
                <w:rFonts w:cs="Arial"/>
                <w:sz w:val="20"/>
              </w:rPr>
            </w:pPr>
            <w:ins w:id="127" w:author="Leonardo Tomazine" w:date="2017-01-25T08:57:00Z">
              <w:r w:rsidRPr="00587C8E">
                <w:rPr>
                  <w:rFonts w:cs="Arial"/>
                  <w:sz w:val="20"/>
                  <w:szCs w:val="16"/>
                </w:rPr>
                <w:t>R/W</w:t>
              </w:r>
            </w:ins>
          </w:p>
        </w:tc>
        <w:tc>
          <w:tcPr>
            <w:tcW w:w="1268" w:type="dxa"/>
            <w:tcBorders>
              <w:top w:val="single" w:sz="4" w:space="0" w:color="auto"/>
              <w:left w:val="single" w:sz="4" w:space="0" w:color="auto"/>
              <w:bottom w:val="single" w:sz="4" w:space="0" w:color="auto"/>
              <w:right w:val="single" w:sz="4" w:space="0" w:color="auto"/>
            </w:tcBorders>
            <w:hideMark/>
          </w:tcPr>
          <w:p w:rsidR="00870953" w:rsidRPr="00587C8E" w:rsidRDefault="00870953" w:rsidP="00587C8E">
            <w:pPr>
              <w:jc w:val="center"/>
              <w:rPr>
                <w:ins w:id="128" w:author="Leonardo Tomazine" w:date="2017-01-25T08:57:00Z"/>
                <w:rFonts w:cs="Arial"/>
                <w:sz w:val="20"/>
              </w:rPr>
            </w:pPr>
            <w:ins w:id="129" w:author="Leonardo Tomazine" w:date="2017-01-25T08:57:00Z">
              <w:r w:rsidRPr="00587C8E">
                <w:rPr>
                  <w:rFonts w:cs="Arial"/>
                  <w:sz w:val="20"/>
                  <w:szCs w:val="16"/>
                </w:rPr>
                <w:t>0x001E</w:t>
              </w:r>
            </w:ins>
          </w:p>
        </w:tc>
      </w:tr>
      <w:tr w:rsidR="00870953" w:rsidRPr="007744AA" w:rsidTr="00587C8E">
        <w:trPr>
          <w:trHeight w:val="102"/>
          <w:jc w:val="center"/>
          <w:ins w:id="130" w:author="Leonardo Tomazine" w:date="2017-01-25T08:57:00Z"/>
        </w:trPr>
        <w:tc>
          <w:tcPr>
            <w:tcW w:w="2572" w:type="dxa"/>
            <w:tcBorders>
              <w:top w:val="single" w:sz="4" w:space="0" w:color="auto"/>
              <w:left w:val="single" w:sz="4" w:space="0" w:color="auto"/>
              <w:bottom w:val="single" w:sz="4" w:space="0" w:color="auto"/>
              <w:right w:val="single" w:sz="4" w:space="0" w:color="auto"/>
            </w:tcBorders>
            <w:hideMark/>
          </w:tcPr>
          <w:p w:rsidR="00870953" w:rsidRPr="00587C8E" w:rsidRDefault="00870953" w:rsidP="00587C8E">
            <w:pPr>
              <w:jc w:val="center"/>
              <w:rPr>
                <w:ins w:id="131" w:author="Leonardo Tomazine" w:date="2017-01-25T08:57:00Z"/>
                <w:rFonts w:cs="Arial"/>
                <w:sz w:val="20"/>
              </w:rPr>
            </w:pPr>
            <w:ins w:id="132" w:author="Leonardo Tomazine" w:date="2017-01-25T08:57:00Z">
              <w:r w:rsidRPr="00587C8E">
                <w:rPr>
                  <w:rFonts w:cs="Arial"/>
                  <w:bCs/>
                  <w:sz w:val="20"/>
                  <w:szCs w:val="16"/>
                </w:rPr>
                <w:t>0x006</w:t>
              </w:r>
            </w:ins>
          </w:p>
        </w:tc>
        <w:tc>
          <w:tcPr>
            <w:tcW w:w="2367" w:type="dxa"/>
            <w:tcBorders>
              <w:top w:val="single" w:sz="4" w:space="0" w:color="auto"/>
              <w:left w:val="single" w:sz="4" w:space="0" w:color="auto"/>
              <w:bottom w:val="single" w:sz="4" w:space="0" w:color="auto"/>
              <w:right w:val="single" w:sz="4" w:space="0" w:color="auto"/>
            </w:tcBorders>
            <w:vAlign w:val="bottom"/>
            <w:hideMark/>
          </w:tcPr>
          <w:p w:rsidR="00870953" w:rsidRPr="00587C8E" w:rsidRDefault="00870953" w:rsidP="00587C8E">
            <w:pPr>
              <w:jc w:val="center"/>
              <w:rPr>
                <w:ins w:id="133" w:author="Leonardo Tomazine" w:date="2017-01-25T08:57:00Z"/>
                <w:rFonts w:cs="Arial"/>
                <w:color w:val="000000"/>
                <w:sz w:val="20"/>
                <w:szCs w:val="22"/>
              </w:rPr>
            </w:pPr>
            <w:ins w:id="134" w:author="Leonardo Tomazine" w:date="2017-01-25T08:57:00Z">
              <w:r w:rsidRPr="00587C8E">
                <w:rPr>
                  <w:rFonts w:cs="Arial"/>
                  <w:color w:val="000000"/>
                  <w:sz w:val="20"/>
                  <w:szCs w:val="22"/>
                </w:rPr>
                <w:t>i_static_coef_4</w:t>
              </w:r>
            </w:ins>
          </w:p>
        </w:tc>
        <w:tc>
          <w:tcPr>
            <w:tcW w:w="1360" w:type="dxa"/>
            <w:tcBorders>
              <w:top w:val="single" w:sz="4" w:space="0" w:color="auto"/>
              <w:left w:val="single" w:sz="4" w:space="0" w:color="auto"/>
              <w:bottom w:val="single" w:sz="4" w:space="0" w:color="auto"/>
              <w:right w:val="single" w:sz="4" w:space="0" w:color="auto"/>
            </w:tcBorders>
            <w:hideMark/>
          </w:tcPr>
          <w:p w:rsidR="00870953" w:rsidRPr="00587C8E" w:rsidRDefault="00870953" w:rsidP="00587C8E">
            <w:pPr>
              <w:jc w:val="center"/>
              <w:rPr>
                <w:ins w:id="135" w:author="Leonardo Tomazine" w:date="2017-01-25T08:57:00Z"/>
                <w:rFonts w:cs="Arial"/>
                <w:sz w:val="20"/>
              </w:rPr>
            </w:pPr>
            <w:ins w:id="136" w:author="Leonardo Tomazine" w:date="2017-01-25T08:57:00Z">
              <w:r w:rsidRPr="00587C8E">
                <w:rPr>
                  <w:rFonts w:cs="Arial"/>
                  <w:sz w:val="20"/>
                  <w:szCs w:val="16"/>
                </w:rPr>
                <w:t>R/W</w:t>
              </w:r>
            </w:ins>
          </w:p>
        </w:tc>
        <w:tc>
          <w:tcPr>
            <w:tcW w:w="1268" w:type="dxa"/>
            <w:tcBorders>
              <w:top w:val="single" w:sz="4" w:space="0" w:color="auto"/>
              <w:left w:val="single" w:sz="4" w:space="0" w:color="auto"/>
              <w:bottom w:val="single" w:sz="4" w:space="0" w:color="auto"/>
              <w:right w:val="single" w:sz="4" w:space="0" w:color="auto"/>
            </w:tcBorders>
            <w:hideMark/>
          </w:tcPr>
          <w:p w:rsidR="00870953" w:rsidRPr="00587C8E" w:rsidRDefault="00870953" w:rsidP="00587C8E">
            <w:pPr>
              <w:jc w:val="center"/>
              <w:rPr>
                <w:ins w:id="137" w:author="Leonardo Tomazine" w:date="2017-01-25T08:57:00Z"/>
                <w:rFonts w:cs="Arial"/>
                <w:sz w:val="20"/>
              </w:rPr>
            </w:pPr>
            <w:ins w:id="138" w:author="Leonardo Tomazine" w:date="2017-01-25T08:57:00Z">
              <w:r w:rsidRPr="00587C8E">
                <w:rPr>
                  <w:rFonts w:cs="Arial"/>
                  <w:sz w:val="20"/>
                  <w:szCs w:val="16"/>
                </w:rPr>
                <w:t>0x0003</w:t>
              </w:r>
            </w:ins>
          </w:p>
        </w:tc>
      </w:tr>
      <w:tr w:rsidR="00870953" w:rsidRPr="007744AA" w:rsidTr="00587C8E">
        <w:trPr>
          <w:trHeight w:val="102"/>
          <w:jc w:val="center"/>
          <w:ins w:id="139" w:author="Leonardo Tomazine" w:date="2017-01-25T08:57:00Z"/>
        </w:trPr>
        <w:tc>
          <w:tcPr>
            <w:tcW w:w="2572" w:type="dxa"/>
            <w:tcBorders>
              <w:top w:val="single" w:sz="4" w:space="0" w:color="auto"/>
              <w:left w:val="single" w:sz="4" w:space="0" w:color="auto"/>
              <w:bottom w:val="single" w:sz="4" w:space="0" w:color="auto"/>
              <w:right w:val="single" w:sz="4" w:space="0" w:color="auto"/>
            </w:tcBorders>
          </w:tcPr>
          <w:p w:rsidR="00870953" w:rsidRPr="00587C8E" w:rsidRDefault="00870953" w:rsidP="00587C8E">
            <w:pPr>
              <w:jc w:val="center"/>
              <w:rPr>
                <w:ins w:id="140" w:author="Leonardo Tomazine" w:date="2017-01-25T08:57:00Z"/>
                <w:rFonts w:cs="Arial"/>
                <w:bCs/>
                <w:sz w:val="20"/>
                <w:szCs w:val="16"/>
              </w:rPr>
            </w:pPr>
            <w:ins w:id="141" w:author="Leonardo Tomazine" w:date="2017-01-25T08:57:00Z">
              <w:r w:rsidRPr="00587C8E">
                <w:rPr>
                  <w:rFonts w:cs="Arial"/>
                  <w:bCs/>
                  <w:sz w:val="20"/>
                  <w:szCs w:val="16"/>
                </w:rPr>
                <w:t>0x00</w:t>
              </w:r>
              <w:r>
                <w:rPr>
                  <w:rFonts w:cs="Arial"/>
                  <w:bCs/>
                  <w:sz w:val="20"/>
                  <w:szCs w:val="16"/>
                </w:rPr>
                <w:t>7</w:t>
              </w:r>
            </w:ins>
          </w:p>
        </w:tc>
        <w:tc>
          <w:tcPr>
            <w:tcW w:w="2367" w:type="dxa"/>
            <w:tcBorders>
              <w:top w:val="single" w:sz="4" w:space="0" w:color="auto"/>
              <w:left w:val="single" w:sz="4" w:space="0" w:color="auto"/>
              <w:bottom w:val="single" w:sz="4" w:space="0" w:color="auto"/>
              <w:right w:val="single" w:sz="4" w:space="0" w:color="auto"/>
            </w:tcBorders>
            <w:vAlign w:val="bottom"/>
          </w:tcPr>
          <w:p w:rsidR="00870953" w:rsidRPr="00587C8E" w:rsidRDefault="00870953" w:rsidP="00587C8E">
            <w:pPr>
              <w:jc w:val="center"/>
              <w:rPr>
                <w:ins w:id="142" w:author="Leonardo Tomazine" w:date="2017-01-25T08:57:00Z"/>
                <w:rFonts w:cs="Arial"/>
                <w:color w:val="000000"/>
                <w:sz w:val="20"/>
                <w:szCs w:val="22"/>
              </w:rPr>
            </w:pPr>
            <w:proofErr w:type="spellStart"/>
            <w:ins w:id="143" w:author="Leonardo Tomazine" w:date="2017-01-25T08:57:00Z">
              <w:r>
                <w:rPr>
                  <w:rFonts w:cs="Arial"/>
                  <w:color w:val="000000"/>
                  <w:sz w:val="20"/>
                  <w:szCs w:val="22"/>
                </w:rPr>
                <w:t>o_fo_value</w:t>
              </w:r>
              <w:proofErr w:type="spellEnd"/>
            </w:ins>
          </w:p>
        </w:tc>
        <w:tc>
          <w:tcPr>
            <w:tcW w:w="1360" w:type="dxa"/>
            <w:tcBorders>
              <w:top w:val="single" w:sz="4" w:space="0" w:color="auto"/>
              <w:left w:val="single" w:sz="4" w:space="0" w:color="auto"/>
              <w:bottom w:val="single" w:sz="4" w:space="0" w:color="auto"/>
              <w:right w:val="single" w:sz="4" w:space="0" w:color="auto"/>
            </w:tcBorders>
          </w:tcPr>
          <w:p w:rsidR="00870953" w:rsidRPr="00587C8E" w:rsidRDefault="00870953" w:rsidP="00587C8E">
            <w:pPr>
              <w:jc w:val="center"/>
              <w:rPr>
                <w:ins w:id="144" w:author="Leonardo Tomazine" w:date="2017-01-25T08:57:00Z"/>
                <w:rFonts w:cs="Arial"/>
                <w:sz w:val="20"/>
                <w:szCs w:val="16"/>
              </w:rPr>
            </w:pPr>
            <w:ins w:id="145" w:author="Leonardo Tomazine" w:date="2017-01-25T08:57:00Z">
              <w:r w:rsidRPr="00587C8E">
                <w:rPr>
                  <w:rFonts w:cs="Arial"/>
                  <w:sz w:val="20"/>
                  <w:szCs w:val="16"/>
                </w:rPr>
                <w:t>R/W</w:t>
              </w:r>
            </w:ins>
          </w:p>
        </w:tc>
        <w:tc>
          <w:tcPr>
            <w:tcW w:w="1268" w:type="dxa"/>
            <w:tcBorders>
              <w:top w:val="single" w:sz="4" w:space="0" w:color="auto"/>
              <w:left w:val="single" w:sz="4" w:space="0" w:color="auto"/>
              <w:bottom w:val="single" w:sz="4" w:space="0" w:color="auto"/>
              <w:right w:val="single" w:sz="4" w:space="0" w:color="auto"/>
            </w:tcBorders>
          </w:tcPr>
          <w:p w:rsidR="00870953" w:rsidRPr="00587C8E" w:rsidRDefault="00870953" w:rsidP="00587C8E">
            <w:pPr>
              <w:jc w:val="center"/>
              <w:rPr>
                <w:ins w:id="146" w:author="Leonardo Tomazine" w:date="2017-01-25T08:57:00Z"/>
                <w:rFonts w:cs="Arial"/>
                <w:sz w:val="20"/>
                <w:szCs w:val="16"/>
              </w:rPr>
            </w:pPr>
            <w:ins w:id="147" w:author="Leonardo Tomazine" w:date="2017-01-25T08:57:00Z">
              <w:r>
                <w:rPr>
                  <w:rFonts w:cs="Arial"/>
                  <w:sz w:val="20"/>
                  <w:szCs w:val="16"/>
                </w:rPr>
                <w:t>0x0000</w:t>
              </w:r>
            </w:ins>
          </w:p>
        </w:tc>
      </w:tr>
    </w:tbl>
    <w:p w:rsidR="00870953" w:rsidRPr="00587C8E" w:rsidRDefault="00870953" w:rsidP="00870953">
      <w:pPr>
        <w:rPr>
          <w:ins w:id="148" w:author="Leonardo Tomazine" w:date="2017-01-25T08:57:00Z"/>
          <w:rFonts w:cs="Arial"/>
        </w:rPr>
      </w:pPr>
    </w:p>
    <w:p w:rsidR="00870953" w:rsidRPr="007744AA" w:rsidRDefault="00870953" w:rsidP="00870953">
      <w:pPr>
        <w:pStyle w:val="Ttulo3"/>
        <w:numPr>
          <w:ilvl w:val="2"/>
          <w:numId w:val="19"/>
        </w:numPr>
        <w:rPr>
          <w:ins w:id="149" w:author="Leonardo Tomazine" w:date="2017-01-25T08:57:00Z"/>
        </w:rPr>
      </w:pPr>
      <w:ins w:id="150" w:author="Leonardo Tomazine" w:date="2017-01-25T08:57:00Z">
        <w:r w:rsidRPr="007744AA">
          <w:t>IP Register Description</w:t>
        </w:r>
      </w:ins>
    </w:p>
    <w:p w:rsidR="00870953" w:rsidRPr="00587C8E" w:rsidRDefault="00870953" w:rsidP="00870953">
      <w:pPr>
        <w:pStyle w:val="Ttulo5"/>
        <w:numPr>
          <w:ilvl w:val="0"/>
          <w:numId w:val="0"/>
        </w:numPr>
        <w:ind w:left="1008" w:hanging="1008"/>
        <w:rPr>
          <w:ins w:id="151" w:author="Leonardo Tomazine" w:date="2017-01-25T08:57:00Z"/>
          <w:rFonts w:cs="Arial"/>
          <w:b/>
          <w:szCs w:val="22"/>
        </w:rPr>
      </w:pPr>
      <w:proofErr w:type="spellStart"/>
      <w:proofErr w:type="gramStart"/>
      <w:ins w:id="152" w:author="Leonardo Tomazine" w:date="2017-01-25T08:57:00Z">
        <w:r w:rsidRPr="00587C8E">
          <w:rPr>
            <w:rFonts w:cs="Arial"/>
            <w:b/>
            <w:szCs w:val="22"/>
          </w:rPr>
          <w:t>i_</w:t>
        </w:r>
        <w:r>
          <w:rPr>
            <w:rFonts w:cs="Arial"/>
            <w:b/>
            <w:szCs w:val="22"/>
          </w:rPr>
          <w:t>enable</w:t>
        </w:r>
        <w:proofErr w:type="spellEnd"/>
        <w:proofErr w:type="gramEnd"/>
        <w:r w:rsidRPr="00587C8E">
          <w:rPr>
            <w:rFonts w:cs="Arial"/>
            <w:b/>
            <w:szCs w:val="22"/>
          </w:rPr>
          <w:t xml:space="preserve"> Register</w:t>
        </w:r>
      </w:ins>
    </w:p>
    <w:tbl>
      <w:tblPr>
        <w:tblW w:w="88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1"/>
        <w:gridCol w:w="990"/>
        <w:gridCol w:w="990"/>
        <w:gridCol w:w="990"/>
        <w:gridCol w:w="990"/>
        <w:gridCol w:w="990"/>
        <w:gridCol w:w="990"/>
        <w:gridCol w:w="990"/>
        <w:gridCol w:w="990"/>
      </w:tblGrid>
      <w:tr w:rsidR="00870953" w:rsidRPr="00587C8E" w:rsidTr="00587C8E">
        <w:trPr>
          <w:trHeight w:val="206"/>
          <w:jc w:val="center"/>
          <w:ins w:id="153" w:author="Leonardo Tomazine" w:date="2017-01-25T08:57:00Z"/>
        </w:trPr>
        <w:tc>
          <w:tcPr>
            <w:tcW w:w="961" w:type="dxa"/>
            <w:vAlign w:val="center"/>
          </w:tcPr>
          <w:p w:rsidR="00870953" w:rsidRPr="00587C8E" w:rsidRDefault="00870953" w:rsidP="00587C8E">
            <w:pPr>
              <w:pStyle w:val="Corpodetexto"/>
              <w:rPr>
                <w:ins w:id="154" w:author="Leonardo Tomazine" w:date="2017-01-25T08:57:00Z"/>
                <w:rFonts w:cs="Arial"/>
                <w:b/>
                <w:sz w:val="20"/>
              </w:rPr>
            </w:pPr>
            <w:ins w:id="155" w:author="Leonardo Tomazine" w:date="2017-01-25T08:57:00Z">
              <w:r w:rsidRPr="00587C8E">
                <w:rPr>
                  <w:rFonts w:cs="Arial"/>
                  <w:b/>
                  <w:sz w:val="20"/>
                </w:rPr>
                <w:t>Bits</w:t>
              </w:r>
            </w:ins>
          </w:p>
        </w:tc>
        <w:tc>
          <w:tcPr>
            <w:tcW w:w="990" w:type="dxa"/>
            <w:vAlign w:val="center"/>
          </w:tcPr>
          <w:p w:rsidR="00870953" w:rsidRPr="00587C8E" w:rsidRDefault="00870953" w:rsidP="00587C8E">
            <w:pPr>
              <w:pStyle w:val="Corpodetexto"/>
              <w:rPr>
                <w:ins w:id="156" w:author="Leonardo Tomazine" w:date="2017-01-25T08:57:00Z"/>
                <w:rFonts w:cs="Arial"/>
                <w:b/>
                <w:sz w:val="20"/>
              </w:rPr>
            </w:pPr>
            <w:ins w:id="157" w:author="Leonardo Tomazine" w:date="2017-01-25T08:57:00Z">
              <w:r w:rsidRPr="00587C8E">
                <w:rPr>
                  <w:rFonts w:cs="Arial"/>
                  <w:b/>
                  <w:sz w:val="20"/>
                </w:rPr>
                <w:t>15</w:t>
              </w:r>
            </w:ins>
          </w:p>
        </w:tc>
        <w:tc>
          <w:tcPr>
            <w:tcW w:w="990" w:type="dxa"/>
            <w:vAlign w:val="center"/>
          </w:tcPr>
          <w:p w:rsidR="00870953" w:rsidRPr="00587C8E" w:rsidRDefault="00870953" w:rsidP="00587C8E">
            <w:pPr>
              <w:pStyle w:val="Corpodetexto"/>
              <w:rPr>
                <w:ins w:id="158" w:author="Leonardo Tomazine" w:date="2017-01-25T08:57:00Z"/>
                <w:rFonts w:cs="Arial"/>
                <w:b/>
                <w:sz w:val="20"/>
              </w:rPr>
            </w:pPr>
            <w:ins w:id="159" w:author="Leonardo Tomazine" w:date="2017-01-25T08:57:00Z">
              <w:r w:rsidRPr="00587C8E">
                <w:rPr>
                  <w:rFonts w:cs="Arial"/>
                  <w:b/>
                  <w:sz w:val="20"/>
                </w:rPr>
                <w:t>14</w:t>
              </w:r>
            </w:ins>
          </w:p>
        </w:tc>
        <w:tc>
          <w:tcPr>
            <w:tcW w:w="990" w:type="dxa"/>
            <w:vAlign w:val="center"/>
          </w:tcPr>
          <w:p w:rsidR="00870953" w:rsidRPr="00587C8E" w:rsidRDefault="00870953" w:rsidP="00587C8E">
            <w:pPr>
              <w:pStyle w:val="Corpodetexto"/>
              <w:rPr>
                <w:ins w:id="160" w:author="Leonardo Tomazine" w:date="2017-01-25T08:57:00Z"/>
                <w:rFonts w:cs="Arial"/>
                <w:b/>
                <w:sz w:val="20"/>
              </w:rPr>
            </w:pPr>
            <w:ins w:id="161" w:author="Leonardo Tomazine" w:date="2017-01-25T08:57:00Z">
              <w:r w:rsidRPr="00587C8E">
                <w:rPr>
                  <w:rFonts w:cs="Arial"/>
                  <w:b/>
                  <w:sz w:val="20"/>
                </w:rPr>
                <w:t>13</w:t>
              </w:r>
            </w:ins>
          </w:p>
        </w:tc>
        <w:tc>
          <w:tcPr>
            <w:tcW w:w="990" w:type="dxa"/>
            <w:vAlign w:val="center"/>
          </w:tcPr>
          <w:p w:rsidR="00870953" w:rsidRPr="00587C8E" w:rsidRDefault="00870953" w:rsidP="00587C8E">
            <w:pPr>
              <w:pStyle w:val="Corpodetexto"/>
              <w:rPr>
                <w:ins w:id="162" w:author="Leonardo Tomazine" w:date="2017-01-25T08:57:00Z"/>
                <w:rFonts w:cs="Arial"/>
                <w:b/>
                <w:sz w:val="20"/>
              </w:rPr>
            </w:pPr>
            <w:ins w:id="163" w:author="Leonardo Tomazine" w:date="2017-01-25T08:57:00Z">
              <w:r w:rsidRPr="00587C8E">
                <w:rPr>
                  <w:rFonts w:cs="Arial"/>
                  <w:b/>
                  <w:sz w:val="20"/>
                </w:rPr>
                <w:t>12</w:t>
              </w:r>
            </w:ins>
          </w:p>
        </w:tc>
        <w:tc>
          <w:tcPr>
            <w:tcW w:w="990" w:type="dxa"/>
            <w:vAlign w:val="center"/>
          </w:tcPr>
          <w:p w:rsidR="00870953" w:rsidRPr="00587C8E" w:rsidRDefault="00870953" w:rsidP="00587C8E">
            <w:pPr>
              <w:pStyle w:val="Corpodetexto"/>
              <w:rPr>
                <w:ins w:id="164" w:author="Leonardo Tomazine" w:date="2017-01-25T08:57:00Z"/>
                <w:rFonts w:cs="Arial"/>
                <w:b/>
                <w:sz w:val="20"/>
              </w:rPr>
            </w:pPr>
            <w:ins w:id="165" w:author="Leonardo Tomazine" w:date="2017-01-25T08:57:00Z">
              <w:r w:rsidRPr="00587C8E">
                <w:rPr>
                  <w:rFonts w:cs="Arial"/>
                  <w:b/>
                  <w:sz w:val="20"/>
                </w:rPr>
                <w:t>11</w:t>
              </w:r>
            </w:ins>
          </w:p>
        </w:tc>
        <w:tc>
          <w:tcPr>
            <w:tcW w:w="990" w:type="dxa"/>
            <w:vAlign w:val="center"/>
          </w:tcPr>
          <w:p w:rsidR="00870953" w:rsidRPr="00587C8E" w:rsidRDefault="00870953" w:rsidP="00587C8E">
            <w:pPr>
              <w:pStyle w:val="Corpodetexto"/>
              <w:rPr>
                <w:ins w:id="166" w:author="Leonardo Tomazine" w:date="2017-01-25T08:57:00Z"/>
                <w:rFonts w:cs="Arial"/>
                <w:b/>
                <w:sz w:val="20"/>
              </w:rPr>
            </w:pPr>
            <w:ins w:id="167" w:author="Leonardo Tomazine" w:date="2017-01-25T08:57:00Z">
              <w:r w:rsidRPr="00587C8E">
                <w:rPr>
                  <w:rFonts w:cs="Arial"/>
                  <w:b/>
                  <w:sz w:val="20"/>
                </w:rPr>
                <w:t>10</w:t>
              </w:r>
            </w:ins>
          </w:p>
        </w:tc>
        <w:tc>
          <w:tcPr>
            <w:tcW w:w="990" w:type="dxa"/>
            <w:vAlign w:val="center"/>
          </w:tcPr>
          <w:p w:rsidR="00870953" w:rsidRPr="00587C8E" w:rsidRDefault="00870953" w:rsidP="00587C8E">
            <w:pPr>
              <w:pStyle w:val="Corpodetexto"/>
              <w:rPr>
                <w:ins w:id="168" w:author="Leonardo Tomazine" w:date="2017-01-25T08:57:00Z"/>
                <w:rFonts w:cs="Arial"/>
                <w:b/>
                <w:sz w:val="20"/>
              </w:rPr>
            </w:pPr>
            <w:ins w:id="169" w:author="Leonardo Tomazine" w:date="2017-01-25T08:57:00Z">
              <w:r w:rsidRPr="00587C8E">
                <w:rPr>
                  <w:rFonts w:cs="Arial"/>
                  <w:b/>
                  <w:sz w:val="20"/>
                </w:rPr>
                <w:t>9</w:t>
              </w:r>
            </w:ins>
          </w:p>
        </w:tc>
        <w:tc>
          <w:tcPr>
            <w:tcW w:w="990" w:type="dxa"/>
            <w:vAlign w:val="center"/>
          </w:tcPr>
          <w:p w:rsidR="00870953" w:rsidRPr="00587C8E" w:rsidRDefault="00870953" w:rsidP="00587C8E">
            <w:pPr>
              <w:pStyle w:val="Corpodetexto"/>
              <w:rPr>
                <w:ins w:id="170" w:author="Leonardo Tomazine" w:date="2017-01-25T08:57:00Z"/>
                <w:rFonts w:cs="Arial"/>
                <w:b/>
                <w:sz w:val="20"/>
              </w:rPr>
            </w:pPr>
            <w:ins w:id="171" w:author="Leonardo Tomazine" w:date="2017-01-25T08:57:00Z">
              <w:r w:rsidRPr="00587C8E">
                <w:rPr>
                  <w:rFonts w:cs="Arial"/>
                  <w:b/>
                  <w:sz w:val="20"/>
                </w:rPr>
                <w:t>8</w:t>
              </w:r>
            </w:ins>
          </w:p>
        </w:tc>
      </w:tr>
      <w:tr w:rsidR="00870953" w:rsidRPr="00587C8E" w:rsidTr="00587C8E">
        <w:trPr>
          <w:cantSplit/>
          <w:trHeight w:val="233"/>
          <w:jc w:val="center"/>
          <w:ins w:id="172" w:author="Leonardo Tomazine" w:date="2017-01-25T08:57:00Z"/>
        </w:trPr>
        <w:tc>
          <w:tcPr>
            <w:tcW w:w="961" w:type="dxa"/>
            <w:vAlign w:val="center"/>
          </w:tcPr>
          <w:p w:rsidR="00870953" w:rsidRPr="00587C8E" w:rsidRDefault="00870953" w:rsidP="00587C8E">
            <w:pPr>
              <w:jc w:val="center"/>
              <w:rPr>
                <w:ins w:id="173" w:author="Leonardo Tomazine" w:date="2017-01-25T08:57:00Z"/>
                <w:rFonts w:cs="Arial"/>
                <w:b/>
                <w:sz w:val="20"/>
              </w:rPr>
            </w:pPr>
            <w:ins w:id="174" w:author="Leonardo Tomazine" w:date="2017-01-25T08:57:00Z">
              <w:r w:rsidRPr="00587C8E">
                <w:rPr>
                  <w:rFonts w:cs="Arial"/>
                  <w:b/>
                  <w:sz w:val="20"/>
                </w:rPr>
                <w:t>Field</w:t>
              </w:r>
            </w:ins>
          </w:p>
        </w:tc>
        <w:tc>
          <w:tcPr>
            <w:tcW w:w="7920" w:type="dxa"/>
            <w:gridSpan w:val="8"/>
            <w:vAlign w:val="center"/>
          </w:tcPr>
          <w:p w:rsidR="00870953" w:rsidRPr="00587C8E" w:rsidRDefault="00870953" w:rsidP="00587C8E">
            <w:pPr>
              <w:jc w:val="center"/>
              <w:rPr>
                <w:ins w:id="175" w:author="Leonardo Tomazine" w:date="2017-01-25T08:57:00Z"/>
                <w:rFonts w:cs="Arial"/>
                <w:sz w:val="20"/>
              </w:rPr>
            </w:pPr>
            <w:ins w:id="176" w:author="Leonardo Tomazine" w:date="2017-01-25T08:57:00Z">
              <w:r w:rsidRPr="00587C8E">
                <w:rPr>
                  <w:rFonts w:cs="Arial"/>
                  <w:sz w:val="20"/>
                </w:rPr>
                <w:t>reserved</w:t>
              </w:r>
            </w:ins>
          </w:p>
        </w:tc>
      </w:tr>
      <w:tr w:rsidR="00870953" w:rsidRPr="00587C8E" w:rsidTr="00587C8E">
        <w:trPr>
          <w:trHeight w:val="233"/>
          <w:jc w:val="center"/>
          <w:ins w:id="177" w:author="Leonardo Tomazine" w:date="2017-01-25T08:57:00Z"/>
        </w:trPr>
        <w:tc>
          <w:tcPr>
            <w:tcW w:w="961" w:type="dxa"/>
            <w:vAlign w:val="center"/>
          </w:tcPr>
          <w:p w:rsidR="00870953" w:rsidRPr="00587C8E" w:rsidRDefault="00870953" w:rsidP="00587C8E">
            <w:pPr>
              <w:jc w:val="center"/>
              <w:rPr>
                <w:ins w:id="178" w:author="Leonardo Tomazine" w:date="2017-01-25T08:57:00Z"/>
                <w:rFonts w:cs="Arial"/>
                <w:b/>
                <w:sz w:val="20"/>
              </w:rPr>
            </w:pPr>
            <w:ins w:id="179" w:author="Leonardo Tomazine" w:date="2017-01-25T08:57:00Z">
              <w:r w:rsidRPr="00587C8E">
                <w:rPr>
                  <w:rFonts w:cs="Arial"/>
                  <w:b/>
                  <w:sz w:val="20"/>
                </w:rPr>
                <w:t>Default</w:t>
              </w:r>
            </w:ins>
          </w:p>
        </w:tc>
        <w:tc>
          <w:tcPr>
            <w:tcW w:w="990" w:type="dxa"/>
            <w:vAlign w:val="center"/>
          </w:tcPr>
          <w:p w:rsidR="00870953" w:rsidRPr="00587C8E" w:rsidRDefault="00870953" w:rsidP="00587C8E">
            <w:pPr>
              <w:jc w:val="center"/>
              <w:rPr>
                <w:ins w:id="180" w:author="Leonardo Tomazine" w:date="2017-01-25T08:57:00Z"/>
                <w:rFonts w:cs="Arial"/>
                <w:sz w:val="20"/>
              </w:rPr>
            </w:pPr>
            <w:ins w:id="181"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182" w:author="Leonardo Tomazine" w:date="2017-01-25T08:57:00Z"/>
                <w:rFonts w:cs="Arial"/>
                <w:sz w:val="20"/>
              </w:rPr>
            </w:pPr>
            <w:ins w:id="183"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184" w:author="Leonardo Tomazine" w:date="2017-01-25T08:57:00Z"/>
                <w:rFonts w:cs="Arial"/>
                <w:sz w:val="20"/>
              </w:rPr>
            </w:pPr>
            <w:ins w:id="185"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186" w:author="Leonardo Tomazine" w:date="2017-01-25T08:57:00Z"/>
                <w:rFonts w:cs="Arial"/>
                <w:sz w:val="20"/>
              </w:rPr>
            </w:pPr>
            <w:ins w:id="187"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188" w:author="Leonardo Tomazine" w:date="2017-01-25T08:57:00Z"/>
                <w:rFonts w:cs="Arial"/>
                <w:sz w:val="20"/>
              </w:rPr>
            </w:pPr>
            <w:ins w:id="189"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190" w:author="Leonardo Tomazine" w:date="2017-01-25T08:57:00Z"/>
                <w:rFonts w:cs="Arial"/>
                <w:sz w:val="20"/>
              </w:rPr>
            </w:pPr>
            <w:ins w:id="191"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192" w:author="Leonardo Tomazine" w:date="2017-01-25T08:57:00Z"/>
                <w:rFonts w:cs="Arial"/>
                <w:sz w:val="20"/>
              </w:rPr>
            </w:pPr>
            <w:ins w:id="193"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194" w:author="Leonardo Tomazine" w:date="2017-01-25T08:57:00Z"/>
                <w:rFonts w:cs="Arial"/>
                <w:sz w:val="20"/>
              </w:rPr>
            </w:pPr>
            <w:ins w:id="195" w:author="Leonardo Tomazine" w:date="2017-01-25T08:57:00Z">
              <w:r w:rsidRPr="00587C8E">
                <w:rPr>
                  <w:rFonts w:cs="Arial"/>
                  <w:sz w:val="20"/>
                </w:rPr>
                <w:t>0</w:t>
              </w:r>
            </w:ins>
          </w:p>
        </w:tc>
      </w:tr>
    </w:tbl>
    <w:p w:rsidR="00870953" w:rsidRPr="00587C8E" w:rsidRDefault="00870953" w:rsidP="00870953">
      <w:pPr>
        <w:rPr>
          <w:ins w:id="196" w:author="Leonardo Tomazine" w:date="2017-01-25T08:57:00Z"/>
          <w:rFonts w:cs="Arial"/>
          <w:sz w:val="20"/>
        </w:rPr>
      </w:pPr>
    </w:p>
    <w:tbl>
      <w:tblPr>
        <w:tblW w:w="88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1"/>
        <w:gridCol w:w="990"/>
        <w:gridCol w:w="990"/>
        <w:gridCol w:w="990"/>
        <w:gridCol w:w="990"/>
        <w:gridCol w:w="990"/>
        <w:gridCol w:w="990"/>
        <w:gridCol w:w="990"/>
        <w:gridCol w:w="990"/>
      </w:tblGrid>
      <w:tr w:rsidR="00870953" w:rsidRPr="00587C8E" w:rsidTr="00587C8E">
        <w:trPr>
          <w:trHeight w:val="206"/>
          <w:jc w:val="center"/>
          <w:ins w:id="197" w:author="Leonardo Tomazine" w:date="2017-01-25T08:57:00Z"/>
        </w:trPr>
        <w:tc>
          <w:tcPr>
            <w:tcW w:w="961" w:type="dxa"/>
            <w:vAlign w:val="center"/>
          </w:tcPr>
          <w:p w:rsidR="00870953" w:rsidRPr="00587C8E" w:rsidRDefault="00870953" w:rsidP="00587C8E">
            <w:pPr>
              <w:pStyle w:val="Corpodetexto"/>
              <w:rPr>
                <w:ins w:id="198" w:author="Leonardo Tomazine" w:date="2017-01-25T08:57:00Z"/>
                <w:rFonts w:cs="Arial"/>
                <w:b/>
                <w:sz w:val="20"/>
              </w:rPr>
            </w:pPr>
            <w:ins w:id="199" w:author="Leonardo Tomazine" w:date="2017-01-25T08:57:00Z">
              <w:r w:rsidRPr="00587C8E">
                <w:rPr>
                  <w:rFonts w:cs="Arial"/>
                  <w:b/>
                  <w:sz w:val="20"/>
                </w:rPr>
                <w:t>Bits</w:t>
              </w:r>
            </w:ins>
          </w:p>
        </w:tc>
        <w:tc>
          <w:tcPr>
            <w:tcW w:w="990" w:type="dxa"/>
            <w:vAlign w:val="center"/>
          </w:tcPr>
          <w:p w:rsidR="00870953" w:rsidRPr="00587C8E" w:rsidRDefault="00870953" w:rsidP="00587C8E">
            <w:pPr>
              <w:pStyle w:val="Corpodetexto"/>
              <w:rPr>
                <w:ins w:id="200" w:author="Leonardo Tomazine" w:date="2017-01-25T08:57:00Z"/>
                <w:rFonts w:cs="Arial"/>
                <w:b/>
                <w:sz w:val="20"/>
              </w:rPr>
            </w:pPr>
            <w:ins w:id="201" w:author="Leonardo Tomazine" w:date="2017-01-25T08:57:00Z">
              <w:r w:rsidRPr="00587C8E">
                <w:rPr>
                  <w:rFonts w:cs="Arial"/>
                  <w:b/>
                  <w:sz w:val="20"/>
                </w:rPr>
                <w:t>7</w:t>
              </w:r>
            </w:ins>
          </w:p>
        </w:tc>
        <w:tc>
          <w:tcPr>
            <w:tcW w:w="990" w:type="dxa"/>
            <w:vAlign w:val="center"/>
          </w:tcPr>
          <w:p w:rsidR="00870953" w:rsidRPr="00587C8E" w:rsidRDefault="00870953" w:rsidP="00587C8E">
            <w:pPr>
              <w:pStyle w:val="Corpodetexto"/>
              <w:rPr>
                <w:ins w:id="202" w:author="Leonardo Tomazine" w:date="2017-01-25T08:57:00Z"/>
                <w:rFonts w:cs="Arial"/>
                <w:b/>
                <w:sz w:val="20"/>
              </w:rPr>
            </w:pPr>
            <w:ins w:id="203" w:author="Leonardo Tomazine" w:date="2017-01-25T08:57:00Z">
              <w:r w:rsidRPr="00587C8E">
                <w:rPr>
                  <w:rFonts w:cs="Arial"/>
                  <w:b/>
                  <w:sz w:val="20"/>
                </w:rPr>
                <w:t>6</w:t>
              </w:r>
            </w:ins>
          </w:p>
        </w:tc>
        <w:tc>
          <w:tcPr>
            <w:tcW w:w="990" w:type="dxa"/>
            <w:vAlign w:val="center"/>
          </w:tcPr>
          <w:p w:rsidR="00870953" w:rsidRPr="00587C8E" w:rsidRDefault="00870953" w:rsidP="00587C8E">
            <w:pPr>
              <w:pStyle w:val="Corpodetexto"/>
              <w:rPr>
                <w:ins w:id="204" w:author="Leonardo Tomazine" w:date="2017-01-25T08:57:00Z"/>
                <w:rFonts w:cs="Arial"/>
                <w:b/>
                <w:sz w:val="20"/>
              </w:rPr>
            </w:pPr>
            <w:ins w:id="205" w:author="Leonardo Tomazine" w:date="2017-01-25T08:57:00Z">
              <w:r w:rsidRPr="00587C8E">
                <w:rPr>
                  <w:rFonts w:cs="Arial"/>
                  <w:b/>
                  <w:sz w:val="20"/>
                </w:rPr>
                <w:t>5</w:t>
              </w:r>
            </w:ins>
          </w:p>
        </w:tc>
        <w:tc>
          <w:tcPr>
            <w:tcW w:w="990" w:type="dxa"/>
            <w:vAlign w:val="center"/>
          </w:tcPr>
          <w:p w:rsidR="00870953" w:rsidRPr="00587C8E" w:rsidRDefault="00870953" w:rsidP="00587C8E">
            <w:pPr>
              <w:pStyle w:val="Corpodetexto"/>
              <w:rPr>
                <w:ins w:id="206" w:author="Leonardo Tomazine" w:date="2017-01-25T08:57:00Z"/>
                <w:rFonts w:cs="Arial"/>
                <w:b/>
                <w:sz w:val="20"/>
              </w:rPr>
            </w:pPr>
            <w:ins w:id="207" w:author="Leonardo Tomazine" w:date="2017-01-25T08:57:00Z">
              <w:r w:rsidRPr="00587C8E">
                <w:rPr>
                  <w:rFonts w:cs="Arial"/>
                  <w:b/>
                  <w:sz w:val="20"/>
                </w:rPr>
                <w:t>4</w:t>
              </w:r>
            </w:ins>
          </w:p>
        </w:tc>
        <w:tc>
          <w:tcPr>
            <w:tcW w:w="990" w:type="dxa"/>
            <w:vAlign w:val="center"/>
          </w:tcPr>
          <w:p w:rsidR="00870953" w:rsidRPr="00587C8E" w:rsidRDefault="00870953" w:rsidP="00587C8E">
            <w:pPr>
              <w:pStyle w:val="Corpodetexto"/>
              <w:rPr>
                <w:ins w:id="208" w:author="Leonardo Tomazine" w:date="2017-01-25T08:57:00Z"/>
                <w:rFonts w:cs="Arial"/>
                <w:b/>
                <w:sz w:val="20"/>
              </w:rPr>
            </w:pPr>
            <w:ins w:id="209" w:author="Leonardo Tomazine" w:date="2017-01-25T08:57:00Z">
              <w:r w:rsidRPr="00587C8E">
                <w:rPr>
                  <w:rFonts w:cs="Arial"/>
                  <w:b/>
                  <w:sz w:val="20"/>
                </w:rPr>
                <w:t>3</w:t>
              </w:r>
            </w:ins>
          </w:p>
        </w:tc>
        <w:tc>
          <w:tcPr>
            <w:tcW w:w="990" w:type="dxa"/>
            <w:vAlign w:val="center"/>
          </w:tcPr>
          <w:p w:rsidR="00870953" w:rsidRPr="00587C8E" w:rsidRDefault="00870953" w:rsidP="00587C8E">
            <w:pPr>
              <w:pStyle w:val="Corpodetexto"/>
              <w:rPr>
                <w:ins w:id="210" w:author="Leonardo Tomazine" w:date="2017-01-25T08:57:00Z"/>
                <w:rFonts w:cs="Arial"/>
                <w:b/>
                <w:sz w:val="20"/>
              </w:rPr>
            </w:pPr>
            <w:ins w:id="211" w:author="Leonardo Tomazine" w:date="2017-01-25T08:57:00Z">
              <w:r w:rsidRPr="00587C8E">
                <w:rPr>
                  <w:rFonts w:cs="Arial"/>
                  <w:b/>
                  <w:sz w:val="20"/>
                </w:rPr>
                <w:t>2</w:t>
              </w:r>
            </w:ins>
          </w:p>
        </w:tc>
        <w:tc>
          <w:tcPr>
            <w:tcW w:w="990" w:type="dxa"/>
            <w:vAlign w:val="center"/>
          </w:tcPr>
          <w:p w:rsidR="00870953" w:rsidRPr="00587C8E" w:rsidRDefault="00870953" w:rsidP="00587C8E">
            <w:pPr>
              <w:pStyle w:val="Corpodetexto"/>
              <w:rPr>
                <w:ins w:id="212" w:author="Leonardo Tomazine" w:date="2017-01-25T08:57:00Z"/>
                <w:rFonts w:cs="Arial"/>
                <w:b/>
                <w:sz w:val="20"/>
              </w:rPr>
            </w:pPr>
            <w:ins w:id="213" w:author="Leonardo Tomazine" w:date="2017-01-25T08:57:00Z">
              <w:r w:rsidRPr="00587C8E">
                <w:rPr>
                  <w:rFonts w:cs="Arial"/>
                  <w:b/>
                  <w:sz w:val="20"/>
                </w:rPr>
                <w:t>1</w:t>
              </w:r>
            </w:ins>
          </w:p>
        </w:tc>
        <w:tc>
          <w:tcPr>
            <w:tcW w:w="990" w:type="dxa"/>
            <w:vAlign w:val="center"/>
          </w:tcPr>
          <w:p w:rsidR="00870953" w:rsidRPr="00587C8E" w:rsidRDefault="00870953" w:rsidP="00587C8E">
            <w:pPr>
              <w:pStyle w:val="Corpodetexto"/>
              <w:rPr>
                <w:ins w:id="214" w:author="Leonardo Tomazine" w:date="2017-01-25T08:57:00Z"/>
                <w:rFonts w:cs="Arial"/>
                <w:b/>
                <w:sz w:val="20"/>
              </w:rPr>
            </w:pPr>
            <w:ins w:id="215" w:author="Leonardo Tomazine" w:date="2017-01-25T08:57:00Z">
              <w:r w:rsidRPr="00587C8E">
                <w:rPr>
                  <w:rFonts w:cs="Arial"/>
                  <w:b/>
                  <w:sz w:val="20"/>
                </w:rPr>
                <w:t>0</w:t>
              </w:r>
            </w:ins>
          </w:p>
        </w:tc>
      </w:tr>
      <w:tr w:rsidR="00870953" w:rsidRPr="00587C8E" w:rsidTr="00587C8E">
        <w:trPr>
          <w:cantSplit/>
          <w:trHeight w:val="233"/>
          <w:jc w:val="center"/>
          <w:ins w:id="216" w:author="Leonardo Tomazine" w:date="2017-01-25T08:57:00Z"/>
        </w:trPr>
        <w:tc>
          <w:tcPr>
            <w:tcW w:w="961" w:type="dxa"/>
            <w:vAlign w:val="center"/>
          </w:tcPr>
          <w:p w:rsidR="00870953" w:rsidRPr="00587C8E" w:rsidRDefault="00870953" w:rsidP="00587C8E">
            <w:pPr>
              <w:jc w:val="center"/>
              <w:rPr>
                <w:ins w:id="217" w:author="Leonardo Tomazine" w:date="2017-01-25T08:57:00Z"/>
                <w:rFonts w:cs="Arial"/>
                <w:b/>
                <w:sz w:val="20"/>
              </w:rPr>
            </w:pPr>
            <w:ins w:id="218" w:author="Leonardo Tomazine" w:date="2017-01-25T08:57:00Z">
              <w:r w:rsidRPr="00587C8E">
                <w:rPr>
                  <w:rFonts w:cs="Arial"/>
                  <w:b/>
                  <w:sz w:val="20"/>
                </w:rPr>
                <w:t>Field</w:t>
              </w:r>
            </w:ins>
          </w:p>
        </w:tc>
        <w:tc>
          <w:tcPr>
            <w:tcW w:w="6930" w:type="dxa"/>
            <w:gridSpan w:val="7"/>
          </w:tcPr>
          <w:p w:rsidR="00870953" w:rsidRPr="00587C8E" w:rsidRDefault="00870953" w:rsidP="00587C8E">
            <w:pPr>
              <w:jc w:val="center"/>
              <w:rPr>
                <w:ins w:id="219" w:author="Leonardo Tomazine" w:date="2017-01-25T08:57:00Z"/>
                <w:rFonts w:cs="Arial"/>
                <w:sz w:val="20"/>
              </w:rPr>
            </w:pPr>
            <w:ins w:id="220" w:author="Leonardo Tomazine" w:date="2017-01-25T08:57:00Z">
              <w:r w:rsidRPr="00587C8E">
                <w:rPr>
                  <w:rFonts w:cs="Arial"/>
                  <w:sz w:val="20"/>
                </w:rPr>
                <w:t>reserved</w:t>
              </w:r>
            </w:ins>
          </w:p>
        </w:tc>
        <w:tc>
          <w:tcPr>
            <w:tcW w:w="990" w:type="dxa"/>
          </w:tcPr>
          <w:p w:rsidR="00870953" w:rsidRPr="00587C8E" w:rsidRDefault="00870953" w:rsidP="00587C8E">
            <w:pPr>
              <w:jc w:val="center"/>
              <w:rPr>
                <w:ins w:id="221" w:author="Leonardo Tomazine" w:date="2017-01-25T08:57:00Z"/>
                <w:rFonts w:cs="Arial"/>
                <w:sz w:val="20"/>
              </w:rPr>
            </w:pPr>
            <w:ins w:id="222" w:author="Leonardo Tomazine" w:date="2017-01-25T08:57:00Z">
              <w:r>
                <w:rPr>
                  <w:rFonts w:cs="Arial"/>
                  <w:sz w:val="20"/>
                </w:rPr>
                <w:t>enable</w:t>
              </w:r>
            </w:ins>
          </w:p>
        </w:tc>
      </w:tr>
      <w:tr w:rsidR="00870953" w:rsidRPr="00587C8E" w:rsidTr="00587C8E">
        <w:trPr>
          <w:trHeight w:val="233"/>
          <w:jc w:val="center"/>
          <w:ins w:id="223" w:author="Leonardo Tomazine" w:date="2017-01-25T08:57:00Z"/>
        </w:trPr>
        <w:tc>
          <w:tcPr>
            <w:tcW w:w="961" w:type="dxa"/>
            <w:vAlign w:val="center"/>
          </w:tcPr>
          <w:p w:rsidR="00870953" w:rsidRPr="00587C8E" w:rsidRDefault="00870953" w:rsidP="00587C8E">
            <w:pPr>
              <w:jc w:val="center"/>
              <w:rPr>
                <w:ins w:id="224" w:author="Leonardo Tomazine" w:date="2017-01-25T08:57:00Z"/>
                <w:rFonts w:cs="Arial"/>
                <w:b/>
                <w:sz w:val="20"/>
              </w:rPr>
            </w:pPr>
            <w:ins w:id="225" w:author="Leonardo Tomazine" w:date="2017-01-25T08:57:00Z">
              <w:r w:rsidRPr="00587C8E">
                <w:rPr>
                  <w:rFonts w:cs="Arial"/>
                  <w:b/>
                  <w:sz w:val="20"/>
                </w:rPr>
                <w:t>Default</w:t>
              </w:r>
            </w:ins>
          </w:p>
        </w:tc>
        <w:tc>
          <w:tcPr>
            <w:tcW w:w="990" w:type="dxa"/>
            <w:vAlign w:val="center"/>
          </w:tcPr>
          <w:p w:rsidR="00870953" w:rsidRPr="00587C8E" w:rsidRDefault="00870953" w:rsidP="00587C8E">
            <w:pPr>
              <w:jc w:val="center"/>
              <w:rPr>
                <w:ins w:id="226" w:author="Leonardo Tomazine" w:date="2017-01-25T08:57:00Z"/>
                <w:rFonts w:cs="Arial"/>
                <w:sz w:val="20"/>
              </w:rPr>
            </w:pPr>
            <w:ins w:id="227"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228" w:author="Leonardo Tomazine" w:date="2017-01-25T08:57:00Z"/>
                <w:rFonts w:cs="Arial"/>
                <w:sz w:val="20"/>
              </w:rPr>
            </w:pPr>
            <w:ins w:id="229" w:author="Leonardo Tomazine" w:date="2017-01-25T08:57:00Z">
              <w:r w:rsidRPr="00587C8E">
                <w:rPr>
                  <w:rFonts w:cs="Arial"/>
                  <w:sz w:val="20"/>
                </w:rPr>
                <w:t>1</w:t>
              </w:r>
            </w:ins>
          </w:p>
        </w:tc>
        <w:tc>
          <w:tcPr>
            <w:tcW w:w="990" w:type="dxa"/>
            <w:vAlign w:val="center"/>
          </w:tcPr>
          <w:p w:rsidR="00870953" w:rsidRPr="00587C8E" w:rsidRDefault="00870953" w:rsidP="00587C8E">
            <w:pPr>
              <w:jc w:val="center"/>
              <w:rPr>
                <w:ins w:id="230" w:author="Leonardo Tomazine" w:date="2017-01-25T08:57:00Z"/>
                <w:rFonts w:cs="Arial"/>
                <w:sz w:val="20"/>
              </w:rPr>
            </w:pPr>
            <w:ins w:id="231" w:author="Leonardo Tomazine" w:date="2017-01-25T08:57:00Z">
              <w:r w:rsidRPr="00587C8E">
                <w:rPr>
                  <w:rFonts w:cs="Arial"/>
                  <w:sz w:val="20"/>
                </w:rPr>
                <w:t>1</w:t>
              </w:r>
            </w:ins>
          </w:p>
        </w:tc>
        <w:tc>
          <w:tcPr>
            <w:tcW w:w="990" w:type="dxa"/>
            <w:vAlign w:val="center"/>
          </w:tcPr>
          <w:p w:rsidR="00870953" w:rsidRPr="00587C8E" w:rsidRDefault="00870953" w:rsidP="00587C8E">
            <w:pPr>
              <w:jc w:val="center"/>
              <w:rPr>
                <w:ins w:id="232" w:author="Leonardo Tomazine" w:date="2017-01-25T08:57:00Z"/>
                <w:rFonts w:cs="Arial"/>
                <w:sz w:val="20"/>
              </w:rPr>
            </w:pPr>
            <w:ins w:id="233"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234" w:author="Leonardo Tomazine" w:date="2017-01-25T08:57:00Z"/>
                <w:rFonts w:cs="Arial"/>
                <w:sz w:val="20"/>
              </w:rPr>
            </w:pPr>
            <w:ins w:id="235"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236" w:author="Leonardo Tomazine" w:date="2017-01-25T08:57:00Z"/>
                <w:rFonts w:cs="Arial"/>
                <w:sz w:val="20"/>
              </w:rPr>
            </w:pPr>
            <w:ins w:id="237" w:author="Leonardo Tomazine" w:date="2017-01-25T08:57:00Z">
              <w:r w:rsidRPr="00587C8E">
                <w:rPr>
                  <w:rFonts w:cs="Arial"/>
                  <w:sz w:val="20"/>
                </w:rPr>
                <w:t>1</w:t>
              </w:r>
            </w:ins>
          </w:p>
        </w:tc>
        <w:tc>
          <w:tcPr>
            <w:tcW w:w="990" w:type="dxa"/>
            <w:vAlign w:val="center"/>
          </w:tcPr>
          <w:p w:rsidR="00870953" w:rsidRPr="00587C8E" w:rsidRDefault="00870953" w:rsidP="00587C8E">
            <w:pPr>
              <w:jc w:val="center"/>
              <w:rPr>
                <w:ins w:id="238" w:author="Leonardo Tomazine" w:date="2017-01-25T08:57:00Z"/>
                <w:rFonts w:cs="Arial"/>
                <w:sz w:val="20"/>
              </w:rPr>
            </w:pPr>
            <w:ins w:id="239"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240" w:author="Leonardo Tomazine" w:date="2017-01-25T08:57:00Z"/>
                <w:rFonts w:cs="Arial"/>
                <w:sz w:val="20"/>
              </w:rPr>
            </w:pPr>
            <w:ins w:id="241" w:author="Leonardo Tomazine" w:date="2017-01-25T08:57:00Z">
              <w:r w:rsidRPr="00587C8E">
                <w:rPr>
                  <w:rFonts w:cs="Arial"/>
                  <w:sz w:val="20"/>
                </w:rPr>
                <w:t>0</w:t>
              </w:r>
            </w:ins>
          </w:p>
        </w:tc>
      </w:tr>
    </w:tbl>
    <w:p w:rsidR="00870953" w:rsidRPr="00587C8E" w:rsidRDefault="00870953" w:rsidP="00870953">
      <w:pPr>
        <w:rPr>
          <w:ins w:id="242" w:author="Leonardo Tomazine" w:date="2017-01-25T08:57:00Z"/>
          <w:rFonts w:cs="Arial"/>
          <w:b/>
          <w:bCs/>
          <w:szCs w:val="22"/>
        </w:rPr>
      </w:pPr>
      <w:ins w:id="243" w:author="Leonardo Tomazine" w:date="2017-01-25T08:57:00Z">
        <w:r>
          <w:rPr>
            <w:rFonts w:cs="Arial"/>
            <w:b/>
            <w:bCs/>
            <w:szCs w:val="22"/>
          </w:rPr>
          <w:t>Bit 15-1</w:t>
        </w:r>
        <w:r w:rsidRPr="00587C8E">
          <w:rPr>
            <w:rFonts w:cs="Arial"/>
            <w:b/>
            <w:bCs/>
            <w:szCs w:val="22"/>
          </w:rPr>
          <w:t xml:space="preserve">:  reserved </w:t>
        </w:r>
      </w:ins>
    </w:p>
    <w:p w:rsidR="00870953" w:rsidRPr="00587C8E" w:rsidRDefault="00870953" w:rsidP="00870953">
      <w:pPr>
        <w:pStyle w:val="Corpodetexto"/>
        <w:rPr>
          <w:ins w:id="244" w:author="Leonardo Tomazine" w:date="2017-01-25T08:57:00Z"/>
          <w:rFonts w:cs="Arial"/>
          <w:sz w:val="22"/>
          <w:szCs w:val="22"/>
        </w:rPr>
      </w:pPr>
      <w:ins w:id="245" w:author="Leonardo Tomazine" w:date="2017-01-25T08:57:00Z">
        <w:r w:rsidRPr="00587C8E">
          <w:rPr>
            <w:rFonts w:cs="Arial"/>
            <w:sz w:val="22"/>
            <w:szCs w:val="22"/>
          </w:rPr>
          <w:t>Register field</w:t>
        </w:r>
        <w:r w:rsidRPr="00587C8E">
          <w:rPr>
            <w:rFonts w:cs="Arial"/>
            <w:i/>
            <w:sz w:val="22"/>
            <w:szCs w:val="22"/>
          </w:rPr>
          <w:t xml:space="preserve"> 15 to 1</w:t>
        </w:r>
        <w:r w:rsidRPr="00587C8E">
          <w:rPr>
            <w:rFonts w:cs="Arial"/>
            <w:sz w:val="22"/>
            <w:szCs w:val="22"/>
          </w:rPr>
          <w:t xml:space="preserve"> are reserved bits for future applications and </w:t>
        </w:r>
        <w:proofErr w:type="gramStart"/>
        <w:r w:rsidRPr="00587C8E">
          <w:rPr>
            <w:rFonts w:cs="Arial"/>
            <w:sz w:val="22"/>
            <w:szCs w:val="22"/>
          </w:rPr>
          <w:t>should not be written</w:t>
        </w:r>
        <w:proofErr w:type="gramEnd"/>
        <w:r w:rsidRPr="00587C8E">
          <w:rPr>
            <w:rFonts w:cs="Arial"/>
            <w:sz w:val="22"/>
            <w:szCs w:val="22"/>
          </w:rPr>
          <w:t>.</w:t>
        </w:r>
      </w:ins>
    </w:p>
    <w:p w:rsidR="00870953" w:rsidRPr="00587C8E" w:rsidRDefault="00870953" w:rsidP="00870953">
      <w:pPr>
        <w:rPr>
          <w:ins w:id="246" w:author="Leonardo Tomazine" w:date="2017-01-25T08:57:00Z"/>
          <w:rFonts w:cs="Arial"/>
          <w:b/>
          <w:bCs/>
          <w:szCs w:val="22"/>
        </w:rPr>
      </w:pPr>
      <w:ins w:id="247" w:author="Leonardo Tomazine" w:date="2017-01-25T08:57:00Z">
        <w:r>
          <w:rPr>
            <w:rFonts w:cs="Arial"/>
            <w:b/>
            <w:bCs/>
            <w:szCs w:val="22"/>
          </w:rPr>
          <w:t>Bit 0:  enable</w:t>
        </w:r>
      </w:ins>
    </w:p>
    <w:p w:rsidR="00870953" w:rsidRDefault="00870953" w:rsidP="00870953">
      <w:pPr>
        <w:pStyle w:val="Corpodetexto"/>
        <w:jc w:val="left"/>
        <w:rPr>
          <w:ins w:id="248" w:author="Leonardo Tomazine" w:date="2017-01-25T08:57:00Z"/>
          <w:rFonts w:cs="Arial"/>
          <w:sz w:val="22"/>
          <w:szCs w:val="22"/>
        </w:rPr>
      </w:pPr>
      <w:ins w:id="249" w:author="Leonardo Tomazine" w:date="2017-01-25T08:57:00Z">
        <w:r>
          <w:rPr>
            <w:rFonts w:cs="Arial"/>
            <w:sz w:val="22"/>
            <w:szCs w:val="22"/>
          </w:rPr>
          <w:t xml:space="preserve">    </w:t>
        </w:r>
        <w:r w:rsidRPr="00587C8E">
          <w:rPr>
            <w:rFonts w:cs="Arial"/>
            <w:sz w:val="22"/>
            <w:szCs w:val="22"/>
          </w:rPr>
          <w:t xml:space="preserve">The </w:t>
        </w:r>
        <w:r>
          <w:rPr>
            <w:rFonts w:cs="Arial"/>
            <w:i/>
            <w:sz w:val="22"/>
            <w:szCs w:val="22"/>
          </w:rPr>
          <w:t>enable</w:t>
        </w:r>
        <w:r w:rsidRPr="00587C8E">
          <w:rPr>
            <w:rFonts w:cs="Arial"/>
            <w:i/>
            <w:sz w:val="22"/>
            <w:szCs w:val="22"/>
          </w:rPr>
          <w:t xml:space="preserve"> </w:t>
        </w:r>
        <w:r>
          <w:rPr>
            <w:rFonts w:cs="Arial"/>
            <w:sz w:val="22"/>
            <w:szCs w:val="22"/>
          </w:rPr>
          <w:t>bit</w:t>
        </w:r>
        <w:r w:rsidRPr="00587C8E">
          <w:rPr>
            <w:rFonts w:cs="Arial"/>
            <w:sz w:val="22"/>
            <w:szCs w:val="22"/>
          </w:rPr>
          <w:t xml:space="preserve"> </w:t>
        </w:r>
        <w:r>
          <w:rPr>
            <w:rFonts w:cs="Arial"/>
            <w:sz w:val="22"/>
            <w:szCs w:val="22"/>
          </w:rPr>
          <w:t>is the b</w:t>
        </w:r>
        <w:r w:rsidRPr="00587C8E">
          <w:rPr>
            <w:rFonts w:cs="Arial"/>
            <w:color w:val="000000"/>
            <w:sz w:val="20"/>
          </w:rPr>
          <w:t>lock enable signal</w:t>
        </w:r>
        <w:r w:rsidRPr="00587C8E">
          <w:rPr>
            <w:rFonts w:cs="Arial"/>
            <w:sz w:val="22"/>
            <w:szCs w:val="22"/>
          </w:rPr>
          <w:t>.</w:t>
        </w:r>
      </w:ins>
    </w:p>
    <w:p w:rsidR="00870953" w:rsidRDefault="00870953" w:rsidP="00870953">
      <w:pPr>
        <w:pStyle w:val="Corpodetexto"/>
        <w:jc w:val="left"/>
        <w:rPr>
          <w:ins w:id="250" w:author="Leonardo Tomazine" w:date="2017-01-25T08:57:00Z"/>
          <w:rFonts w:cs="Arial"/>
          <w:sz w:val="22"/>
          <w:szCs w:val="22"/>
        </w:rPr>
      </w:pPr>
    </w:p>
    <w:p w:rsidR="00870953" w:rsidRDefault="00870953" w:rsidP="00870953">
      <w:pPr>
        <w:pStyle w:val="Corpodetexto"/>
        <w:jc w:val="left"/>
        <w:rPr>
          <w:ins w:id="251" w:author="Leonardo Tomazine" w:date="2017-01-25T08:57:00Z"/>
          <w:rFonts w:cs="Arial"/>
          <w:sz w:val="22"/>
          <w:szCs w:val="22"/>
        </w:rPr>
      </w:pPr>
    </w:p>
    <w:p w:rsidR="00870953" w:rsidRPr="00587C8E" w:rsidRDefault="00870953" w:rsidP="00870953">
      <w:pPr>
        <w:pStyle w:val="Corpodetexto"/>
        <w:jc w:val="left"/>
        <w:rPr>
          <w:ins w:id="252" w:author="Leonardo Tomazine" w:date="2017-01-25T08:57:00Z"/>
          <w:rFonts w:cs="Arial"/>
          <w:sz w:val="22"/>
          <w:szCs w:val="22"/>
        </w:rPr>
      </w:pPr>
    </w:p>
    <w:p w:rsidR="00870953" w:rsidRDefault="00870953" w:rsidP="00870953">
      <w:pPr>
        <w:pStyle w:val="Ttulo5"/>
        <w:numPr>
          <w:ilvl w:val="0"/>
          <w:numId w:val="0"/>
        </w:numPr>
        <w:ind w:left="1008" w:hanging="1008"/>
        <w:rPr>
          <w:ins w:id="253" w:author="Leonardo Tomazine" w:date="2017-01-25T08:57:00Z"/>
          <w:rFonts w:cs="Arial"/>
          <w:b/>
          <w:szCs w:val="22"/>
        </w:rPr>
      </w:pPr>
    </w:p>
    <w:p w:rsidR="00870953" w:rsidRPr="00587C8E" w:rsidRDefault="00870953" w:rsidP="00870953">
      <w:pPr>
        <w:pStyle w:val="Ttulo5"/>
        <w:numPr>
          <w:ilvl w:val="0"/>
          <w:numId w:val="0"/>
        </w:numPr>
        <w:ind w:left="1008" w:hanging="1008"/>
        <w:rPr>
          <w:ins w:id="254" w:author="Leonardo Tomazine" w:date="2017-01-25T08:57:00Z"/>
          <w:rFonts w:cs="Arial"/>
          <w:b/>
          <w:szCs w:val="22"/>
        </w:rPr>
      </w:pPr>
      <w:proofErr w:type="gramStart"/>
      <w:ins w:id="255" w:author="Leonardo Tomazine" w:date="2017-01-25T08:57:00Z">
        <w:r w:rsidRPr="00587C8E">
          <w:rPr>
            <w:rFonts w:cs="Arial"/>
            <w:b/>
            <w:szCs w:val="22"/>
          </w:rPr>
          <w:lastRenderedPageBreak/>
          <w:t>i_static_pipe_lat</w:t>
        </w:r>
        <w:proofErr w:type="gramEnd"/>
        <w:r w:rsidRPr="00587C8E">
          <w:rPr>
            <w:rFonts w:cs="Arial"/>
            <w:b/>
            <w:szCs w:val="22"/>
          </w:rPr>
          <w:t xml:space="preserve"> Register</w:t>
        </w:r>
      </w:ins>
    </w:p>
    <w:tbl>
      <w:tblPr>
        <w:tblW w:w="88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1"/>
        <w:gridCol w:w="990"/>
        <w:gridCol w:w="990"/>
        <w:gridCol w:w="990"/>
        <w:gridCol w:w="990"/>
        <w:gridCol w:w="990"/>
        <w:gridCol w:w="990"/>
        <w:gridCol w:w="990"/>
        <w:gridCol w:w="990"/>
      </w:tblGrid>
      <w:tr w:rsidR="00870953" w:rsidRPr="00587C8E" w:rsidTr="00587C8E">
        <w:trPr>
          <w:trHeight w:val="206"/>
          <w:jc w:val="center"/>
          <w:ins w:id="256" w:author="Leonardo Tomazine" w:date="2017-01-25T08:57:00Z"/>
        </w:trPr>
        <w:tc>
          <w:tcPr>
            <w:tcW w:w="961" w:type="dxa"/>
            <w:vAlign w:val="center"/>
          </w:tcPr>
          <w:p w:rsidR="00870953" w:rsidRPr="00587C8E" w:rsidRDefault="00870953" w:rsidP="00587C8E">
            <w:pPr>
              <w:pStyle w:val="Corpodetexto"/>
              <w:rPr>
                <w:ins w:id="257" w:author="Leonardo Tomazine" w:date="2017-01-25T08:57:00Z"/>
                <w:rFonts w:cs="Arial"/>
                <w:b/>
                <w:sz w:val="20"/>
              </w:rPr>
            </w:pPr>
            <w:ins w:id="258" w:author="Leonardo Tomazine" w:date="2017-01-25T08:57:00Z">
              <w:r w:rsidRPr="00587C8E">
                <w:rPr>
                  <w:rFonts w:cs="Arial"/>
                  <w:b/>
                  <w:sz w:val="20"/>
                </w:rPr>
                <w:t>Bits</w:t>
              </w:r>
            </w:ins>
          </w:p>
        </w:tc>
        <w:tc>
          <w:tcPr>
            <w:tcW w:w="990" w:type="dxa"/>
            <w:vAlign w:val="center"/>
          </w:tcPr>
          <w:p w:rsidR="00870953" w:rsidRPr="00587C8E" w:rsidRDefault="00870953" w:rsidP="00587C8E">
            <w:pPr>
              <w:pStyle w:val="Corpodetexto"/>
              <w:rPr>
                <w:ins w:id="259" w:author="Leonardo Tomazine" w:date="2017-01-25T08:57:00Z"/>
                <w:rFonts w:cs="Arial"/>
                <w:b/>
                <w:sz w:val="20"/>
              </w:rPr>
            </w:pPr>
            <w:ins w:id="260" w:author="Leonardo Tomazine" w:date="2017-01-25T08:57:00Z">
              <w:r w:rsidRPr="00587C8E">
                <w:rPr>
                  <w:rFonts w:cs="Arial"/>
                  <w:b/>
                  <w:sz w:val="20"/>
                </w:rPr>
                <w:t>15</w:t>
              </w:r>
            </w:ins>
          </w:p>
        </w:tc>
        <w:tc>
          <w:tcPr>
            <w:tcW w:w="990" w:type="dxa"/>
            <w:vAlign w:val="center"/>
          </w:tcPr>
          <w:p w:rsidR="00870953" w:rsidRPr="00587C8E" w:rsidRDefault="00870953" w:rsidP="00587C8E">
            <w:pPr>
              <w:pStyle w:val="Corpodetexto"/>
              <w:rPr>
                <w:ins w:id="261" w:author="Leonardo Tomazine" w:date="2017-01-25T08:57:00Z"/>
                <w:rFonts w:cs="Arial"/>
                <w:b/>
                <w:sz w:val="20"/>
              </w:rPr>
            </w:pPr>
            <w:ins w:id="262" w:author="Leonardo Tomazine" w:date="2017-01-25T08:57:00Z">
              <w:r w:rsidRPr="00587C8E">
                <w:rPr>
                  <w:rFonts w:cs="Arial"/>
                  <w:b/>
                  <w:sz w:val="20"/>
                </w:rPr>
                <w:t>14</w:t>
              </w:r>
            </w:ins>
          </w:p>
        </w:tc>
        <w:tc>
          <w:tcPr>
            <w:tcW w:w="990" w:type="dxa"/>
            <w:vAlign w:val="center"/>
          </w:tcPr>
          <w:p w:rsidR="00870953" w:rsidRPr="00587C8E" w:rsidRDefault="00870953" w:rsidP="00587C8E">
            <w:pPr>
              <w:pStyle w:val="Corpodetexto"/>
              <w:rPr>
                <w:ins w:id="263" w:author="Leonardo Tomazine" w:date="2017-01-25T08:57:00Z"/>
                <w:rFonts w:cs="Arial"/>
                <w:b/>
                <w:sz w:val="20"/>
              </w:rPr>
            </w:pPr>
            <w:ins w:id="264" w:author="Leonardo Tomazine" w:date="2017-01-25T08:57:00Z">
              <w:r w:rsidRPr="00587C8E">
                <w:rPr>
                  <w:rFonts w:cs="Arial"/>
                  <w:b/>
                  <w:sz w:val="20"/>
                </w:rPr>
                <w:t>13</w:t>
              </w:r>
            </w:ins>
          </w:p>
        </w:tc>
        <w:tc>
          <w:tcPr>
            <w:tcW w:w="990" w:type="dxa"/>
            <w:vAlign w:val="center"/>
          </w:tcPr>
          <w:p w:rsidR="00870953" w:rsidRPr="00587C8E" w:rsidRDefault="00870953" w:rsidP="00587C8E">
            <w:pPr>
              <w:pStyle w:val="Corpodetexto"/>
              <w:rPr>
                <w:ins w:id="265" w:author="Leonardo Tomazine" w:date="2017-01-25T08:57:00Z"/>
                <w:rFonts w:cs="Arial"/>
                <w:b/>
                <w:sz w:val="20"/>
              </w:rPr>
            </w:pPr>
            <w:ins w:id="266" w:author="Leonardo Tomazine" w:date="2017-01-25T08:57:00Z">
              <w:r w:rsidRPr="00587C8E">
                <w:rPr>
                  <w:rFonts w:cs="Arial"/>
                  <w:b/>
                  <w:sz w:val="20"/>
                </w:rPr>
                <w:t>12</w:t>
              </w:r>
            </w:ins>
          </w:p>
        </w:tc>
        <w:tc>
          <w:tcPr>
            <w:tcW w:w="990" w:type="dxa"/>
            <w:vAlign w:val="center"/>
          </w:tcPr>
          <w:p w:rsidR="00870953" w:rsidRPr="00587C8E" w:rsidRDefault="00870953" w:rsidP="00587C8E">
            <w:pPr>
              <w:pStyle w:val="Corpodetexto"/>
              <w:rPr>
                <w:ins w:id="267" w:author="Leonardo Tomazine" w:date="2017-01-25T08:57:00Z"/>
                <w:rFonts w:cs="Arial"/>
                <w:b/>
                <w:sz w:val="20"/>
              </w:rPr>
            </w:pPr>
            <w:ins w:id="268" w:author="Leonardo Tomazine" w:date="2017-01-25T08:57:00Z">
              <w:r w:rsidRPr="00587C8E">
                <w:rPr>
                  <w:rFonts w:cs="Arial"/>
                  <w:b/>
                  <w:sz w:val="20"/>
                </w:rPr>
                <w:t>11</w:t>
              </w:r>
            </w:ins>
          </w:p>
        </w:tc>
        <w:tc>
          <w:tcPr>
            <w:tcW w:w="990" w:type="dxa"/>
            <w:vAlign w:val="center"/>
          </w:tcPr>
          <w:p w:rsidR="00870953" w:rsidRPr="00587C8E" w:rsidRDefault="00870953" w:rsidP="00587C8E">
            <w:pPr>
              <w:pStyle w:val="Corpodetexto"/>
              <w:rPr>
                <w:ins w:id="269" w:author="Leonardo Tomazine" w:date="2017-01-25T08:57:00Z"/>
                <w:rFonts w:cs="Arial"/>
                <w:b/>
                <w:sz w:val="20"/>
              </w:rPr>
            </w:pPr>
            <w:ins w:id="270" w:author="Leonardo Tomazine" w:date="2017-01-25T08:57:00Z">
              <w:r w:rsidRPr="00587C8E">
                <w:rPr>
                  <w:rFonts w:cs="Arial"/>
                  <w:b/>
                  <w:sz w:val="20"/>
                </w:rPr>
                <w:t>10</w:t>
              </w:r>
            </w:ins>
          </w:p>
        </w:tc>
        <w:tc>
          <w:tcPr>
            <w:tcW w:w="990" w:type="dxa"/>
            <w:vAlign w:val="center"/>
          </w:tcPr>
          <w:p w:rsidR="00870953" w:rsidRPr="00587C8E" w:rsidRDefault="00870953" w:rsidP="00587C8E">
            <w:pPr>
              <w:pStyle w:val="Corpodetexto"/>
              <w:rPr>
                <w:ins w:id="271" w:author="Leonardo Tomazine" w:date="2017-01-25T08:57:00Z"/>
                <w:rFonts w:cs="Arial"/>
                <w:b/>
                <w:sz w:val="20"/>
              </w:rPr>
            </w:pPr>
            <w:ins w:id="272" w:author="Leonardo Tomazine" w:date="2017-01-25T08:57:00Z">
              <w:r w:rsidRPr="00587C8E">
                <w:rPr>
                  <w:rFonts w:cs="Arial"/>
                  <w:b/>
                  <w:sz w:val="20"/>
                </w:rPr>
                <w:t>9</w:t>
              </w:r>
            </w:ins>
          </w:p>
        </w:tc>
        <w:tc>
          <w:tcPr>
            <w:tcW w:w="990" w:type="dxa"/>
            <w:vAlign w:val="center"/>
          </w:tcPr>
          <w:p w:rsidR="00870953" w:rsidRPr="00587C8E" w:rsidRDefault="00870953" w:rsidP="00587C8E">
            <w:pPr>
              <w:pStyle w:val="Corpodetexto"/>
              <w:rPr>
                <w:ins w:id="273" w:author="Leonardo Tomazine" w:date="2017-01-25T08:57:00Z"/>
                <w:rFonts w:cs="Arial"/>
                <w:b/>
                <w:sz w:val="20"/>
              </w:rPr>
            </w:pPr>
            <w:ins w:id="274" w:author="Leonardo Tomazine" w:date="2017-01-25T08:57:00Z">
              <w:r w:rsidRPr="00587C8E">
                <w:rPr>
                  <w:rFonts w:cs="Arial"/>
                  <w:b/>
                  <w:sz w:val="20"/>
                </w:rPr>
                <w:t>8</w:t>
              </w:r>
            </w:ins>
          </w:p>
        </w:tc>
      </w:tr>
      <w:tr w:rsidR="00870953" w:rsidRPr="00587C8E" w:rsidTr="00587C8E">
        <w:trPr>
          <w:cantSplit/>
          <w:trHeight w:val="233"/>
          <w:jc w:val="center"/>
          <w:ins w:id="275" w:author="Leonardo Tomazine" w:date="2017-01-25T08:57:00Z"/>
        </w:trPr>
        <w:tc>
          <w:tcPr>
            <w:tcW w:w="961" w:type="dxa"/>
            <w:vAlign w:val="center"/>
          </w:tcPr>
          <w:p w:rsidR="00870953" w:rsidRPr="00587C8E" w:rsidRDefault="00870953" w:rsidP="00587C8E">
            <w:pPr>
              <w:jc w:val="center"/>
              <w:rPr>
                <w:ins w:id="276" w:author="Leonardo Tomazine" w:date="2017-01-25T08:57:00Z"/>
                <w:rFonts w:cs="Arial"/>
                <w:b/>
                <w:sz w:val="20"/>
              </w:rPr>
            </w:pPr>
            <w:ins w:id="277" w:author="Leonardo Tomazine" w:date="2017-01-25T08:57:00Z">
              <w:r w:rsidRPr="00587C8E">
                <w:rPr>
                  <w:rFonts w:cs="Arial"/>
                  <w:b/>
                  <w:sz w:val="20"/>
                </w:rPr>
                <w:t>Field</w:t>
              </w:r>
            </w:ins>
          </w:p>
        </w:tc>
        <w:tc>
          <w:tcPr>
            <w:tcW w:w="5940" w:type="dxa"/>
            <w:gridSpan w:val="6"/>
            <w:vAlign w:val="center"/>
          </w:tcPr>
          <w:p w:rsidR="00870953" w:rsidRPr="00587C8E" w:rsidRDefault="00870953" w:rsidP="00587C8E">
            <w:pPr>
              <w:jc w:val="center"/>
              <w:rPr>
                <w:ins w:id="278" w:author="Leonardo Tomazine" w:date="2017-01-25T08:57:00Z"/>
                <w:rFonts w:cs="Arial"/>
                <w:sz w:val="20"/>
              </w:rPr>
            </w:pPr>
            <w:ins w:id="279" w:author="Leonardo Tomazine" w:date="2017-01-25T08:57:00Z">
              <w:r w:rsidRPr="00587C8E">
                <w:rPr>
                  <w:rFonts w:cs="Arial"/>
                  <w:sz w:val="20"/>
                </w:rPr>
                <w:t>reserved</w:t>
              </w:r>
            </w:ins>
          </w:p>
        </w:tc>
        <w:tc>
          <w:tcPr>
            <w:tcW w:w="990" w:type="dxa"/>
            <w:vAlign w:val="center"/>
          </w:tcPr>
          <w:p w:rsidR="00870953" w:rsidRPr="00587C8E" w:rsidRDefault="00870953" w:rsidP="00587C8E">
            <w:pPr>
              <w:jc w:val="center"/>
              <w:rPr>
                <w:ins w:id="280" w:author="Leonardo Tomazine" w:date="2017-01-25T08:57:00Z"/>
                <w:rFonts w:cs="Arial"/>
                <w:sz w:val="20"/>
              </w:rPr>
            </w:pPr>
            <w:ins w:id="281" w:author="Leonardo Tomazine" w:date="2017-01-25T08:57:00Z">
              <w:r w:rsidRPr="00587C8E">
                <w:rPr>
                  <w:rFonts w:cs="Arial"/>
                  <w:sz w:val="20"/>
                </w:rPr>
                <w:t>pipe9</w:t>
              </w:r>
            </w:ins>
          </w:p>
        </w:tc>
        <w:tc>
          <w:tcPr>
            <w:tcW w:w="990" w:type="dxa"/>
          </w:tcPr>
          <w:p w:rsidR="00870953" w:rsidRPr="00587C8E" w:rsidRDefault="00870953" w:rsidP="00587C8E">
            <w:pPr>
              <w:jc w:val="center"/>
              <w:rPr>
                <w:ins w:id="282" w:author="Leonardo Tomazine" w:date="2017-01-25T08:57:00Z"/>
                <w:rFonts w:cs="Arial"/>
                <w:sz w:val="20"/>
              </w:rPr>
            </w:pPr>
            <w:ins w:id="283" w:author="Leonardo Tomazine" w:date="2017-01-25T08:57:00Z">
              <w:r w:rsidRPr="00587C8E">
                <w:rPr>
                  <w:rFonts w:cs="Arial"/>
                  <w:sz w:val="20"/>
                </w:rPr>
                <w:t>pipe8</w:t>
              </w:r>
            </w:ins>
          </w:p>
        </w:tc>
      </w:tr>
      <w:tr w:rsidR="00870953" w:rsidRPr="00587C8E" w:rsidTr="00587C8E">
        <w:trPr>
          <w:trHeight w:val="233"/>
          <w:jc w:val="center"/>
          <w:ins w:id="284" w:author="Leonardo Tomazine" w:date="2017-01-25T08:57:00Z"/>
        </w:trPr>
        <w:tc>
          <w:tcPr>
            <w:tcW w:w="961" w:type="dxa"/>
            <w:vAlign w:val="center"/>
          </w:tcPr>
          <w:p w:rsidR="00870953" w:rsidRPr="00587C8E" w:rsidRDefault="00870953" w:rsidP="00587C8E">
            <w:pPr>
              <w:jc w:val="center"/>
              <w:rPr>
                <w:ins w:id="285" w:author="Leonardo Tomazine" w:date="2017-01-25T08:57:00Z"/>
                <w:rFonts w:cs="Arial"/>
                <w:b/>
                <w:sz w:val="20"/>
              </w:rPr>
            </w:pPr>
            <w:ins w:id="286" w:author="Leonardo Tomazine" w:date="2017-01-25T08:57:00Z">
              <w:r w:rsidRPr="00587C8E">
                <w:rPr>
                  <w:rFonts w:cs="Arial"/>
                  <w:b/>
                  <w:sz w:val="20"/>
                </w:rPr>
                <w:t>Default</w:t>
              </w:r>
            </w:ins>
          </w:p>
        </w:tc>
        <w:tc>
          <w:tcPr>
            <w:tcW w:w="990" w:type="dxa"/>
            <w:vAlign w:val="center"/>
          </w:tcPr>
          <w:p w:rsidR="00870953" w:rsidRPr="00587C8E" w:rsidRDefault="00870953" w:rsidP="00587C8E">
            <w:pPr>
              <w:jc w:val="center"/>
              <w:rPr>
                <w:ins w:id="287" w:author="Leonardo Tomazine" w:date="2017-01-25T08:57:00Z"/>
                <w:rFonts w:cs="Arial"/>
                <w:sz w:val="20"/>
              </w:rPr>
            </w:pPr>
            <w:ins w:id="288"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289" w:author="Leonardo Tomazine" w:date="2017-01-25T08:57:00Z"/>
                <w:rFonts w:cs="Arial"/>
                <w:sz w:val="20"/>
              </w:rPr>
            </w:pPr>
            <w:ins w:id="290"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291" w:author="Leonardo Tomazine" w:date="2017-01-25T08:57:00Z"/>
                <w:rFonts w:cs="Arial"/>
                <w:sz w:val="20"/>
              </w:rPr>
            </w:pPr>
            <w:ins w:id="292"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293" w:author="Leonardo Tomazine" w:date="2017-01-25T08:57:00Z"/>
                <w:rFonts w:cs="Arial"/>
                <w:sz w:val="20"/>
              </w:rPr>
            </w:pPr>
            <w:ins w:id="294"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295" w:author="Leonardo Tomazine" w:date="2017-01-25T08:57:00Z"/>
                <w:rFonts w:cs="Arial"/>
                <w:sz w:val="20"/>
              </w:rPr>
            </w:pPr>
            <w:ins w:id="296"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297" w:author="Leonardo Tomazine" w:date="2017-01-25T08:57:00Z"/>
                <w:rFonts w:cs="Arial"/>
                <w:sz w:val="20"/>
              </w:rPr>
            </w:pPr>
            <w:ins w:id="298"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299" w:author="Leonardo Tomazine" w:date="2017-01-25T08:57:00Z"/>
                <w:rFonts w:cs="Arial"/>
                <w:sz w:val="20"/>
              </w:rPr>
            </w:pPr>
            <w:ins w:id="300"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301" w:author="Leonardo Tomazine" w:date="2017-01-25T08:57:00Z"/>
                <w:rFonts w:cs="Arial"/>
                <w:sz w:val="20"/>
              </w:rPr>
            </w:pPr>
            <w:ins w:id="302" w:author="Leonardo Tomazine" w:date="2017-01-25T08:57:00Z">
              <w:r w:rsidRPr="00587C8E">
                <w:rPr>
                  <w:rFonts w:cs="Arial"/>
                  <w:sz w:val="20"/>
                </w:rPr>
                <w:t>0</w:t>
              </w:r>
            </w:ins>
          </w:p>
        </w:tc>
      </w:tr>
    </w:tbl>
    <w:p w:rsidR="00870953" w:rsidRPr="00587C8E" w:rsidRDefault="00870953" w:rsidP="00870953">
      <w:pPr>
        <w:rPr>
          <w:ins w:id="303" w:author="Leonardo Tomazine" w:date="2017-01-25T08:57:00Z"/>
          <w:rFonts w:cs="Arial"/>
          <w:sz w:val="20"/>
        </w:rPr>
      </w:pPr>
    </w:p>
    <w:tbl>
      <w:tblPr>
        <w:tblW w:w="88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1"/>
        <w:gridCol w:w="990"/>
        <w:gridCol w:w="990"/>
        <w:gridCol w:w="990"/>
        <w:gridCol w:w="990"/>
        <w:gridCol w:w="990"/>
        <w:gridCol w:w="990"/>
        <w:gridCol w:w="990"/>
        <w:gridCol w:w="990"/>
      </w:tblGrid>
      <w:tr w:rsidR="00870953" w:rsidRPr="00587C8E" w:rsidTr="00587C8E">
        <w:trPr>
          <w:trHeight w:val="206"/>
          <w:jc w:val="center"/>
          <w:ins w:id="304" w:author="Leonardo Tomazine" w:date="2017-01-25T08:57:00Z"/>
        </w:trPr>
        <w:tc>
          <w:tcPr>
            <w:tcW w:w="961" w:type="dxa"/>
            <w:vAlign w:val="center"/>
          </w:tcPr>
          <w:p w:rsidR="00870953" w:rsidRPr="00587C8E" w:rsidRDefault="00870953" w:rsidP="00587C8E">
            <w:pPr>
              <w:pStyle w:val="Corpodetexto"/>
              <w:rPr>
                <w:ins w:id="305" w:author="Leonardo Tomazine" w:date="2017-01-25T08:57:00Z"/>
                <w:rFonts w:cs="Arial"/>
                <w:b/>
                <w:sz w:val="20"/>
              </w:rPr>
            </w:pPr>
            <w:ins w:id="306" w:author="Leonardo Tomazine" w:date="2017-01-25T08:57:00Z">
              <w:r w:rsidRPr="00587C8E">
                <w:rPr>
                  <w:rFonts w:cs="Arial"/>
                  <w:b/>
                  <w:sz w:val="20"/>
                </w:rPr>
                <w:t>Bits</w:t>
              </w:r>
            </w:ins>
          </w:p>
        </w:tc>
        <w:tc>
          <w:tcPr>
            <w:tcW w:w="990" w:type="dxa"/>
            <w:vAlign w:val="center"/>
          </w:tcPr>
          <w:p w:rsidR="00870953" w:rsidRPr="00587C8E" w:rsidRDefault="00870953" w:rsidP="00587C8E">
            <w:pPr>
              <w:pStyle w:val="Corpodetexto"/>
              <w:rPr>
                <w:ins w:id="307" w:author="Leonardo Tomazine" w:date="2017-01-25T08:57:00Z"/>
                <w:rFonts w:cs="Arial"/>
                <w:b/>
                <w:sz w:val="20"/>
              </w:rPr>
            </w:pPr>
            <w:ins w:id="308" w:author="Leonardo Tomazine" w:date="2017-01-25T08:57:00Z">
              <w:r w:rsidRPr="00587C8E">
                <w:rPr>
                  <w:rFonts w:cs="Arial"/>
                  <w:b/>
                  <w:sz w:val="20"/>
                </w:rPr>
                <w:t>7</w:t>
              </w:r>
            </w:ins>
          </w:p>
        </w:tc>
        <w:tc>
          <w:tcPr>
            <w:tcW w:w="990" w:type="dxa"/>
            <w:vAlign w:val="center"/>
          </w:tcPr>
          <w:p w:rsidR="00870953" w:rsidRPr="00587C8E" w:rsidRDefault="00870953" w:rsidP="00587C8E">
            <w:pPr>
              <w:pStyle w:val="Corpodetexto"/>
              <w:rPr>
                <w:ins w:id="309" w:author="Leonardo Tomazine" w:date="2017-01-25T08:57:00Z"/>
                <w:rFonts w:cs="Arial"/>
                <w:b/>
                <w:sz w:val="20"/>
              </w:rPr>
            </w:pPr>
            <w:ins w:id="310" w:author="Leonardo Tomazine" w:date="2017-01-25T08:57:00Z">
              <w:r w:rsidRPr="00587C8E">
                <w:rPr>
                  <w:rFonts w:cs="Arial"/>
                  <w:b/>
                  <w:sz w:val="20"/>
                </w:rPr>
                <w:t>6</w:t>
              </w:r>
            </w:ins>
          </w:p>
        </w:tc>
        <w:tc>
          <w:tcPr>
            <w:tcW w:w="990" w:type="dxa"/>
            <w:vAlign w:val="center"/>
          </w:tcPr>
          <w:p w:rsidR="00870953" w:rsidRPr="00587C8E" w:rsidRDefault="00870953" w:rsidP="00587C8E">
            <w:pPr>
              <w:pStyle w:val="Corpodetexto"/>
              <w:rPr>
                <w:ins w:id="311" w:author="Leonardo Tomazine" w:date="2017-01-25T08:57:00Z"/>
                <w:rFonts w:cs="Arial"/>
                <w:b/>
                <w:sz w:val="20"/>
              </w:rPr>
            </w:pPr>
            <w:ins w:id="312" w:author="Leonardo Tomazine" w:date="2017-01-25T08:57:00Z">
              <w:r w:rsidRPr="00587C8E">
                <w:rPr>
                  <w:rFonts w:cs="Arial"/>
                  <w:b/>
                  <w:sz w:val="20"/>
                </w:rPr>
                <w:t>5</w:t>
              </w:r>
            </w:ins>
          </w:p>
        </w:tc>
        <w:tc>
          <w:tcPr>
            <w:tcW w:w="990" w:type="dxa"/>
            <w:vAlign w:val="center"/>
          </w:tcPr>
          <w:p w:rsidR="00870953" w:rsidRPr="00587C8E" w:rsidRDefault="00870953" w:rsidP="00587C8E">
            <w:pPr>
              <w:pStyle w:val="Corpodetexto"/>
              <w:rPr>
                <w:ins w:id="313" w:author="Leonardo Tomazine" w:date="2017-01-25T08:57:00Z"/>
                <w:rFonts w:cs="Arial"/>
                <w:b/>
                <w:sz w:val="20"/>
              </w:rPr>
            </w:pPr>
            <w:ins w:id="314" w:author="Leonardo Tomazine" w:date="2017-01-25T08:57:00Z">
              <w:r w:rsidRPr="00587C8E">
                <w:rPr>
                  <w:rFonts w:cs="Arial"/>
                  <w:b/>
                  <w:sz w:val="20"/>
                </w:rPr>
                <w:t>4</w:t>
              </w:r>
            </w:ins>
          </w:p>
        </w:tc>
        <w:tc>
          <w:tcPr>
            <w:tcW w:w="990" w:type="dxa"/>
            <w:vAlign w:val="center"/>
          </w:tcPr>
          <w:p w:rsidR="00870953" w:rsidRPr="00587C8E" w:rsidRDefault="00870953" w:rsidP="00587C8E">
            <w:pPr>
              <w:pStyle w:val="Corpodetexto"/>
              <w:rPr>
                <w:ins w:id="315" w:author="Leonardo Tomazine" w:date="2017-01-25T08:57:00Z"/>
                <w:rFonts w:cs="Arial"/>
                <w:b/>
                <w:sz w:val="20"/>
              </w:rPr>
            </w:pPr>
            <w:ins w:id="316" w:author="Leonardo Tomazine" w:date="2017-01-25T08:57:00Z">
              <w:r w:rsidRPr="00587C8E">
                <w:rPr>
                  <w:rFonts w:cs="Arial"/>
                  <w:b/>
                  <w:sz w:val="20"/>
                </w:rPr>
                <w:t>3</w:t>
              </w:r>
            </w:ins>
          </w:p>
        </w:tc>
        <w:tc>
          <w:tcPr>
            <w:tcW w:w="990" w:type="dxa"/>
            <w:vAlign w:val="center"/>
          </w:tcPr>
          <w:p w:rsidR="00870953" w:rsidRPr="00587C8E" w:rsidRDefault="00870953" w:rsidP="00587C8E">
            <w:pPr>
              <w:pStyle w:val="Corpodetexto"/>
              <w:rPr>
                <w:ins w:id="317" w:author="Leonardo Tomazine" w:date="2017-01-25T08:57:00Z"/>
                <w:rFonts w:cs="Arial"/>
                <w:b/>
                <w:sz w:val="20"/>
              </w:rPr>
            </w:pPr>
            <w:ins w:id="318" w:author="Leonardo Tomazine" w:date="2017-01-25T08:57:00Z">
              <w:r w:rsidRPr="00587C8E">
                <w:rPr>
                  <w:rFonts w:cs="Arial"/>
                  <w:b/>
                  <w:sz w:val="20"/>
                </w:rPr>
                <w:t>2</w:t>
              </w:r>
            </w:ins>
          </w:p>
        </w:tc>
        <w:tc>
          <w:tcPr>
            <w:tcW w:w="990" w:type="dxa"/>
            <w:vAlign w:val="center"/>
          </w:tcPr>
          <w:p w:rsidR="00870953" w:rsidRPr="00587C8E" w:rsidRDefault="00870953" w:rsidP="00587C8E">
            <w:pPr>
              <w:pStyle w:val="Corpodetexto"/>
              <w:rPr>
                <w:ins w:id="319" w:author="Leonardo Tomazine" w:date="2017-01-25T08:57:00Z"/>
                <w:rFonts w:cs="Arial"/>
                <w:b/>
                <w:sz w:val="20"/>
              </w:rPr>
            </w:pPr>
            <w:ins w:id="320" w:author="Leonardo Tomazine" w:date="2017-01-25T08:57:00Z">
              <w:r w:rsidRPr="00587C8E">
                <w:rPr>
                  <w:rFonts w:cs="Arial"/>
                  <w:b/>
                  <w:sz w:val="20"/>
                </w:rPr>
                <w:t>1</w:t>
              </w:r>
            </w:ins>
          </w:p>
        </w:tc>
        <w:tc>
          <w:tcPr>
            <w:tcW w:w="990" w:type="dxa"/>
            <w:vAlign w:val="center"/>
          </w:tcPr>
          <w:p w:rsidR="00870953" w:rsidRPr="00587C8E" w:rsidRDefault="00870953" w:rsidP="00587C8E">
            <w:pPr>
              <w:pStyle w:val="Corpodetexto"/>
              <w:rPr>
                <w:ins w:id="321" w:author="Leonardo Tomazine" w:date="2017-01-25T08:57:00Z"/>
                <w:rFonts w:cs="Arial"/>
                <w:b/>
                <w:sz w:val="20"/>
              </w:rPr>
            </w:pPr>
            <w:ins w:id="322" w:author="Leonardo Tomazine" w:date="2017-01-25T08:57:00Z">
              <w:r w:rsidRPr="00587C8E">
                <w:rPr>
                  <w:rFonts w:cs="Arial"/>
                  <w:b/>
                  <w:sz w:val="20"/>
                </w:rPr>
                <w:t>0</w:t>
              </w:r>
            </w:ins>
          </w:p>
        </w:tc>
      </w:tr>
      <w:tr w:rsidR="00870953" w:rsidRPr="00587C8E" w:rsidTr="00587C8E">
        <w:trPr>
          <w:cantSplit/>
          <w:trHeight w:val="233"/>
          <w:jc w:val="center"/>
          <w:ins w:id="323" w:author="Leonardo Tomazine" w:date="2017-01-25T08:57:00Z"/>
        </w:trPr>
        <w:tc>
          <w:tcPr>
            <w:tcW w:w="961" w:type="dxa"/>
            <w:vAlign w:val="center"/>
          </w:tcPr>
          <w:p w:rsidR="00870953" w:rsidRPr="00587C8E" w:rsidRDefault="00870953" w:rsidP="00587C8E">
            <w:pPr>
              <w:jc w:val="center"/>
              <w:rPr>
                <w:ins w:id="324" w:author="Leonardo Tomazine" w:date="2017-01-25T08:57:00Z"/>
                <w:rFonts w:cs="Arial"/>
                <w:b/>
                <w:sz w:val="20"/>
              </w:rPr>
            </w:pPr>
            <w:ins w:id="325" w:author="Leonardo Tomazine" w:date="2017-01-25T08:57:00Z">
              <w:r w:rsidRPr="00587C8E">
                <w:rPr>
                  <w:rFonts w:cs="Arial"/>
                  <w:b/>
                  <w:sz w:val="20"/>
                </w:rPr>
                <w:t>Field</w:t>
              </w:r>
            </w:ins>
          </w:p>
        </w:tc>
        <w:tc>
          <w:tcPr>
            <w:tcW w:w="990" w:type="dxa"/>
          </w:tcPr>
          <w:p w:rsidR="00870953" w:rsidRPr="00587C8E" w:rsidRDefault="00870953" w:rsidP="00587C8E">
            <w:pPr>
              <w:jc w:val="center"/>
              <w:rPr>
                <w:ins w:id="326" w:author="Leonardo Tomazine" w:date="2017-01-25T08:57:00Z"/>
                <w:rFonts w:cs="Arial"/>
                <w:sz w:val="20"/>
              </w:rPr>
            </w:pPr>
            <w:ins w:id="327" w:author="Leonardo Tomazine" w:date="2017-01-25T08:57:00Z">
              <w:r w:rsidRPr="00587C8E">
                <w:rPr>
                  <w:rFonts w:cs="Arial"/>
                  <w:sz w:val="20"/>
                </w:rPr>
                <w:t>pipe7</w:t>
              </w:r>
            </w:ins>
          </w:p>
        </w:tc>
        <w:tc>
          <w:tcPr>
            <w:tcW w:w="990" w:type="dxa"/>
          </w:tcPr>
          <w:p w:rsidR="00870953" w:rsidRPr="00587C8E" w:rsidRDefault="00870953" w:rsidP="00587C8E">
            <w:pPr>
              <w:jc w:val="center"/>
              <w:rPr>
                <w:ins w:id="328" w:author="Leonardo Tomazine" w:date="2017-01-25T08:57:00Z"/>
                <w:rFonts w:cs="Arial"/>
                <w:sz w:val="20"/>
              </w:rPr>
            </w:pPr>
            <w:ins w:id="329" w:author="Leonardo Tomazine" w:date="2017-01-25T08:57:00Z">
              <w:r w:rsidRPr="00587C8E">
                <w:rPr>
                  <w:rFonts w:cs="Arial"/>
                  <w:sz w:val="20"/>
                </w:rPr>
                <w:t>pipe6</w:t>
              </w:r>
            </w:ins>
          </w:p>
        </w:tc>
        <w:tc>
          <w:tcPr>
            <w:tcW w:w="990" w:type="dxa"/>
          </w:tcPr>
          <w:p w:rsidR="00870953" w:rsidRPr="00587C8E" w:rsidRDefault="00870953" w:rsidP="00587C8E">
            <w:pPr>
              <w:jc w:val="center"/>
              <w:rPr>
                <w:ins w:id="330" w:author="Leonardo Tomazine" w:date="2017-01-25T08:57:00Z"/>
                <w:rFonts w:cs="Arial"/>
                <w:sz w:val="20"/>
              </w:rPr>
            </w:pPr>
            <w:ins w:id="331" w:author="Leonardo Tomazine" w:date="2017-01-25T08:57:00Z">
              <w:r w:rsidRPr="00587C8E">
                <w:rPr>
                  <w:rFonts w:cs="Arial"/>
                  <w:sz w:val="20"/>
                </w:rPr>
                <w:t>pipe5</w:t>
              </w:r>
            </w:ins>
          </w:p>
        </w:tc>
        <w:tc>
          <w:tcPr>
            <w:tcW w:w="990" w:type="dxa"/>
          </w:tcPr>
          <w:p w:rsidR="00870953" w:rsidRPr="00587C8E" w:rsidRDefault="00870953" w:rsidP="00587C8E">
            <w:pPr>
              <w:jc w:val="center"/>
              <w:rPr>
                <w:ins w:id="332" w:author="Leonardo Tomazine" w:date="2017-01-25T08:57:00Z"/>
                <w:rFonts w:cs="Arial"/>
                <w:sz w:val="20"/>
              </w:rPr>
            </w:pPr>
            <w:ins w:id="333" w:author="Leonardo Tomazine" w:date="2017-01-25T08:57:00Z">
              <w:r w:rsidRPr="00587C8E">
                <w:rPr>
                  <w:rFonts w:cs="Arial"/>
                  <w:sz w:val="20"/>
                </w:rPr>
                <w:t>pipe4</w:t>
              </w:r>
            </w:ins>
          </w:p>
        </w:tc>
        <w:tc>
          <w:tcPr>
            <w:tcW w:w="990" w:type="dxa"/>
          </w:tcPr>
          <w:p w:rsidR="00870953" w:rsidRPr="00587C8E" w:rsidRDefault="00870953" w:rsidP="00587C8E">
            <w:pPr>
              <w:jc w:val="center"/>
              <w:rPr>
                <w:ins w:id="334" w:author="Leonardo Tomazine" w:date="2017-01-25T08:57:00Z"/>
                <w:rFonts w:cs="Arial"/>
                <w:sz w:val="20"/>
              </w:rPr>
            </w:pPr>
            <w:ins w:id="335" w:author="Leonardo Tomazine" w:date="2017-01-25T08:57:00Z">
              <w:r w:rsidRPr="00587C8E">
                <w:rPr>
                  <w:rFonts w:cs="Arial"/>
                  <w:sz w:val="20"/>
                </w:rPr>
                <w:t>pipe3</w:t>
              </w:r>
            </w:ins>
          </w:p>
        </w:tc>
        <w:tc>
          <w:tcPr>
            <w:tcW w:w="990" w:type="dxa"/>
          </w:tcPr>
          <w:p w:rsidR="00870953" w:rsidRPr="00587C8E" w:rsidRDefault="00870953" w:rsidP="00587C8E">
            <w:pPr>
              <w:jc w:val="center"/>
              <w:rPr>
                <w:ins w:id="336" w:author="Leonardo Tomazine" w:date="2017-01-25T08:57:00Z"/>
                <w:rFonts w:cs="Arial"/>
                <w:sz w:val="20"/>
              </w:rPr>
            </w:pPr>
            <w:ins w:id="337" w:author="Leonardo Tomazine" w:date="2017-01-25T08:57:00Z">
              <w:r w:rsidRPr="00587C8E">
                <w:rPr>
                  <w:rFonts w:cs="Arial"/>
                  <w:sz w:val="20"/>
                </w:rPr>
                <w:t>pipe2</w:t>
              </w:r>
            </w:ins>
          </w:p>
        </w:tc>
        <w:tc>
          <w:tcPr>
            <w:tcW w:w="990" w:type="dxa"/>
          </w:tcPr>
          <w:p w:rsidR="00870953" w:rsidRPr="00587C8E" w:rsidRDefault="00870953" w:rsidP="00587C8E">
            <w:pPr>
              <w:jc w:val="center"/>
              <w:rPr>
                <w:ins w:id="338" w:author="Leonardo Tomazine" w:date="2017-01-25T08:57:00Z"/>
                <w:rFonts w:cs="Arial"/>
                <w:sz w:val="20"/>
              </w:rPr>
            </w:pPr>
            <w:ins w:id="339" w:author="Leonardo Tomazine" w:date="2017-01-25T08:57:00Z">
              <w:r w:rsidRPr="00587C8E">
                <w:rPr>
                  <w:rFonts w:cs="Arial"/>
                  <w:sz w:val="20"/>
                </w:rPr>
                <w:t>pipe1</w:t>
              </w:r>
            </w:ins>
          </w:p>
        </w:tc>
        <w:tc>
          <w:tcPr>
            <w:tcW w:w="990" w:type="dxa"/>
          </w:tcPr>
          <w:p w:rsidR="00870953" w:rsidRPr="00587C8E" w:rsidRDefault="00870953" w:rsidP="00587C8E">
            <w:pPr>
              <w:jc w:val="center"/>
              <w:rPr>
                <w:ins w:id="340" w:author="Leonardo Tomazine" w:date="2017-01-25T08:57:00Z"/>
                <w:rFonts w:cs="Arial"/>
                <w:sz w:val="20"/>
              </w:rPr>
            </w:pPr>
            <w:ins w:id="341" w:author="Leonardo Tomazine" w:date="2017-01-25T08:57:00Z">
              <w:r w:rsidRPr="00587C8E">
                <w:rPr>
                  <w:rFonts w:cs="Arial"/>
                  <w:sz w:val="20"/>
                </w:rPr>
                <w:t>pipe0</w:t>
              </w:r>
            </w:ins>
          </w:p>
        </w:tc>
      </w:tr>
      <w:tr w:rsidR="00870953" w:rsidRPr="00587C8E" w:rsidTr="00587C8E">
        <w:trPr>
          <w:trHeight w:val="233"/>
          <w:jc w:val="center"/>
          <w:ins w:id="342" w:author="Leonardo Tomazine" w:date="2017-01-25T08:57:00Z"/>
        </w:trPr>
        <w:tc>
          <w:tcPr>
            <w:tcW w:w="961" w:type="dxa"/>
            <w:vAlign w:val="center"/>
          </w:tcPr>
          <w:p w:rsidR="00870953" w:rsidRPr="00587C8E" w:rsidRDefault="00870953" w:rsidP="00587C8E">
            <w:pPr>
              <w:jc w:val="center"/>
              <w:rPr>
                <w:ins w:id="343" w:author="Leonardo Tomazine" w:date="2017-01-25T08:57:00Z"/>
                <w:rFonts w:cs="Arial"/>
                <w:b/>
                <w:sz w:val="20"/>
              </w:rPr>
            </w:pPr>
            <w:ins w:id="344" w:author="Leonardo Tomazine" w:date="2017-01-25T08:57:00Z">
              <w:r w:rsidRPr="00587C8E">
                <w:rPr>
                  <w:rFonts w:cs="Arial"/>
                  <w:b/>
                  <w:sz w:val="20"/>
                </w:rPr>
                <w:t>Default</w:t>
              </w:r>
            </w:ins>
          </w:p>
        </w:tc>
        <w:tc>
          <w:tcPr>
            <w:tcW w:w="990" w:type="dxa"/>
            <w:vAlign w:val="center"/>
          </w:tcPr>
          <w:p w:rsidR="00870953" w:rsidRPr="00587C8E" w:rsidRDefault="00870953" w:rsidP="00587C8E">
            <w:pPr>
              <w:jc w:val="center"/>
              <w:rPr>
                <w:ins w:id="345" w:author="Leonardo Tomazine" w:date="2017-01-25T08:57:00Z"/>
                <w:rFonts w:cs="Arial"/>
                <w:sz w:val="20"/>
              </w:rPr>
            </w:pPr>
            <w:ins w:id="346"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347" w:author="Leonardo Tomazine" w:date="2017-01-25T08:57:00Z"/>
                <w:rFonts w:cs="Arial"/>
                <w:sz w:val="20"/>
              </w:rPr>
            </w:pPr>
            <w:ins w:id="348" w:author="Leonardo Tomazine" w:date="2017-01-25T08:57:00Z">
              <w:r w:rsidRPr="00587C8E">
                <w:rPr>
                  <w:rFonts w:cs="Arial"/>
                  <w:sz w:val="20"/>
                </w:rPr>
                <w:t>1</w:t>
              </w:r>
            </w:ins>
          </w:p>
        </w:tc>
        <w:tc>
          <w:tcPr>
            <w:tcW w:w="990" w:type="dxa"/>
            <w:vAlign w:val="center"/>
          </w:tcPr>
          <w:p w:rsidR="00870953" w:rsidRPr="00587C8E" w:rsidRDefault="00870953" w:rsidP="00587C8E">
            <w:pPr>
              <w:jc w:val="center"/>
              <w:rPr>
                <w:ins w:id="349" w:author="Leonardo Tomazine" w:date="2017-01-25T08:57:00Z"/>
                <w:rFonts w:cs="Arial"/>
                <w:sz w:val="20"/>
              </w:rPr>
            </w:pPr>
            <w:ins w:id="350" w:author="Leonardo Tomazine" w:date="2017-01-25T08:57:00Z">
              <w:r w:rsidRPr="00587C8E">
                <w:rPr>
                  <w:rFonts w:cs="Arial"/>
                  <w:sz w:val="20"/>
                </w:rPr>
                <w:t>1</w:t>
              </w:r>
            </w:ins>
          </w:p>
        </w:tc>
        <w:tc>
          <w:tcPr>
            <w:tcW w:w="990" w:type="dxa"/>
            <w:vAlign w:val="center"/>
          </w:tcPr>
          <w:p w:rsidR="00870953" w:rsidRPr="00587C8E" w:rsidRDefault="00870953" w:rsidP="00587C8E">
            <w:pPr>
              <w:jc w:val="center"/>
              <w:rPr>
                <w:ins w:id="351" w:author="Leonardo Tomazine" w:date="2017-01-25T08:57:00Z"/>
                <w:rFonts w:cs="Arial"/>
                <w:sz w:val="20"/>
              </w:rPr>
            </w:pPr>
            <w:ins w:id="352"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353" w:author="Leonardo Tomazine" w:date="2017-01-25T08:57:00Z"/>
                <w:rFonts w:cs="Arial"/>
                <w:sz w:val="20"/>
              </w:rPr>
            </w:pPr>
            <w:ins w:id="354"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355" w:author="Leonardo Tomazine" w:date="2017-01-25T08:57:00Z"/>
                <w:rFonts w:cs="Arial"/>
                <w:sz w:val="20"/>
              </w:rPr>
            </w:pPr>
            <w:ins w:id="356" w:author="Leonardo Tomazine" w:date="2017-01-25T08:57:00Z">
              <w:r w:rsidRPr="00587C8E">
                <w:rPr>
                  <w:rFonts w:cs="Arial"/>
                  <w:sz w:val="20"/>
                </w:rPr>
                <w:t>1</w:t>
              </w:r>
            </w:ins>
          </w:p>
        </w:tc>
        <w:tc>
          <w:tcPr>
            <w:tcW w:w="990" w:type="dxa"/>
            <w:vAlign w:val="center"/>
          </w:tcPr>
          <w:p w:rsidR="00870953" w:rsidRPr="00587C8E" w:rsidRDefault="00870953" w:rsidP="00587C8E">
            <w:pPr>
              <w:jc w:val="center"/>
              <w:rPr>
                <w:ins w:id="357" w:author="Leonardo Tomazine" w:date="2017-01-25T08:57:00Z"/>
                <w:rFonts w:cs="Arial"/>
                <w:sz w:val="20"/>
              </w:rPr>
            </w:pPr>
            <w:ins w:id="358"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359" w:author="Leonardo Tomazine" w:date="2017-01-25T08:57:00Z"/>
                <w:rFonts w:cs="Arial"/>
                <w:sz w:val="20"/>
              </w:rPr>
            </w:pPr>
            <w:ins w:id="360" w:author="Leonardo Tomazine" w:date="2017-01-25T08:57:00Z">
              <w:r w:rsidRPr="00587C8E">
                <w:rPr>
                  <w:rFonts w:cs="Arial"/>
                  <w:sz w:val="20"/>
                </w:rPr>
                <w:t>0</w:t>
              </w:r>
            </w:ins>
          </w:p>
        </w:tc>
      </w:tr>
    </w:tbl>
    <w:p w:rsidR="00870953" w:rsidRPr="00587C8E" w:rsidRDefault="00870953" w:rsidP="00870953">
      <w:pPr>
        <w:rPr>
          <w:ins w:id="361" w:author="Leonardo Tomazine" w:date="2017-01-25T08:57:00Z"/>
          <w:rFonts w:cs="Arial"/>
          <w:b/>
          <w:bCs/>
          <w:szCs w:val="22"/>
        </w:rPr>
      </w:pPr>
      <w:ins w:id="362" w:author="Leonardo Tomazine" w:date="2017-01-25T08:57:00Z">
        <w:r w:rsidRPr="00587C8E">
          <w:rPr>
            <w:rFonts w:cs="Arial"/>
            <w:b/>
            <w:bCs/>
            <w:szCs w:val="22"/>
          </w:rPr>
          <w:t xml:space="preserve">Bit 15-10:  reserved </w:t>
        </w:r>
      </w:ins>
    </w:p>
    <w:p w:rsidR="00870953" w:rsidRPr="00587C8E" w:rsidRDefault="00870953" w:rsidP="00870953">
      <w:pPr>
        <w:pStyle w:val="Corpodetexto"/>
        <w:rPr>
          <w:ins w:id="363" w:author="Leonardo Tomazine" w:date="2017-01-25T08:57:00Z"/>
          <w:rFonts w:cs="Arial"/>
          <w:sz w:val="22"/>
          <w:szCs w:val="22"/>
        </w:rPr>
      </w:pPr>
      <w:ins w:id="364" w:author="Leonardo Tomazine" w:date="2017-01-25T08:57:00Z">
        <w:r w:rsidRPr="00587C8E">
          <w:rPr>
            <w:rFonts w:cs="Arial"/>
            <w:sz w:val="22"/>
            <w:szCs w:val="22"/>
          </w:rPr>
          <w:t>Register field</w:t>
        </w:r>
        <w:r w:rsidRPr="00587C8E">
          <w:rPr>
            <w:rFonts w:cs="Arial"/>
            <w:i/>
            <w:sz w:val="22"/>
            <w:szCs w:val="22"/>
          </w:rPr>
          <w:t xml:space="preserve"> 15 to 10</w:t>
        </w:r>
        <w:r w:rsidRPr="00587C8E">
          <w:rPr>
            <w:rFonts w:cs="Arial"/>
            <w:sz w:val="22"/>
            <w:szCs w:val="22"/>
          </w:rPr>
          <w:t xml:space="preserve"> are reserved bits for future applications and </w:t>
        </w:r>
        <w:proofErr w:type="gramStart"/>
        <w:r w:rsidRPr="00587C8E">
          <w:rPr>
            <w:rFonts w:cs="Arial"/>
            <w:sz w:val="22"/>
            <w:szCs w:val="22"/>
          </w:rPr>
          <w:t>should not be written</w:t>
        </w:r>
        <w:proofErr w:type="gramEnd"/>
        <w:r w:rsidRPr="00587C8E">
          <w:rPr>
            <w:rFonts w:cs="Arial"/>
            <w:sz w:val="22"/>
            <w:szCs w:val="22"/>
          </w:rPr>
          <w:t>.</w:t>
        </w:r>
      </w:ins>
    </w:p>
    <w:p w:rsidR="00870953" w:rsidRPr="00587C8E" w:rsidRDefault="00870953" w:rsidP="00870953">
      <w:pPr>
        <w:rPr>
          <w:ins w:id="365" w:author="Leonardo Tomazine" w:date="2017-01-25T08:57:00Z"/>
          <w:rFonts w:cs="Arial"/>
          <w:b/>
          <w:bCs/>
          <w:szCs w:val="22"/>
        </w:rPr>
      </w:pPr>
      <w:ins w:id="366" w:author="Leonardo Tomazine" w:date="2017-01-25T08:57:00Z">
        <w:r w:rsidRPr="00587C8E">
          <w:rPr>
            <w:rFonts w:cs="Arial"/>
            <w:b/>
            <w:bCs/>
            <w:szCs w:val="22"/>
          </w:rPr>
          <w:t>Bit 9-0:  pipe</w:t>
        </w:r>
      </w:ins>
    </w:p>
    <w:p w:rsidR="00870953" w:rsidRPr="00587C8E" w:rsidRDefault="00870953" w:rsidP="00870953">
      <w:pPr>
        <w:pStyle w:val="Corpodetexto"/>
        <w:rPr>
          <w:ins w:id="367" w:author="Leonardo Tomazine" w:date="2017-01-25T08:57:00Z"/>
          <w:rFonts w:cs="Arial"/>
          <w:sz w:val="22"/>
          <w:szCs w:val="22"/>
        </w:rPr>
      </w:pPr>
      <w:ins w:id="368" w:author="Leonardo Tomazine" w:date="2017-01-25T08:57:00Z">
        <w:r w:rsidRPr="00587C8E">
          <w:rPr>
            <w:rFonts w:cs="Arial"/>
            <w:sz w:val="22"/>
            <w:szCs w:val="22"/>
          </w:rPr>
          <w:t xml:space="preserve">The </w:t>
        </w:r>
        <w:r w:rsidRPr="00587C8E">
          <w:rPr>
            <w:rFonts w:cs="Arial"/>
            <w:i/>
            <w:sz w:val="22"/>
            <w:szCs w:val="22"/>
          </w:rPr>
          <w:t xml:space="preserve">pipe9-pipe0 </w:t>
        </w:r>
        <w:r w:rsidRPr="00587C8E">
          <w:rPr>
            <w:rFonts w:cs="Arial"/>
            <w:sz w:val="22"/>
            <w:szCs w:val="22"/>
          </w:rPr>
          <w:t xml:space="preserve">bits determine the number of clock cycles between </w:t>
        </w:r>
        <w:proofErr w:type="gramStart"/>
        <w:r w:rsidRPr="00587C8E">
          <w:rPr>
            <w:rFonts w:cs="Arial"/>
            <w:sz w:val="22"/>
            <w:szCs w:val="22"/>
          </w:rPr>
          <w:t>2</w:t>
        </w:r>
        <w:proofErr w:type="gramEnd"/>
        <w:r w:rsidRPr="00587C8E">
          <w:rPr>
            <w:rFonts w:cs="Arial"/>
            <w:sz w:val="22"/>
            <w:szCs w:val="22"/>
          </w:rPr>
          <w:t xml:space="preserve"> operations.</w:t>
        </w:r>
      </w:ins>
    </w:p>
    <w:p w:rsidR="00870953" w:rsidRPr="00587C8E" w:rsidRDefault="00870953" w:rsidP="00870953">
      <w:pPr>
        <w:pStyle w:val="Corpodetexto"/>
        <w:jc w:val="left"/>
        <w:rPr>
          <w:ins w:id="369" w:author="Leonardo Tomazine" w:date="2017-01-25T08:57:00Z"/>
          <w:rFonts w:cs="Arial"/>
          <w:b/>
          <w:bCs/>
          <w:sz w:val="22"/>
          <w:szCs w:val="22"/>
        </w:rPr>
      </w:pPr>
    </w:p>
    <w:p w:rsidR="00870953" w:rsidRPr="00587C8E" w:rsidRDefault="00870953" w:rsidP="00870953">
      <w:pPr>
        <w:pStyle w:val="Corpodetexto"/>
        <w:jc w:val="left"/>
        <w:rPr>
          <w:ins w:id="370" w:author="Leonardo Tomazine" w:date="2017-01-25T08:57:00Z"/>
          <w:rFonts w:cs="Arial"/>
          <w:b/>
          <w:bCs/>
          <w:sz w:val="22"/>
          <w:szCs w:val="22"/>
        </w:rPr>
      </w:pPr>
      <w:proofErr w:type="gramStart"/>
      <w:ins w:id="371" w:author="Leonardo Tomazine" w:date="2017-01-25T08:57:00Z">
        <w:r w:rsidRPr="00587C8E">
          <w:rPr>
            <w:rFonts w:cs="Arial"/>
            <w:b/>
            <w:bCs/>
            <w:sz w:val="22"/>
            <w:szCs w:val="22"/>
          </w:rPr>
          <w:t>i_static_coef_0</w:t>
        </w:r>
        <w:proofErr w:type="gramEnd"/>
        <w:r>
          <w:rPr>
            <w:rFonts w:cs="Arial"/>
            <w:b/>
            <w:bCs/>
            <w:sz w:val="22"/>
            <w:szCs w:val="22"/>
          </w:rPr>
          <w:t xml:space="preserve"> Register</w:t>
        </w:r>
      </w:ins>
    </w:p>
    <w:tbl>
      <w:tblPr>
        <w:tblW w:w="88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1"/>
        <w:gridCol w:w="990"/>
        <w:gridCol w:w="990"/>
        <w:gridCol w:w="990"/>
        <w:gridCol w:w="990"/>
        <w:gridCol w:w="990"/>
        <w:gridCol w:w="990"/>
        <w:gridCol w:w="990"/>
        <w:gridCol w:w="990"/>
      </w:tblGrid>
      <w:tr w:rsidR="00870953" w:rsidRPr="00587C8E" w:rsidTr="00587C8E">
        <w:trPr>
          <w:trHeight w:val="206"/>
          <w:jc w:val="center"/>
          <w:ins w:id="372" w:author="Leonardo Tomazine" w:date="2017-01-25T08:57:00Z"/>
        </w:trPr>
        <w:tc>
          <w:tcPr>
            <w:tcW w:w="961" w:type="dxa"/>
            <w:vAlign w:val="center"/>
          </w:tcPr>
          <w:p w:rsidR="00870953" w:rsidRPr="00587C8E" w:rsidRDefault="00870953" w:rsidP="00587C8E">
            <w:pPr>
              <w:pStyle w:val="Corpodetexto"/>
              <w:rPr>
                <w:ins w:id="373" w:author="Leonardo Tomazine" w:date="2017-01-25T08:57:00Z"/>
                <w:rFonts w:cs="Arial"/>
                <w:b/>
                <w:sz w:val="20"/>
              </w:rPr>
            </w:pPr>
            <w:ins w:id="374" w:author="Leonardo Tomazine" w:date="2017-01-25T08:57:00Z">
              <w:r w:rsidRPr="00587C8E">
                <w:rPr>
                  <w:rFonts w:cs="Arial"/>
                  <w:b/>
                  <w:sz w:val="20"/>
                </w:rPr>
                <w:t>Bits</w:t>
              </w:r>
            </w:ins>
          </w:p>
        </w:tc>
        <w:tc>
          <w:tcPr>
            <w:tcW w:w="990" w:type="dxa"/>
            <w:vAlign w:val="center"/>
          </w:tcPr>
          <w:p w:rsidR="00870953" w:rsidRPr="00587C8E" w:rsidRDefault="00870953" w:rsidP="00587C8E">
            <w:pPr>
              <w:pStyle w:val="Corpodetexto"/>
              <w:rPr>
                <w:ins w:id="375" w:author="Leonardo Tomazine" w:date="2017-01-25T08:57:00Z"/>
                <w:rFonts w:cs="Arial"/>
                <w:b/>
                <w:sz w:val="20"/>
              </w:rPr>
            </w:pPr>
            <w:ins w:id="376" w:author="Leonardo Tomazine" w:date="2017-01-25T08:57:00Z">
              <w:r w:rsidRPr="00587C8E">
                <w:rPr>
                  <w:rFonts w:cs="Arial"/>
                  <w:b/>
                  <w:sz w:val="20"/>
                </w:rPr>
                <w:t>15</w:t>
              </w:r>
            </w:ins>
          </w:p>
        </w:tc>
        <w:tc>
          <w:tcPr>
            <w:tcW w:w="990" w:type="dxa"/>
            <w:vAlign w:val="center"/>
          </w:tcPr>
          <w:p w:rsidR="00870953" w:rsidRPr="00587C8E" w:rsidRDefault="00870953" w:rsidP="00587C8E">
            <w:pPr>
              <w:pStyle w:val="Corpodetexto"/>
              <w:rPr>
                <w:ins w:id="377" w:author="Leonardo Tomazine" w:date="2017-01-25T08:57:00Z"/>
                <w:rFonts w:cs="Arial"/>
                <w:b/>
                <w:sz w:val="20"/>
              </w:rPr>
            </w:pPr>
            <w:ins w:id="378" w:author="Leonardo Tomazine" w:date="2017-01-25T08:57:00Z">
              <w:r w:rsidRPr="00587C8E">
                <w:rPr>
                  <w:rFonts w:cs="Arial"/>
                  <w:b/>
                  <w:sz w:val="20"/>
                </w:rPr>
                <w:t>14</w:t>
              </w:r>
            </w:ins>
          </w:p>
        </w:tc>
        <w:tc>
          <w:tcPr>
            <w:tcW w:w="990" w:type="dxa"/>
            <w:vAlign w:val="center"/>
          </w:tcPr>
          <w:p w:rsidR="00870953" w:rsidRPr="00587C8E" w:rsidRDefault="00870953" w:rsidP="00587C8E">
            <w:pPr>
              <w:pStyle w:val="Corpodetexto"/>
              <w:rPr>
                <w:ins w:id="379" w:author="Leonardo Tomazine" w:date="2017-01-25T08:57:00Z"/>
                <w:rFonts w:cs="Arial"/>
                <w:b/>
                <w:sz w:val="20"/>
              </w:rPr>
            </w:pPr>
            <w:ins w:id="380" w:author="Leonardo Tomazine" w:date="2017-01-25T08:57:00Z">
              <w:r w:rsidRPr="00587C8E">
                <w:rPr>
                  <w:rFonts w:cs="Arial"/>
                  <w:b/>
                  <w:sz w:val="20"/>
                </w:rPr>
                <w:t>13</w:t>
              </w:r>
            </w:ins>
          </w:p>
        </w:tc>
        <w:tc>
          <w:tcPr>
            <w:tcW w:w="990" w:type="dxa"/>
            <w:vAlign w:val="center"/>
          </w:tcPr>
          <w:p w:rsidR="00870953" w:rsidRPr="00587C8E" w:rsidRDefault="00870953" w:rsidP="00587C8E">
            <w:pPr>
              <w:pStyle w:val="Corpodetexto"/>
              <w:rPr>
                <w:ins w:id="381" w:author="Leonardo Tomazine" w:date="2017-01-25T08:57:00Z"/>
                <w:rFonts w:cs="Arial"/>
                <w:b/>
                <w:sz w:val="20"/>
              </w:rPr>
            </w:pPr>
            <w:ins w:id="382" w:author="Leonardo Tomazine" w:date="2017-01-25T08:57:00Z">
              <w:r w:rsidRPr="00587C8E">
                <w:rPr>
                  <w:rFonts w:cs="Arial"/>
                  <w:b/>
                  <w:sz w:val="20"/>
                </w:rPr>
                <w:t>12</w:t>
              </w:r>
            </w:ins>
          </w:p>
        </w:tc>
        <w:tc>
          <w:tcPr>
            <w:tcW w:w="990" w:type="dxa"/>
            <w:vAlign w:val="center"/>
          </w:tcPr>
          <w:p w:rsidR="00870953" w:rsidRPr="00587C8E" w:rsidRDefault="00870953" w:rsidP="00587C8E">
            <w:pPr>
              <w:pStyle w:val="Corpodetexto"/>
              <w:rPr>
                <w:ins w:id="383" w:author="Leonardo Tomazine" w:date="2017-01-25T08:57:00Z"/>
                <w:rFonts w:cs="Arial"/>
                <w:b/>
                <w:sz w:val="20"/>
              </w:rPr>
            </w:pPr>
            <w:ins w:id="384" w:author="Leonardo Tomazine" w:date="2017-01-25T08:57:00Z">
              <w:r w:rsidRPr="00587C8E">
                <w:rPr>
                  <w:rFonts w:cs="Arial"/>
                  <w:b/>
                  <w:sz w:val="20"/>
                </w:rPr>
                <w:t>11</w:t>
              </w:r>
            </w:ins>
          </w:p>
        </w:tc>
        <w:tc>
          <w:tcPr>
            <w:tcW w:w="990" w:type="dxa"/>
            <w:vAlign w:val="center"/>
          </w:tcPr>
          <w:p w:rsidR="00870953" w:rsidRPr="00587C8E" w:rsidRDefault="00870953" w:rsidP="00587C8E">
            <w:pPr>
              <w:pStyle w:val="Corpodetexto"/>
              <w:rPr>
                <w:ins w:id="385" w:author="Leonardo Tomazine" w:date="2017-01-25T08:57:00Z"/>
                <w:rFonts w:cs="Arial"/>
                <w:b/>
                <w:sz w:val="20"/>
              </w:rPr>
            </w:pPr>
            <w:ins w:id="386" w:author="Leonardo Tomazine" w:date="2017-01-25T08:57:00Z">
              <w:r w:rsidRPr="00587C8E">
                <w:rPr>
                  <w:rFonts w:cs="Arial"/>
                  <w:b/>
                  <w:sz w:val="20"/>
                </w:rPr>
                <w:t>10</w:t>
              </w:r>
            </w:ins>
          </w:p>
        </w:tc>
        <w:tc>
          <w:tcPr>
            <w:tcW w:w="990" w:type="dxa"/>
            <w:vAlign w:val="center"/>
          </w:tcPr>
          <w:p w:rsidR="00870953" w:rsidRPr="00587C8E" w:rsidRDefault="00870953" w:rsidP="00587C8E">
            <w:pPr>
              <w:pStyle w:val="Corpodetexto"/>
              <w:rPr>
                <w:ins w:id="387" w:author="Leonardo Tomazine" w:date="2017-01-25T08:57:00Z"/>
                <w:rFonts w:cs="Arial"/>
                <w:b/>
                <w:sz w:val="20"/>
              </w:rPr>
            </w:pPr>
            <w:ins w:id="388" w:author="Leonardo Tomazine" w:date="2017-01-25T08:57:00Z">
              <w:r w:rsidRPr="00587C8E">
                <w:rPr>
                  <w:rFonts w:cs="Arial"/>
                  <w:b/>
                  <w:sz w:val="20"/>
                </w:rPr>
                <w:t>9</w:t>
              </w:r>
            </w:ins>
          </w:p>
        </w:tc>
        <w:tc>
          <w:tcPr>
            <w:tcW w:w="990" w:type="dxa"/>
            <w:vAlign w:val="center"/>
          </w:tcPr>
          <w:p w:rsidR="00870953" w:rsidRPr="00587C8E" w:rsidRDefault="00870953" w:rsidP="00587C8E">
            <w:pPr>
              <w:pStyle w:val="Corpodetexto"/>
              <w:rPr>
                <w:ins w:id="389" w:author="Leonardo Tomazine" w:date="2017-01-25T08:57:00Z"/>
                <w:rFonts w:cs="Arial"/>
                <w:b/>
                <w:sz w:val="20"/>
              </w:rPr>
            </w:pPr>
            <w:ins w:id="390" w:author="Leonardo Tomazine" w:date="2017-01-25T08:57:00Z">
              <w:r w:rsidRPr="00587C8E">
                <w:rPr>
                  <w:rFonts w:cs="Arial"/>
                  <w:b/>
                  <w:sz w:val="20"/>
                </w:rPr>
                <w:t>8</w:t>
              </w:r>
            </w:ins>
          </w:p>
        </w:tc>
      </w:tr>
      <w:tr w:rsidR="00870953" w:rsidRPr="00587C8E" w:rsidTr="00587C8E">
        <w:trPr>
          <w:cantSplit/>
          <w:trHeight w:val="233"/>
          <w:jc w:val="center"/>
          <w:ins w:id="391" w:author="Leonardo Tomazine" w:date="2017-01-25T08:57:00Z"/>
        </w:trPr>
        <w:tc>
          <w:tcPr>
            <w:tcW w:w="961" w:type="dxa"/>
            <w:vAlign w:val="center"/>
          </w:tcPr>
          <w:p w:rsidR="00870953" w:rsidRPr="00587C8E" w:rsidRDefault="00870953" w:rsidP="00587C8E">
            <w:pPr>
              <w:jc w:val="center"/>
              <w:rPr>
                <w:ins w:id="392" w:author="Leonardo Tomazine" w:date="2017-01-25T08:57:00Z"/>
                <w:rFonts w:cs="Arial"/>
                <w:b/>
                <w:sz w:val="20"/>
              </w:rPr>
            </w:pPr>
            <w:ins w:id="393" w:author="Leonardo Tomazine" w:date="2017-01-25T08:57:00Z">
              <w:r w:rsidRPr="00587C8E">
                <w:rPr>
                  <w:rFonts w:cs="Arial"/>
                  <w:b/>
                  <w:sz w:val="20"/>
                </w:rPr>
                <w:t>Field</w:t>
              </w:r>
            </w:ins>
          </w:p>
        </w:tc>
        <w:tc>
          <w:tcPr>
            <w:tcW w:w="6930" w:type="dxa"/>
            <w:gridSpan w:val="7"/>
            <w:vAlign w:val="center"/>
          </w:tcPr>
          <w:p w:rsidR="00870953" w:rsidRPr="00587C8E" w:rsidRDefault="00870953" w:rsidP="00587C8E">
            <w:pPr>
              <w:jc w:val="center"/>
              <w:rPr>
                <w:ins w:id="394" w:author="Leonardo Tomazine" w:date="2017-01-25T08:57:00Z"/>
                <w:rFonts w:cs="Arial"/>
                <w:sz w:val="20"/>
              </w:rPr>
            </w:pPr>
            <w:ins w:id="395" w:author="Leonardo Tomazine" w:date="2017-01-25T08:57:00Z">
              <w:r w:rsidRPr="00587C8E">
                <w:rPr>
                  <w:rFonts w:cs="Arial"/>
                  <w:sz w:val="20"/>
                </w:rPr>
                <w:t>reserved</w:t>
              </w:r>
            </w:ins>
          </w:p>
        </w:tc>
        <w:tc>
          <w:tcPr>
            <w:tcW w:w="990" w:type="dxa"/>
          </w:tcPr>
          <w:p w:rsidR="00870953" w:rsidRPr="00587C8E" w:rsidRDefault="00870953" w:rsidP="00587C8E">
            <w:pPr>
              <w:jc w:val="center"/>
              <w:rPr>
                <w:ins w:id="396" w:author="Leonardo Tomazine" w:date="2017-01-25T08:57:00Z"/>
                <w:rFonts w:cs="Arial"/>
                <w:sz w:val="20"/>
              </w:rPr>
            </w:pPr>
            <w:ins w:id="397" w:author="Leonardo Tomazine" w:date="2017-01-25T08:57:00Z">
              <w:r w:rsidRPr="00587C8E">
                <w:rPr>
                  <w:rFonts w:cs="Arial"/>
                  <w:sz w:val="20"/>
                </w:rPr>
                <w:t>coef0_8</w:t>
              </w:r>
            </w:ins>
          </w:p>
        </w:tc>
      </w:tr>
      <w:tr w:rsidR="00870953" w:rsidRPr="00587C8E" w:rsidTr="00587C8E">
        <w:trPr>
          <w:trHeight w:val="233"/>
          <w:jc w:val="center"/>
          <w:ins w:id="398" w:author="Leonardo Tomazine" w:date="2017-01-25T08:57:00Z"/>
        </w:trPr>
        <w:tc>
          <w:tcPr>
            <w:tcW w:w="961" w:type="dxa"/>
            <w:vAlign w:val="center"/>
          </w:tcPr>
          <w:p w:rsidR="00870953" w:rsidRPr="00587C8E" w:rsidRDefault="00870953" w:rsidP="00587C8E">
            <w:pPr>
              <w:jc w:val="center"/>
              <w:rPr>
                <w:ins w:id="399" w:author="Leonardo Tomazine" w:date="2017-01-25T08:57:00Z"/>
                <w:rFonts w:cs="Arial"/>
                <w:b/>
                <w:sz w:val="20"/>
              </w:rPr>
            </w:pPr>
            <w:ins w:id="400" w:author="Leonardo Tomazine" w:date="2017-01-25T08:57:00Z">
              <w:r w:rsidRPr="00587C8E">
                <w:rPr>
                  <w:rFonts w:cs="Arial"/>
                  <w:b/>
                  <w:sz w:val="20"/>
                </w:rPr>
                <w:t>Default</w:t>
              </w:r>
            </w:ins>
          </w:p>
        </w:tc>
        <w:tc>
          <w:tcPr>
            <w:tcW w:w="990" w:type="dxa"/>
            <w:vAlign w:val="center"/>
          </w:tcPr>
          <w:p w:rsidR="00870953" w:rsidRPr="00587C8E" w:rsidRDefault="00870953" w:rsidP="00587C8E">
            <w:pPr>
              <w:jc w:val="center"/>
              <w:rPr>
                <w:ins w:id="401" w:author="Leonardo Tomazine" w:date="2017-01-25T08:57:00Z"/>
                <w:rFonts w:cs="Arial"/>
                <w:sz w:val="20"/>
              </w:rPr>
            </w:pPr>
            <w:ins w:id="402"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403" w:author="Leonardo Tomazine" w:date="2017-01-25T08:57:00Z"/>
                <w:rFonts w:cs="Arial"/>
                <w:sz w:val="20"/>
              </w:rPr>
            </w:pPr>
            <w:ins w:id="404"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405" w:author="Leonardo Tomazine" w:date="2017-01-25T08:57:00Z"/>
                <w:rFonts w:cs="Arial"/>
                <w:sz w:val="20"/>
              </w:rPr>
            </w:pPr>
            <w:ins w:id="406"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407" w:author="Leonardo Tomazine" w:date="2017-01-25T08:57:00Z"/>
                <w:rFonts w:cs="Arial"/>
                <w:sz w:val="20"/>
              </w:rPr>
            </w:pPr>
            <w:ins w:id="408"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409" w:author="Leonardo Tomazine" w:date="2017-01-25T08:57:00Z"/>
                <w:rFonts w:cs="Arial"/>
                <w:sz w:val="20"/>
              </w:rPr>
            </w:pPr>
            <w:ins w:id="410"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411" w:author="Leonardo Tomazine" w:date="2017-01-25T08:57:00Z"/>
                <w:rFonts w:cs="Arial"/>
                <w:sz w:val="20"/>
              </w:rPr>
            </w:pPr>
            <w:ins w:id="412"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413" w:author="Leonardo Tomazine" w:date="2017-01-25T08:57:00Z"/>
                <w:rFonts w:cs="Arial"/>
                <w:sz w:val="20"/>
              </w:rPr>
            </w:pPr>
            <w:ins w:id="414"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415" w:author="Leonardo Tomazine" w:date="2017-01-25T08:57:00Z"/>
                <w:rFonts w:cs="Arial"/>
                <w:sz w:val="20"/>
              </w:rPr>
            </w:pPr>
            <w:ins w:id="416" w:author="Leonardo Tomazine" w:date="2017-01-25T08:57:00Z">
              <w:r w:rsidRPr="00587C8E">
                <w:rPr>
                  <w:rFonts w:cs="Arial"/>
                  <w:sz w:val="20"/>
                </w:rPr>
                <w:t>0</w:t>
              </w:r>
            </w:ins>
          </w:p>
        </w:tc>
      </w:tr>
    </w:tbl>
    <w:p w:rsidR="00870953" w:rsidRPr="00587C8E" w:rsidRDefault="00870953" w:rsidP="00870953">
      <w:pPr>
        <w:rPr>
          <w:ins w:id="417" w:author="Leonardo Tomazine" w:date="2017-01-25T08:57:00Z"/>
          <w:rFonts w:cs="Arial"/>
          <w:sz w:val="20"/>
        </w:rPr>
      </w:pPr>
    </w:p>
    <w:tbl>
      <w:tblPr>
        <w:tblW w:w="88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1"/>
        <w:gridCol w:w="990"/>
        <w:gridCol w:w="990"/>
        <w:gridCol w:w="990"/>
        <w:gridCol w:w="990"/>
        <w:gridCol w:w="990"/>
        <w:gridCol w:w="990"/>
        <w:gridCol w:w="990"/>
        <w:gridCol w:w="990"/>
      </w:tblGrid>
      <w:tr w:rsidR="00870953" w:rsidRPr="00587C8E" w:rsidTr="00587C8E">
        <w:trPr>
          <w:trHeight w:val="206"/>
          <w:jc w:val="center"/>
          <w:ins w:id="418" w:author="Leonardo Tomazine" w:date="2017-01-25T08:57:00Z"/>
        </w:trPr>
        <w:tc>
          <w:tcPr>
            <w:tcW w:w="961" w:type="dxa"/>
            <w:vAlign w:val="center"/>
          </w:tcPr>
          <w:p w:rsidR="00870953" w:rsidRPr="00587C8E" w:rsidRDefault="00870953" w:rsidP="00587C8E">
            <w:pPr>
              <w:pStyle w:val="Corpodetexto"/>
              <w:rPr>
                <w:ins w:id="419" w:author="Leonardo Tomazine" w:date="2017-01-25T08:57:00Z"/>
                <w:rFonts w:cs="Arial"/>
                <w:b/>
                <w:sz w:val="20"/>
              </w:rPr>
            </w:pPr>
            <w:ins w:id="420" w:author="Leonardo Tomazine" w:date="2017-01-25T08:57:00Z">
              <w:r w:rsidRPr="00587C8E">
                <w:rPr>
                  <w:rFonts w:cs="Arial"/>
                  <w:b/>
                  <w:sz w:val="20"/>
                </w:rPr>
                <w:t>Bits</w:t>
              </w:r>
            </w:ins>
          </w:p>
        </w:tc>
        <w:tc>
          <w:tcPr>
            <w:tcW w:w="990" w:type="dxa"/>
            <w:vAlign w:val="center"/>
          </w:tcPr>
          <w:p w:rsidR="00870953" w:rsidRPr="00587C8E" w:rsidRDefault="00870953" w:rsidP="00587C8E">
            <w:pPr>
              <w:pStyle w:val="Corpodetexto"/>
              <w:rPr>
                <w:ins w:id="421" w:author="Leonardo Tomazine" w:date="2017-01-25T08:57:00Z"/>
                <w:rFonts w:cs="Arial"/>
                <w:b/>
                <w:sz w:val="20"/>
              </w:rPr>
            </w:pPr>
            <w:ins w:id="422" w:author="Leonardo Tomazine" w:date="2017-01-25T08:57:00Z">
              <w:r w:rsidRPr="00587C8E">
                <w:rPr>
                  <w:rFonts w:cs="Arial"/>
                  <w:b/>
                  <w:sz w:val="20"/>
                </w:rPr>
                <w:t>7</w:t>
              </w:r>
            </w:ins>
          </w:p>
        </w:tc>
        <w:tc>
          <w:tcPr>
            <w:tcW w:w="990" w:type="dxa"/>
            <w:vAlign w:val="center"/>
          </w:tcPr>
          <w:p w:rsidR="00870953" w:rsidRPr="00587C8E" w:rsidRDefault="00870953" w:rsidP="00587C8E">
            <w:pPr>
              <w:pStyle w:val="Corpodetexto"/>
              <w:rPr>
                <w:ins w:id="423" w:author="Leonardo Tomazine" w:date="2017-01-25T08:57:00Z"/>
                <w:rFonts w:cs="Arial"/>
                <w:b/>
                <w:sz w:val="20"/>
              </w:rPr>
            </w:pPr>
            <w:ins w:id="424" w:author="Leonardo Tomazine" w:date="2017-01-25T08:57:00Z">
              <w:r w:rsidRPr="00587C8E">
                <w:rPr>
                  <w:rFonts w:cs="Arial"/>
                  <w:b/>
                  <w:sz w:val="20"/>
                </w:rPr>
                <w:t>6</w:t>
              </w:r>
            </w:ins>
          </w:p>
        </w:tc>
        <w:tc>
          <w:tcPr>
            <w:tcW w:w="990" w:type="dxa"/>
            <w:vAlign w:val="center"/>
          </w:tcPr>
          <w:p w:rsidR="00870953" w:rsidRPr="00587C8E" w:rsidRDefault="00870953" w:rsidP="00587C8E">
            <w:pPr>
              <w:pStyle w:val="Corpodetexto"/>
              <w:rPr>
                <w:ins w:id="425" w:author="Leonardo Tomazine" w:date="2017-01-25T08:57:00Z"/>
                <w:rFonts w:cs="Arial"/>
                <w:b/>
                <w:sz w:val="20"/>
              </w:rPr>
            </w:pPr>
            <w:ins w:id="426" w:author="Leonardo Tomazine" w:date="2017-01-25T08:57:00Z">
              <w:r w:rsidRPr="00587C8E">
                <w:rPr>
                  <w:rFonts w:cs="Arial"/>
                  <w:b/>
                  <w:sz w:val="20"/>
                </w:rPr>
                <w:t>5</w:t>
              </w:r>
            </w:ins>
          </w:p>
        </w:tc>
        <w:tc>
          <w:tcPr>
            <w:tcW w:w="990" w:type="dxa"/>
            <w:vAlign w:val="center"/>
          </w:tcPr>
          <w:p w:rsidR="00870953" w:rsidRPr="00587C8E" w:rsidRDefault="00870953" w:rsidP="00587C8E">
            <w:pPr>
              <w:pStyle w:val="Corpodetexto"/>
              <w:rPr>
                <w:ins w:id="427" w:author="Leonardo Tomazine" w:date="2017-01-25T08:57:00Z"/>
                <w:rFonts w:cs="Arial"/>
                <w:b/>
                <w:sz w:val="20"/>
              </w:rPr>
            </w:pPr>
            <w:ins w:id="428" w:author="Leonardo Tomazine" w:date="2017-01-25T08:57:00Z">
              <w:r w:rsidRPr="00587C8E">
                <w:rPr>
                  <w:rFonts w:cs="Arial"/>
                  <w:b/>
                  <w:sz w:val="20"/>
                </w:rPr>
                <w:t>4</w:t>
              </w:r>
            </w:ins>
          </w:p>
        </w:tc>
        <w:tc>
          <w:tcPr>
            <w:tcW w:w="990" w:type="dxa"/>
            <w:vAlign w:val="center"/>
          </w:tcPr>
          <w:p w:rsidR="00870953" w:rsidRPr="00587C8E" w:rsidRDefault="00870953" w:rsidP="00587C8E">
            <w:pPr>
              <w:pStyle w:val="Corpodetexto"/>
              <w:rPr>
                <w:ins w:id="429" w:author="Leonardo Tomazine" w:date="2017-01-25T08:57:00Z"/>
                <w:rFonts w:cs="Arial"/>
                <w:b/>
                <w:sz w:val="20"/>
              </w:rPr>
            </w:pPr>
            <w:ins w:id="430" w:author="Leonardo Tomazine" w:date="2017-01-25T08:57:00Z">
              <w:r w:rsidRPr="00587C8E">
                <w:rPr>
                  <w:rFonts w:cs="Arial"/>
                  <w:b/>
                  <w:sz w:val="20"/>
                </w:rPr>
                <w:t>3</w:t>
              </w:r>
            </w:ins>
          </w:p>
        </w:tc>
        <w:tc>
          <w:tcPr>
            <w:tcW w:w="990" w:type="dxa"/>
            <w:vAlign w:val="center"/>
          </w:tcPr>
          <w:p w:rsidR="00870953" w:rsidRPr="00587C8E" w:rsidRDefault="00870953" w:rsidP="00587C8E">
            <w:pPr>
              <w:pStyle w:val="Corpodetexto"/>
              <w:rPr>
                <w:ins w:id="431" w:author="Leonardo Tomazine" w:date="2017-01-25T08:57:00Z"/>
                <w:rFonts w:cs="Arial"/>
                <w:b/>
                <w:sz w:val="20"/>
              </w:rPr>
            </w:pPr>
            <w:ins w:id="432" w:author="Leonardo Tomazine" w:date="2017-01-25T08:57:00Z">
              <w:r w:rsidRPr="00587C8E">
                <w:rPr>
                  <w:rFonts w:cs="Arial"/>
                  <w:b/>
                  <w:sz w:val="20"/>
                </w:rPr>
                <w:t>2</w:t>
              </w:r>
            </w:ins>
          </w:p>
        </w:tc>
        <w:tc>
          <w:tcPr>
            <w:tcW w:w="990" w:type="dxa"/>
            <w:vAlign w:val="center"/>
          </w:tcPr>
          <w:p w:rsidR="00870953" w:rsidRPr="00587C8E" w:rsidRDefault="00870953" w:rsidP="00587C8E">
            <w:pPr>
              <w:pStyle w:val="Corpodetexto"/>
              <w:rPr>
                <w:ins w:id="433" w:author="Leonardo Tomazine" w:date="2017-01-25T08:57:00Z"/>
                <w:rFonts w:cs="Arial"/>
                <w:b/>
                <w:sz w:val="20"/>
              </w:rPr>
            </w:pPr>
            <w:ins w:id="434" w:author="Leonardo Tomazine" w:date="2017-01-25T08:57:00Z">
              <w:r w:rsidRPr="00587C8E">
                <w:rPr>
                  <w:rFonts w:cs="Arial"/>
                  <w:b/>
                  <w:sz w:val="20"/>
                </w:rPr>
                <w:t>1</w:t>
              </w:r>
            </w:ins>
          </w:p>
        </w:tc>
        <w:tc>
          <w:tcPr>
            <w:tcW w:w="990" w:type="dxa"/>
            <w:vAlign w:val="center"/>
          </w:tcPr>
          <w:p w:rsidR="00870953" w:rsidRPr="00587C8E" w:rsidRDefault="00870953" w:rsidP="00587C8E">
            <w:pPr>
              <w:pStyle w:val="Corpodetexto"/>
              <w:rPr>
                <w:ins w:id="435" w:author="Leonardo Tomazine" w:date="2017-01-25T08:57:00Z"/>
                <w:rFonts w:cs="Arial"/>
                <w:b/>
                <w:sz w:val="20"/>
              </w:rPr>
            </w:pPr>
            <w:ins w:id="436" w:author="Leonardo Tomazine" w:date="2017-01-25T08:57:00Z">
              <w:r w:rsidRPr="00587C8E">
                <w:rPr>
                  <w:rFonts w:cs="Arial"/>
                  <w:b/>
                  <w:sz w:val="20"/>
                </w:rPr>
                <w:t>0</w:t>
              </w:r>
            </w:ins>
          </w:p>
        </w:tc>
      </w:tr>
      <w:tr w:rsidR="00870953" w:rsidRPr="00587C8E" w:rsidTr="00587C8E">
        <w:trPr>
          <w:cantSplit/>
          <w:trHeight w:val="233"/>
          <w:jc w:val="center"/>
          <w:ins w:id="437" w:author="Leonardo Tomazine" w:date="2017-01-25T08:57:00Z"/>
        </w:trPr>
        <w:tc>
          <w:tcPr>
            <w:tcW w:w="961" w:type="dxa"/>
            <w:vAlign w:val="center"/>
          </w:tcPr>
          <w:p w:rsidR="00870953" w:rsidRPr="00587C8E" w:rsidRDefault="00870953" w:rsidP="00587C8E">
            <w:pPr>
              <w:jc w:val="center"/>
              <w:rPr>
                <w:ins w:id="438" w:author="Leonardo Tomazine" w:date="2017-01-25T08:57:00Z"/>
                <w:rFonts w:cs="Arial"/>
                <w:b/>
                <w:sz w:val="20"/>
              </w:rPr>
            </w:pPr>
            <w:ins w:id="439" w:author="Leonardo Tomazine" w:date="2017-01-25T08:57:00Z">
              <w:r w:rsidRPr="00587C8E">
                <w:rPr>
                  <w:rFonts w:cs="Arial"/>
                  <w:b/>
                  <w:sz w:val="20"/>
                </w:rPr>
                <w:t>Field</w:t>
              </w:r>
            </w:ins>
          </w:p>
        </w:tc>
        <w:tc>
          <w:tcPr>
            <w:tcW w:w="990" w:type="dxa"/>
          </w:tcPr>
          <w:p w:rsidR="00870953" w:rsidRPr="00587C8E" w:rsidRDefault="00870953" w:rsidP="00587C8E">
            <w:pPr>
              <w:jc w:val="center"/>
              <w:rPr>
                <w:ins w:id="440" w:author="Leonardo Tomazine" w:date="2017-01-25T08:57:00Z"/>
                <w:rFonts w:cs="Arial"/>
                <w:sz w:val="20"/>
              </w:rPr>
            </w:pPr>
            <w:ins w:id="441" w:author="Leonardo Tomazine" w:date="2017-01-25T08:57:00Z">
              <w:r w:rsidRPr="00587C8E">
                <w:rPr>
                  <w:rFonts w:cs="Arial"/>
                  <w:sz w:val="20"/>
                </w:rPr>
                <w:t>coef0_7</w:t>
              </w:r>
            </w:ins>
          </w:p>
        </w:tc>
        <w:tc>
          <w:tcPr>
            <w:tcW w:w="990" w:type="dxa"/>
          </w:tcPr>
          <w:p w:rsidR="00870953" w:rsidRPr="00587C8E" w:rsidRDefault="00870953" w:rsidP="00587C8E">
            <w:pPr>
              <w:jc w:val="center"/>
              <w:rPr>
                <w:ins w:id="442" w:author="Leonardo Tomazine" w:date="2017-01-25T08:57:00Z"/>
                <w:rFonts w:cs="Arial"/>
                <w:sz w:val="20"/>
              </w:rPr>
            </w:pPr>
            <w:ins w:id="443" w:author="Leonardo Tomazine" w:date="2017-01-25T08:57:00Z">
              <w:r w:rsidRPr="00587C8E">
                <w:rPr>
                  <w:rFonts w:cs="Arial"/>
                  <w:sz w:val="20"/>
                </w:rPr>
                <w:t>coef0_6</w:t>
              </w:r>
            </w:ins>
          </w:p>
        </w:tc>
        <w:tc>
          <w:tcPr>
            <w:tcW w:w="990" w:type="dxa"/>
          </w:tcPr>
          <w:p w:rsidR="00870953" w:rsidRPr="00587C8E" w:rsidRDefault="00870953" w:rsidP="00587C8E">
            <w:pPr>
              <w:jc w:val="center"/>
              <w:rPr>
                <w:ins w:id="444" w:author="Leonardo Tomazine" w:date="2017-01-25T08:57:00Z"/>
                <w:rFonts w:cs="Arial"/>
                <w:sz w:val="20"/>
              </w:rPr>
            </w:pPr>
            <w:ins w:id="445" w:author="Leonardo Tomazine" w:date="2017-01-25T08:57:00Z">
              <w:r w:rsidRPr="00587C8E">
                <w:rPr>
                  <w:rFonts w:cs="Arial"/>
                  <w:sz w:val="20"/>
                </w:rPr>
                <w:t>coef0_5</w:t>
              </w:r>
            </w:ins>
          </w:p>
        </w:tc>
        <w:tc>
          <w:tcPr>
            <w:tcW w:w="990" w:type="dxa"/>
          </w:tcPr>
          <w:p w:rsidR="00870953" w:rsidRPr="00587C8E" w:rsidRDefault="00870953" w:rsidP="00587C8E">
            <w:pPr>
              <w:jc w:val="center"/>
              <w:rPr>
                <w:ins w:id="446" w:author="Leonardo Tomazine" w:date="2017-01-25T08:57:00Z"/>
                <w:rFonts w:cs="Arial"/>
                <w:sz w:val="20"/>
              </w:rPr>
            </w:pPr>
            <w:ins w:id="447" w:author="Leonardo Tomazine" w:date="2017-01-25T08:57:00Z">
              <w:r w:rsidRPr="00587C8E">
                <w:rPr>
                  <w:rFonts w:cs="Arial"/>
                  <w:sz w:val="20"/>
                </w:rPr>
                <w:t>coef0_4</w:t>
              </w:r>
            </w:ins>
          </w:p>
        </w:tc>
        <w:tc>
          <w:tcPr>
            <w:tcW w:w="990" w:type="dxa"/>
          </w:tcPr>
          <w:p w:rsidR="00870953" w:rsidRPr="00587C8E" w:rsidRDefault="00870953" w:rsidP="00587C8E">
            <w:pPr>
              <w:jc w:val="center"/>
              <w:rPr>
                <w:ins w:id="448" w:author="Leonardo Tomazine" w:date="2017-01-25T08:57:00Z"/>
                <w:rFonts w:cs="Arial"/>
                <w:sz w:val="20"/>
              </w:rPr>
            </w:pPr>
            <w:ins w:id="449" w:author="Leonardo Tomazine" w:date="2017-01-25T08:57:00Z">
              <w:r w:rsidRPr="00587C8E">
                <w:rPr>
                  <w:rFonts w:cs="Arial"/>
                  <w:sz w:val="20"/>
                </w:rPr>
                <w:t>coef0_3</w:t>
              </w:r>
            </w:ins>
          </w:p>
        </w:tc>
        <w:tc>
          <w:tcPr>
            <w:tcW w:w="990" w:type="dxa"/>
          </w:tcPr>
          <w:p w:rsidR="00870953" w:rsidRPr="00587C8E" w:rsidRDefault="00870953" w:rsidP="00587C8E">
            <w:pPr>
              <w:jc w:val="center"/>
              <w:rPr>
                <w:ins w:id="450" w:author="Leonardo Tomazine" w:date="2017-01-25T08:57:00Z"/>
                <w:rFonts w:cs="Arial"/>
                <w:sz w:val="20"/>
              </w:rPr>
            </w:pPr>
            <w:ins w:id="451" w:author="Leonardo Tomazine" w:date="2017-01-25T08:57:00Z">
              <w:r w:rsidRPr="00587C8E">
                <w:rPr>
                  <w:rFonts w:cs="Arial"/>
                  <w:sz w:val="20"/>
                </w:rPr>
                <w:t>coef0_2</w:t>
              </w:r>
            </w:ins>
          </w:p>
        </w:tc>
        <w:tc>
          <w:tcPr>
            <w:tcW w:w="990" w:type="dxa"/>
          </w:tcPr>
          <w:p w:rsidR="00870953" w:rsidRPr="00587C8E" w:rsidRDefault="00870953" w:rsidP="00587C8E">
            <w:pPr>
              <w:jc w:val="center"/>
              <w:rPr>
                <w:ins w:id="452" w:author="Leonardo Tomazine" w:date="2017-01-25T08:57:00Z"/>
                <w:rFonts w:cs="Arial"/>
                <w:sz w:val="20"/>
              </w:rPr>
            </w:pPr>
            <w:ins w:id="453" w:author="Leonardo Tomazine" w:date="2017-01-25T08:57:00Z">
              <w:r w:rsidRPr="00587C8E">
                <w:rPr>
                  <w:rFonts w:cs="Arial"/>
                  <w:sz w:val="20"/>
                </w:rPr>
                <w:t>coef0_1</w:t>
              </w:r>
            </w:ins>
          </w:p>
        </w:tc>
        <w:tc>
          <w:tcPr>
            <w:tcW w:w="990" w:type="dxa"/>
          </w:tcPr>
          <w:p w:rsidR="00870953" w:rsidRPr="00587C8E" w:rsidRDefault="00870953" w:rsidP="00587C8E">
            <w:pPr>
              <w:jc w:val="center"/>
              <w:rPr>
                <w:ins w:id="454" w:author="Leonardo Tomazine" w:date="2017-01-25T08:57:00Z"/>
                <w:rFonts w:cs="Arial"/>
                <w:sz w:val="20"/>
              </w:rPr>
            </w:pPr>
            <w:ins w:id="455" w:author="Leonardo Tomazine" w:date="2017-01-25T08:57:00Z">
              <w:r w:rsidRPr="00587C8E">
                <w:rPr>
                  <w:rFonts w:cs="Arial"/>
                  <w:sz w:val="20"/>
                </w:rPr>
                <w:t>coef0_0</w:t>
              </w:r>
            </w:ins>
          </w:p>
        </w:tc>
      </w:tr>
      <w:tr w:rsidR="00870953" w:rsidRPr="00587C8E" w:rsidTr="00587C8E">
        <w:trPr>
          <w:trHeight w:val="233"/>
          <w:jc w:val="center"/>
          <w:ins w:id="456" w:author="Leonardo Tomazine" w:date="2017-01-25T08:57:00Z"/>
        </w:trPr>
        <w:tc>
          <w:tcPr>
            <w:tcW w:w="961" w:type="dxa"/>
            <w:vAlign w:val="center"/>
          </w:tcPr>
          <w:p w:rsidR="00870953" w:rsidRPr="00587C8E" w:rsidRDefault="00870953" w:rsidP="00587C8E">
            <w:pPr>
              <w:jc w:val="center"/>
              <w:rPr>
                <w:ins w:id="457" w:author="Leonardo Tomazine" w:date="2017-01-25T08:57:00Z"/>
                <w:rFonts w:cs="Arial"/>
                <w:b/>
                <w:sz w:val="20"/>
              </w:rPr>
            </w:pPr>
            <w:ins w:id="458" w:author="Leonardo Tomazine" w:date="2017-01-25T08:57:00Z">
              <w:r w:rsidRPr="00587C8E">
                <w:rPr>
                  <w:rFonts w:cs="Arial"/>
                  <w:b/>
                  <w:sz w:val="20"/>
                </w:rPr>
                <w:t>Default</w:t>
              </w:r>
            </w:ins>
          </w:p>
        </w:tc>
        <w:tc>
          <w:tcPr>
            <w:tcW w:w="990" w:type="dxa"/>
            <w:vAlign w:val="center"/>
          </w:tcPr>
          <w:p w:rsidR="00870953" w:rsidRPr="00587C8E" w:rsidRDefault="00870953" w:rsidP="00587C8E">
            <w:pPr>
              <w:jc w:val="center"/>
              <w:rPr>
                <w:ins w:id="459" w:author="Leonardo Tomazine" w:date="2017-01-25T08:57:00Z"/>
                <w:rFonts w:cs="Arial"/>
                <w:sz w:val="20"/>
              </w:rPr>
            </w:pPr>
            <w:ins w:id="460"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461" w:author="Leonardo Tomazine" w:date="2017-01-25T08:57:00Z"/>
                <w:rFonts w:cs="Arial"/>
                <w:sz w:val="20"/>
              </w:rPr>
            </w:pPr>
            <w:ins w:id="462"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463" w:author="Leonardo Tomazine" w:date="2017-01-25T08:57:00Z"/>
                <w:rFonts w:cs="Arial"/>
                <w:sz w:val="20"/>
              </w:rPr>
            </w:pPr>
            <w:ins w:id="464"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465" w:author="Leonardo Tomazine" w:date="2017-01-25T08:57:00Z"/>
                <w:rFonts w:cs="Arial"/>
                <w:sz w:val="20"/>
              </w:rPr>
            </w:pPr>
            <w:ins w:id="466"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467" w:author="Leonardo Tomazine" w:date="2017-01-25T08:57:00Z"/>
                <w:rFonts w:cs="Arial"/>
                <w:sz w:val="20"/>
              </w:rPr>
            </w:pPr>
            <w:ins w:id="468"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469" w:author="Leonardo Tomazine" w:date="2017-01-25T08:57:00Z"/>
                <w:rFonts w:cs="Arial"/>
                <w:sz w:val="20"/>
              </w:rPr>
            </w:pPr>
            <w:ins w:id="470"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471" w:author="Leonardo Tomazine" w:date="2017-01-25T08:57:00Z"/>
                <w:rFonts w:cs="Arial"/>
                <w:sz w:val="20"/>
              </w:rPr>
            </w:pPr>
            <w:ins w:id="472" w:author="Leonardo Tomazine" w:date="2017-01-25T08:57:00Z">
              <w:r w:rsidRPr="00587C8E">
                <w:rPr>
                  <w:rFonts w:cs="Arial"/>
                  <w:sz w:val="20"/>
                </w:rPr>
                <w:t>1</w:t>
              </w:r>
            </w:ins>
          </w:p>
        </w:tc>
        <w:tc>
          <w:tcPr>
            <w:tcW w:w="990" w:type="dxa"/>
            <w:vAlign w:val="center"/>
          </w:tcPr>
          <w:p w:rsidR="00870953" w:rsidRPr="00587C8E" w:rsidRDefault="00870953" w:rsidP="00587C8E">
            <w:pPr>
              <w:jc w:val="center"/>
              <w:rPr>
                <w:ins w:id="473" w:author="Leonardo Tomazine" w:date="2017-01-25T08:57:00Z"/>
                <w:rFonts w:cs="Arial"/>
                <w:sz w:val="20"/>
              </w:rPr>
            </w:pPr>
            <w:ins w:id="474" w:author="Leonardo Tomazine" w:date="2017-01-25T08:57:00Z">
              <w:r w:rsidRPr="00587C8E">
                <w:rPr>
                  <w:rFonts w:cs="Arial"/>
                  <w:sz w:val="20"/>
                </w:rPr>
                <w:t>1</w:t>
              </w:r>
            </w:ins>
          </w:p>
        </w:tc>
      </w:tr>
    </w:tbl>
    <w:p w:rsidR="00870953" w:rsidRPr="00587C8E" w:rsidRDefault="00870953" w:rsidP="00870953">
      <w:pPr>
        <w:rPr>
          <w:ins w:id="475" w:author="Leonardo Tomazine" w:date="2017-01-25T08:57:00Z"/>
          <w:rFonts w:cs="Arial"/>
          <w:b/>
          <w:bCs/>
          <w:szCs w:val="22"/>
        </w:rPr>
      </w:pPr>
      <w:ins w:id="476" w:author="Leonardo Tomazine" w:date="2017-01-25T08:57:00Z">
        <w:r w:rsidRPr="00587C8E">
          <w:rPr>
            <w:rFonts w:cs="Arial"/>
            <w:b/>
            <w:bCs/>
            <w:szCs w:val="22"/>
          </w:rPr>
          <w:t xml:space="preserve">Bit 15-9:  reserved </w:t>
        </w:r>
      </w:ins>
    </w:p>
    <w:p w:rsidR="00870953" w:rsidRPr="00587C8E" w:rsidRDefault="00870953" w:rsidP="00870953">
      <w:pPr>
        <w:pStyle w:val="Corpodetexto"/>
        <w:rPr>
          <w:ins w:id="477" w:author="Leonardo Tomazine" w:date="2017-01-25T08:57:00Z"/>
          <w:rFonts w:cs="Arial"/>
          <w:sz w:val="22"/>
          <w:szCs w:val="22"/>
        </w:rPr>
      </w:pPr>
      <w:ins w:id="478" w:author="Leonardo Tomazine" w:date="2017-01-25T08:57:00Z">
        <w:r w:rsidRPr="00587C8E">
          <w:rPr>
            <w:rFonts w:cs="Arial"/>
            <w:sz w:val="22"/>
            <w:szCs w:val="22"/>
          </w:rPr>
          <w:t>Register field</w:t>
        </w:r>
        <w:r w:rsidRPr="00587C8E">
          <w:rPr>
            <w:rFonts w:cs="Arial"/>
            <w:i/>
            <w:sz w:val="22"/>
            <w:szCs w:val="22"/>
          </w:rPr>
          <w:t xml:space="preserve"> 15 to 9</w:t>
        </w:r>
        <w:r w:rsidRPr="00587C8E">
          <w:rPr>
            <w:rFonts w:cs="Arial"/>
            <w:sz w:val="22"/>
            <w:szCs w:val="22"/>
          </w:rPr>
          <w:t xml:space="preserve"> are reserved bits for future applications and </w:t>
        </w:r>
        <w:proofErr w:type="gramStart"/>
        <w:r w:rsidRPr="00587C8E">
          <w:rPr>
            <w:rFonts w:cs="Arial"/>
            <w:sz w:val="22"/>
            <w:szCs w:val="22"/>
          </w:rPr>
          <w:t>should not be written</w:t>
        </w:r>
        <w:proofErr w:type="gramEnd"/>
        <w:r w:rsidRPr="00587C8E">
          <w:rPr>
            <w:rFonts w:cs="Arial"/>
            <w:sz w:val="22"/>
            <w:szCs w:val="22"/>
          </w:rPr>
          <w:t>.</w:t>
        </w:r>
      </w:ins>
    </w:p>
    <w:p w:rsidR="00870953" w:rsidRPr="00587C8E" w:rsidRDefault="00870953" w:rsidP="00870953">
      <w:pPr>
        <w:rPr>
          <w:ins w:id="479" w:author="Leonardo Tomazine" w:date="2017-01-25T08:57:00Z"/>
          <w:rFonts w:cs="Arial"/>
          <w:b/>
          <w:bCs/>
          <w:szCs w:val="22"/>
        </w:rPr>
      </w:pPr>
      <w:ins w:id="480" w:author="Leonardo Tomazine" w:date="2017-01-25T08:57:00Z">
        <w:r w:rsidRPr="00587C8E">
          <w:rPr>
            <w:rFonts w:cs="Arial"/>
            <w:b/>
            <w:bCs/>
            <w:szCs w:val="22"/>
          </w:rPr>
          <w:t>Bit 8-0:  coef0</w:t>
        </w:r>
      </w:ins>
    </w:p>
    <w:p w:rsidR="00870953" w:rsidRPr="00587C8E" w:rsidRDefault="00870953" w:rsidP="00870953">
      <w:pPr>
        <w:pStyle w:val="Corpodetexto"/>
        <w:rPr>
          <w:ins w:id="481" w:author="Leonardo Tomazine" w:date="2017-01-25T08:57:00Z"/>
          <w:rFonts w:cs="Arial"/>
          <w:sz w:val="22"/>
          <w:szCs w:val="22"/>
        </w:rPr>
      </w:pPr>
      <w:ins w:id="482" w:author="Leonardo Tomazine" w:date="2017-01-25T08:57:00Z">
        <w:r>
          <w:rPr>
            <w:rFonts w:cs="Arial"/>
            <w:sz w:val="22"/>
            <w:szCs w:val="22"/>
          </w:rPr>
          <w:t xml:space="preserve">  </w:t>
        </w:r>
        <w:r w:rsidRPr="00587C8E">
          <w:rPr>
            <w:rFonts w:cs="Arial"/>
            <w:sz w:val="22"/>
            <w:szCs w:val="22"/>
          </w:rPr>
          <w:t xml:space="preserve">The </w:t>
        </w:r>
        <w:r w:rsidRPr="00587C8E">
          <w:rPr>
            <w:rFonts w:cs="Arial"/>
            <w:i/>
            <w:sz w:val="22"/>
            <w:szCs w:val="22"/>
          </w:rPr>
          <w:t xml:space="preserve">coef0_8- coef0_0 </w:t>
        </w:r>
        <w:r w:rsidRPr="00587C8E">
          <w:rPr>
            <w:rFonts w:cs="Arial"/>
            <w:sz w:val="22"/>
            <w:szCs w:val="22"/>
          </w:rPr>
          <w:t xml:space="preserve">are the coefficient values of the FIR filter used in the sub-sampling mode. </w:t>
        </w:r>
      </w:ins>
    </w:p>
    <w:p w:rsidR="00870953" w:rsidRPr="00587C8E" w:rsidRDefault="00870953" w:rsidP="00870953">
      <w:pPr>
        <w:pStyle w:val="Corpodetexto"/>
        <w:rPr>
          <w:ins w:id="483" w:author="Leonardo Tomazine" w:date="2017-01-25T08:57:00Z"/>
          <w:rFonts w:cs="Arial"/>
          <w:sz w:val="22"/>
          <w:szCs w:val="22"/>
        </w:rPr>
      </w:pPr>
    </w:p>
    <w:p w:rsidR="00870953" w:rsidRPr="00587C8E" w:rsidRDefault="00870953" w:rsidP="00870953">
      <w:pPr>
        <w:pStyle w:val="Corpodetexto"/>
        <w:jc w:val="left"/>
        <w:rPr>
          <w:ins w:id="484" w:author="Leonardo Tomazine" w:date="2017-01-25T08:57:00Z"/>
          <w:rFonts w:cs="Arial"/>
          <w:b/>
          <w:bCs/>
          <w:sz w:val="22"/>
          <w:szCs w:val="22"/>
        </w:rPr>
      </w:pPr>
      <w:proofErr w:type="gramStart"/>
      <w:ins w:id="485" w:author="Leonardo Tomazine" w:date="2017-01-25T08:57:00Z">
        <w:r w:rsidRPr="00587C8E">
          <w:rPr>
            <w:rFonts w:cs="Arial"/>
            <w:b/>
            <w:bCs/>
            <w:sz w:val="22"/>
            <w:szCs w:val="22"/>
          </w:rPr>
          <w:t>i_static_coef_1</w:t>
        </w:r>
        <w:proofErr w:type="gramEnd"/>
        <w:r>
          <w:rPr>
            <w:rFonts w:cs="Arial"/>
            <w:b/>
            <w:bCs/>
            <w:sz w:val="22"/>
            <w:szCs w:val="22"/>
          </w:rPr>
          <w:t xml:space="preserve"> Register</w:t>
        </w:r>
      </w:ins>
    </w:p>
    <w:tbl>
      <w:tblPr>
        <w:tblW w:w="88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1"/>
        <w:gridCol w:w="990"/>
        <w:gridCol w:w="990"/>
        <w:gridCol w:w="990"/>
        <w:gridCol w:w="990"/>
        <w:gridCol w:w="990"/>
        <w:gridCol w:w="990"/>
        <w:gridCol w:w="990"/>
        <w:gridCol w:w="990"/>
      </w:tblGrid>
      <w:tr w:rsidR="00870953" w:rsidRPr="00587C8E" w:rsidTr="00587C8E">
        <w:trPr>
          <w:trHeight w:val="366"/>
          <w:jc w:val="center"/>
          <w:ins w:id="486" w:author="Leonardo Tomazine" w:date="2017-01-25T08:57:00Z"/>
        </w:trPr>
        <w:tc>
          <w:tcPr>
            <w:tcW w:w="961" w:type="dxa"/>
            <w:vAlign w:val="center"/>
          </w:tcPr>
          <w:p w:rsidR="00870953" w:rsidRPr="00587C8E" w:rsidRDefault="00870953" w:rsidP="00587C8E">
            <w:pPr>
              <w:pStyle w:val="Corpodetexto"/>
              <w:rPr>
                <w:ins w:id="487" w:author="Leonardo Tomazine" w:date="2017-01-25T08:57:00Z"/>
                <w:rFonts w:cs="Arial"/>
                <w:b/>
                <w:sz w:val="20"/>
              </w:rPr>
            </w:pPr>
            <w:ins w:id="488" w:author="Leonardo Tomazine" w:date="2017-01-25T08:57:00Z">
              <w:r w:rsidRPr="00587C8E">
                <w:rPr>
                  <w:rFonts w:cs="Arial"/>
                  <w:b/>
                  <w:sz w:val="20"/>
                </w:rPr>
                <w:t>Bits</w:t>
              </w:r>
            </w:ins>
          </w:p>
        </w:tc>
        <w:tc>
          <w:tcPr>
            <w:tcW w:w="990" w:type="dxa"/>
            <w:vAlign w:val="center"/>
          </w:tcPr>
          <w:p w:rsidR="00870953" w:rsidRPr="00587C8E" w:rsidRDefault="00870953" w:rsidP="00587C8E">
            <w:pPr>
              <w:pStyle w:val="Corpodetexto"/>
              <w:rPr>
                <w:ins w:id="489" w:author="Leonardo Tomazine" w:date="2017-01-25T08:57:00Z"/>
                <w:rFonts w:cs="Arial"/>
                <w:b/>
                <w:sz w:val="20"/>
              </w:rPr>
            </w:pPr>
            <w:ins w:id="490" w:author="Leonardo Tomazine" w:date="2017-01-25T08:57:00Z">
              <w:r w:rsidRPr="00587C8E">
                <w:rPr>
                  <w:rFonts w:cs="Arial"/>
                  <w:b/>
                  <w:sz w:val="20"/>
                </w:rPr>
                <w:t>15</w:t>
              </w:r>
            </w:ins>
          </w:p>
        </w:tc>
        <w:tc>
          <w:tcPr>
            <w:tcW w:w="990" w:type="dxa"/>
            <w:vAlign w:val="center"/>
          </w:tcPr>
          <w:p w:rsidR="00870953" w:rsidRPr="00587C8E" w:rsidRDefault="00870953" w:rsidP="00587C8E">
            <w:pPr>
              <w:pStyle w:val="Corpodetexto"/>
              <w:rPr>
                <w:ins w:id="491" w:author="Leonardo Tomazine" w:date="2017-01-25T08:57:00Z"/>
                <w:rFonts w:cs="Arial"/>
                <w:b/>
                <w:sz w:val="20"/>
              </w:rPr>
            </w:pPr>
            <w:ins w:id="492" w:author="Leonardo Tomazine" w:date="2017-01-25T08:57:00Z">
              <w:r w:rsidRPr="00587C8E">
                <w:rPr>
                  <w:rFonts w:cs="Arial"/>
                  <w:b/>
                  <w:sz w:val="20"/>
                </w:rPr>
                <w:t>14</w:t>
              </w:r>
            </w:ins>
          </w:p>
        </w:tc>
        <w:tc>
          <w:tcPr>
            <w:tcW w:w="990" w:type="dxa"/>
            <w:vAlign w:val="center"/>
          </w:tcPr>
          <w:p w:rsidR="00870953" w:rsidRPr="00587C8E" w:rsidRDefault="00870953" w:rsidP="00587C8E">
            <w:pPr>
              <w:pStyle w:val="Corpodetexto"/>
              <w:rPr>
                <w:ins w:id="493" w:author="Leonardo Tomazine" w:date="2017-01-25T08:57:00Z"/>
                <w:rFonts w:cs="Arial"/>
                <w:b/>
                <w:sz w:val="20"/>
              </w:rPr>
            </w:pPr>
            <w:ins w:id="494" w:author="Leonardo Tomazine" w:date="2017-01-25T08:57:00Z">
              <w:r w:rsidRPr="00587C8E">
                <w:rPr>
                  <w:rFonts w:cs="Arial"/>
                  <w:b/>
                  <w:sz w:val="20"/>
                </w:rPr>
                <w:t>13</w:t>
              </w:r>
            </w:ins>
          </w:p>
        </w:tc>
        <w:tc>
          <w:tcPr>
            <w:tcW w:w="990" w:type="dxa"/>
            <w:vAlign w:val="center"/>
          </w:tcPr>
          <w:p w:rsidR="00870953" w:rsidRPr="00587C8E" w:rsidRDefault="00870953" w:rsidP="00587C8E">
            <w:pPr>
              <w:pStyle w:val="Corpodetexto"/>
              <w:rPr>
                <w:ins w:id="495" w:author="Leonardo Tomazine" w:date="2017-01-25T08:57:00Z"/>
                <w:rFonts w:cs="Arial"/>
                <w:b/>
                <w:sz w:val="20"/>
              </w:rPr>
            </w:pPr>
            <w:ins w:id="496" w:author="Leonardo Tomazine" w:date="2017-01-25T08:57:00Z">
              <w:r w:rsidRPr="00587C8E">
                <w:rPr>
                  <w:rFonts w:cs="Arial"/>
                  <w:b/>
                  <w:sz w:val="20"/>
                </w:rPr>
                <w:t>12</w:t>
              </w:r>
            </w:ins>
          </w:p>
        </w:tc>
        <w:tc>
          <w:tcPr>
            <w:tcW w:w="990" w:type="dxa"/>
            <w:vAlign w:val="center"/>
          </w:tcPr>
          <w:p w:rsidR="00870953" w:rsidRPr="00587C8E" w:rsidRDefault="00870953" w:rsidP="00587C8E">
            <w:pPr>
              <w:pStyle w:val="Corpodetexto"/>
              <w:rPr>
                <w:ins w:id="497" w:author="Leonardo Tomazine" w:date="2017-01-25T08:57:00Z"/>
                <w:rFonts w:cs="Arial"/>
                <w:b/>
                <w:sz w:val="20"/>
              </w:rPr>
            </w:pPr>
            <w:ins w:id="498" w:author="Leonardo Tomazine" w:date="2017-01-25T08:57:00Z">
              <w:r w:rsidRPr="00587C8E">
                <w:rPr>
                  <w:rFonts w:cs="Arial"/>
                  <w:b/>
                  <w:sz w:val="20"/>
                </w:rPr>
                <w:t>11</w:t>
              </w:r>
            </w:ins>
          </w:p>
        </w:tc>
        <w:tc>
          <w:tcPr>
            <w:tcW w:w="990" w:type="dxa"/>
            <w:vAlign w:val="center"/>
          </w:tcPr>
          <w:p w:rsidR="00870953" w:rsidRPr="00587C8E" w:rsidRDefault="00870953" w:rsidP="00587C8E">
            <w:pPr>
              <w:pStyle w:val="Corpodetexto"/>
              <w:rPr>
                <w:ins w:id="499" w:author="Leonardo Tomazine" w:date="2017-01-25T08:57:00Z"/>
                <w:rFonts w:cs="Arial"/>
                <w:b/>
                <w:sz w:val="20"/>
              </w:rPr>
            </w:pPr>
            <w:ins w:id="500" w:author="Leonardo Tomazine" w:date="2017-01-25T08:57:00Z">
              <w:r w:rsidRPr="00587C8E">
                <w:rPr>
                  <w:rFonts w:cs="Arial"/>
                  <w:b/>
                  <w:sz w:val="20"/>
                </w:rPr>
                <w:t>10</w:t>
              </w:r>
            </w:ins>
          </w:p>
        </w:tc>
        <w:tc>
          <w:tcPr>
            <w:tcW w:w="990" w:type="dxa"/>
            <w:vAlign w:val="center"/>
          </w:tcPr>
          <w:p w:rsidR="00870953" w:rsidRPr="00587C8E" w:rsidRDefault="00870953" w:rsidP="00587C8E">
            <w:pPr>
              <w:pStyle w:val="Corpodetexto"/>
              <w:rPr>
                <w:ins w:id="501" w:author="Leonardo Tomazine" w:date="2017-01-25T08:57:00Z"/>
                <w:rFonts w:cs="Arial"/>
                <w:b/>
                <w:sz w:val="20"/>
              </w:rPr>
            </w:pPr>
            <w:ins w:id="502" w:author="Leonardo Tomazine" w:date="2017-01-25T08:57:00Z">
              <w:r w:rsidRPr="00587C8E">
                <w:rPr>
                  <w:rFonts w:cs="Arial"/>
                  <w:b/>
                  <w:sz w:val="20"/>
                </w:rPr>
                <w:t>9</w:t>
              </w:r>
            </w:ins>
          </w:p>
        </w:tc>
        <w:tc>
          <w:tcPr>
            <w:tcW w:w="990" w:type="dxa"/>
            <w:vAlign w:val="center"/>
          </w:tcPr>
          <w:p w:rsidR="00870953" w:rsidRPr="00587C8E" w:rsidRDefault="00870953" w:rsidP="00587C8E">
            <w:pPr>
              <w:pStyle w:val="Corpodetexto"/>
              <w:rPr>
                <w:ins w:id="503" w:author="Leonardo Tomazine" w:date="2017-01-25T08:57:00Z"/>
                <w:rFonts w:cs="Arial"/>
                <w:b/>
                <w:sz w:val="20"/>
              </w:rPr>
            </w:pPr>
            <w:ins w:id="504" w:author="Leonardo Tomazine" w:date="2017-01-25T08:57:00Z">
              <w:r w:rsidRPr="00587C8E">
                <w:rPr>
                  <w:rFonts w:cs="Arial"/>
                  <w:b/>
                  <w:sz w:val="20"/>
                </w:rPr>
                <w:t>8</w:t>
              </w:r>
            </w:ins>
          </w:p>
        </w:tc>
      </w:tr>
      <w:tr w:rsidR="00870953" w:rsidRPr="00587C8E" w:rsidTr="00587C8E">
        <w:trPr>
          <w:cantSplit/>
          <w:trHeight w:val="233"/>
          <w:jc w:val="center"/>
          <w:ins w:id="505" w:author="Leonardo Tomazine" w:date="2017-01-25T08:57:00Z"/>
        </w:trPr>
        <w:tc>
          <w:tcPr>
            <w:tcW w:w="961" w:type="dxa"/>
            <w:vAlign w:val="center"/>
          </w:tcPr>
          <w:p w:rsidR="00870953" w:rsidRPr="00587C8E" w:rsidRDefault="00870953" w:rsidP="00587C8E">
            <w:pPr>
              <w:jc w:val="center"/>
              <w:rPr>
                <w:ins w:id="506" w:author="Leonardo Tomazine" w:date="2017-01-25T08:57:00Z"/>
                <w:rFonts w:cs="Arial"/>
                <w:b/>
                <w:sz w:val="20"/>
              </w:rPr>
            </w:pPr>
            <w:ins w:id="507" w:author="Leonardo Tomazine" w:date="2017-01-25T08:57:00Z">
              <w:r w:rsidRPr="00587C8E">
                <w:rPr>
                  <w:rFonts w:cs="Arial"/>
                  <w:b/>
                  <w:sz w:val="20"/>
                </w:rPr>
                <w:t>Field</w:t>
              </w:r>
            </w:ins>
          </w:p>
        </w:tc>
        <w:tc>
          <w:tcPr>
            <w:tcW w:w="6930" w:type="dxa"/>
            <w:gridSpan w:val="7"/>
            <w:vAlign w:val="center"/>
          </w:tcPr>
          <w:p w:rsidR="00870953" w:rsidRPr="00587C8E" w:rsidRDefault="00870953" w:rsidP="00587C8E">
            <w:pPr>
              <w:jc w:val="center"/>
              <w:rPr>
                <w:ins w:id="508" w:author="Leonardo Tomazine" w:date="2017-01-25T08:57:00Z"/>
                <w:rFonts w:cs="Arial"/>
                <w:sz w:val="20"/>
              </w:rPr>
            </w:pPr>
            <w:ins w:id="509" w:author="Leonardo Tomazine" w:date="2017-01-25T08:57:00Z">
              <w:r w:rsidRPr="00587C8E">
                <w:rPr>
                  <w:rFonts w:cs="Arial"/>
                  <w:sz w:val="20"/>
                </w:rPr>
                <w:t>reserved</w:t>
              </w:r>
            </w:ins>
          </w:p>
        </w:tc>
        <w:tc>
          <w:tcPr>
            <w:tcW w:w="990" w:type="dxa"/>
          </w:tcPr>
          <w:p w:rsidR="00870953" w:rsidRPr="00587C8E" w:rsidRDefault="00870953" w:rsidP="00587C8E">
            <w:pPr>
              <w:jc w:val="center"/>
              <w:rPr>
                <w:ins w:id="510" w:author="Leonardo Tomazine" w:date="2017-01-25T08:57:00Z"/>
                <w:rFonts w:cs="Arial"/>
                <w:sz w:val="20"/>
              </w:rPr>
            </w:pPr>
            <w:ins w:id="511" w:author="Leonardo Tomazine" w:date="2017-01-25T08:57:00Z">
              <w:r w:rsidRPr="00587C8E">
                <w:rPr>
                  <w:rFonts w:cs="Arial"/>
                  <w:sz w:val="20"/>
                </w:rPr>
                <w:t>coef1_8</w:t>
              </w:r>
            </w:ins>
          </w:p>
        </w:tc>
      </w:tr>
      <w:tr w:rsidR="00870953" w:rsidRPr="00587C8E" w:rsidTr="00587C8E">
        <w:trPr>
          <w:trHeight w:val="233"/>
          <w:jc w:val="center"/>
          <w:ins w:id="512" w:author="Leonardo Tomazine" w:date="2017-01-25T08:57:00Z"/>
        </w:trPr>
        <w:tc>
          <w:tcPr>
            <w:tcW w:w="961" w:type="dxa"/>
            <w:vAlign w:val="center"/>
          </w:tcPr>
          <w:p w:rsidR="00870953" w:rsidRPr="00587C8E" w:rsidRDefault="00870953" w:rsidP="00587C8E">
            <w:pPr>
              <w:jc w:val="center"/>
              <w:rPr>
                <w:ins w:id="513" w:author="Leonardo Tomazine" w:date="2017-01-25T08:57:00Z"/>
                <w:rFonts w:cs="Arial"/>
                <w:b/>
                <w:sz w:val="20"/>
              </w:rPr>
            </w:pPr>
            <w:ins w:id="514" w:author="Leonardo Tomazine" w:date="2017-01-25T08:57:00Z">
              <w:r w:rsidRPr="00587C8E">
                <w:rPr>
                  <w:rFonts w:cs="Arial"/>
                  <w:b/>
                  <w:sz w:val="20"/>
                </w:rPr>
                <w:t>Default</w:t>
              </w:r>
            </w:ins>
          </w:p>
        </w:tc>
        <w:tc>
          <w:tcPr>
            <w:tcW w:w="990" w:type="dxa"/>
            <w:vAlign w:val="center"/>
          </w:tcPr>
          <w:p w:rsidR="00870953" w:rsidRPr="00587C8E" w:rsidRDefault="00870953" w:rsidP="00587C8E">
            <w:pPr>
              <w:jc w:val="center"/>
              <w:rPr>
                <w:ins w:id="515" w:author="Leonardo Tomazine" w:date="2017-01-25T08:57:00Z"/>
                <w:rFonts w:cs="Arial"/>
                <w:sz w:val="20"/>
              </w:rPr>
            </w:pPr>
            <w:ins w:id="516"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517" w:author="Leonardo Tomazine" w:date="2017-01-25T08:57:00Z"/>
                <w:rFonts w:cs="Arial"/>
                <w:sz w:val="20"/>
              </w:rPr>
            </w:pPr>
            <w:ins w:id="518"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519" w:author="Leonardo Tomazine" w:date="2017-01-25T08:57:00Z"/>
                <w:rFonts w:cs="Arial"/>
                <w:sz w:val="20"/>
              </w:rPr>
            </w:pPr>
            <w:ins w:id="520"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521" w:author="Leonardo Tomazine" w:date="2017-01-25T08:57:00Z"/>
                <w:rFonts w:cs="Arial"/>
                <w:sz w:val="20"/>
              </w:rPr>
            </w:pPr>
            <w:ins w:id="522"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523" w:author="Leonardo Tomazine" w:date="2017-01-25T08:57:00Z"/>
                <w:rFonts w:cs="Arial"/>
                <w:sz w:val="20"/>
              </w:rPr>
            </w:pPr>
            <w:ins w:id="524"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525" w:author="Leonardo Tomazine" w:date="2017-01-25T08:57:00Z"/>
                <w:rFonts w:cs="Arial"/>
                <w:sz w:val="20"/>
              </w:rPr>
            </w:pPr>
            <w:ins w:id="526"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527" w:author="Leonardo Tomazine" w:date="2017-01-25T08:57:00Z"/>
                <w:rFonts w:cs="Arial"/>
                <w:sz w:val="20"/>
              </w:rPr>
            </w:pPr>
            <w:ins w:id="528"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529" w:author="Leonardo Tomazine" w:date="2017-01-25T08:57:00Z"/>
                <w:rFonts w:cs="Arial"/>
                <w:sz w:val="20"/>
              </w:rPr>
            </w:pPr>
            <w:ins w:id="530" w:author="Leonardo Tomazine" w:date="2017-01-25T08:57:00Z">
              <w:r w:rsidRPr="00587C8E">
                <w:rPr>
                  <w:rFonts w:cs="Arial"/>
                  <w:sz w:val="20"/>
                </w:rPr>
                <w:t>0</w:t>
              </w:r>
            </w:ins>
          </w:p>
        </w:tc>
      </w:tr>
    </w:tbl>
    <w:p w:rsidR="00870953" w:rsidRPr="00587C8E" w:rsidRDefault="00870953" w:rsidP="00870953">
      <w:pPr>
        <w:rPr>
          <w:ins w:id="531" w:author="Leonardo Tomazine" w:date="2017-01-25T08:57:00Z"/>
          <w:rFonts w:cs="Arial"/>
          <w:sz w:val="20"/>
        </w:rPr>
      </w:pPr>
    </w:p>
    <w:tbl>
      <w:tblPr>
        <w:tblW w:w="88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1"/>
        <w:gridCol w:w="990"/>
        <w:gridCol w:w="990"/>
        <w:gridCol w:w="990"/>
        <w:gridCol w:w="990"/>
        <w:gridCol w:w="990"/>
        <w:gridCol w:w="990"/>
        <w:gridCol w:w="990"/>
        <w:gridCol w:w="990"/>
      </w:tblGrid>
      <w:tr w:rsidR="00870953" w:rsidRPr="00587C8E" w:rsidTr="00587C8E">
        <w:trPr>
          <w:trHeight w:val="206"/>
          <w:jc w:val="center"/>
          <w:ins w:id="532" w:author="Leonardo Tomazine" w:date="2017-01-25T08:57:00Z"/>
        </w:trPr>
        <w:tc>
          <w:tcPr>
            <w:tcW w:w="961" w:type="dxa"/>
            <w:vAlign w:val="center"/>
          </w:tcPr>
          <w:p w:rsidR="00870953" w:rsidRPr="00587C8E" w:rsidRDefault="00870953" w:rsidP="00587C8E">
            <w:pPr>
              <w:pStyle w:val="Corpodetexto"/>
              <w:rPr>
                <w:ins w:id="533" w:author="Leonardo Tomazine" w:date="2017-01-25T08:57:00Z"/>
                <w:rFonts w:cs="Arial"/>
                <w:b/>
                <w:sz w:val="20"/>
              </w:rPr>
            </w:pPr>
            <w:ins w:id="534" w:author="Leonardo Tomazine" w:date="2017-01-25T08:57:00Z">
              <w:r w:rsidRPr="00587C8E">
                <w:rPr>
                  <w:rFonts w:cs="Arial"/>
                  <w:b/>
                  <w:sz w:val="20"/>
                </w:rPr>
                <w:t>Bits</w:t>
              </w:r>
            </w:ins>
          </w:p>
        </w:tc>
        <w:tc>
          <w:tcPr>
            <w:tcW w:w="990" w:type="dxa"/>
            <w:vAlign w:val="center"/>
          </w:tcPr>
          <w:p w:rsidR="00870953" w:rsidRPr="00587C8E" w:rsidRDefault="00870953" w:rsidP="00587C8E">
            <w:pPr>
              <w:pStyle w:val="Corpodetexto"/>
              <w:rPr>
                <w:ins w:id="535" w:author="Leonardo Tomazine" w:date="2017-01-25T08:57:00Z"/>
                <w:rFonts w:cs="Arial"/>
                <w:b/>
                <w:sz w:val="20"/>
              </w:rPr>
            </w:pPr>
            <w:ins w:id="536" w:author="Leonardo Tomazine" w:date="2017-01-25T08:57:00Z">
              <w:r w:rsidRPr="00587C8E">
                <w:rPr>
                  <w:rFonts w:cs="Arial"/>
                  <w:b/>
                  <w:sz w:val="20"/>
                </w:rPr>
                <w:t>7</w:t>
              </w:r>
            </w:ins>
          </w:p>
        </w:tc>
        <w:tc>
          <w:tcPr>
            <w:tcW w:w="990" w:type="dxa"/>
            <w:vAlign w:val="center"/>
          </w:tcPr>
          <w:p w:rsidR="00870953" w:rsidRPr="00587C8E" w:rsidRDefault="00870953" w:rsidP="00587C8E">
            <w:pPr>
              <w:pStyle w:val="Corpodetexto"/>
              <w:rPr>
                <w:ins w:id="537" w:author="Leonardo Tomazine" w:date="2017-01-25T08:57:00Z"/>
                <w:rFonts w:cs="Arial"/>
                <w:b/>
                <w:sz w:val="20"/>
              </w:rPr>
            </w:pPr>
            <w:ins w:id="538" w:author="Leonardo Tomazine" w:date="2017-01-25T08:57:00Z">
              <w:r w:rsidRPr="00587C8E">
                <w:rPr>
                  <w:rFonts w:cs="Arial"/>
                  <w:b/>
                  <w:sz w:val="20"/>
                </w:rPr>
                <w:t>6</w:t>
              </w:r>
            </w:ins>
          </w:p>
        </w:tc>
        <w:tc>
          <w:tcPr>
            <w:tcW w:w="990" w:type="dxa"/>
            <w:vAlign w:val="center"/>
          </w:tcPr>
          <w:p w:rsidR="00870953" w:rsidRPr="00587C8E" w:rsidRDefault="00870953" w:rsidP="00587C8E">
            <w:pPr>
              <w:pStyle w:val="Corpodetexto"/>
              <w:rPr>
                <w:ins w:id="539" w:author="Leonardo Tomazine" w:date="2017-01-25T08:57:00Z"/>
                <w:rFonts w:cs="Arial"/>
                <w:b/>
                <w:sz w:val="20"/>
              </w:rPr>
            </w:pPr>
            <w:ins w:id="540" w:author="Leonardo Tomazine" w:date="2017-01-25T08:57:00Z">
              <w:r w:rsidRPr="00587C8E">
                <w:rPr>
                  <w:rFonts w:cs="Arial"/>
                  <w:b/>
                  <w:sz w:val="20"/>
                </w:rPr>
                <w:t>5</w:t>
              </w:r>
            </w:ins>
          </w:p>
        </w:tc>
        <w:tc>
          <w:tcPr>
            <w:tcW w:w="990" w:type="dxa"/>
            <w:vAlign w:val="center"/>
          </w:tcPr>
          <w:p w:rsidR="00870953" w:rsidRPr="00587C8E" w:rsidRDefault="00870953" w:rsidP="00587C8E">
            <w:pPr>
              <w:pStyle w:val="Corpodetexto"/>
              <w:rPr>
                <w:ins w:id="541" w:author="Leonardo Tomazine" w:date="2017-01-25T08:57:00Z"/>
                <w:rFonts w:cs="Arial"/>
                <w:b/>
                <w:sz w:val="20"/>
              </w:rPr>
            </w:pPr>
            <w:ins w:id="542" w:author="Leonardo Tomazine" w:date="2017-01-25T08:57:00Z">
              <w:r w:rsidRPr="00587C8E">
                <w:rPr>
                  <w:rFonts w:cs="Arial"/>
                  <w:b/>
                  <w:sz w:val="20"/>
                </w:rPr>
                <w:t>4</w:t>
              </w:r>
            </w:ins>
          </w:p>
        </w:tc>
        <w:tc>
          <w:tcPr>
            <w:tcW w:w="990" w:type="dxa"/>
            <w:vAlign w:val="center"/>
          </w:tcPr>
          <w:p w:rsidR="00870953" w:rsidRPr="00587C8E" w:rsidRDefault="00870953" w:rsidP="00587C8E">
            <w:pPr>
              <w:pStyle w:val="Corpodetexto"/>
              <w:rPr>
                <w:ins w:id="543" w:author="Leonardo Tomazine" w:date="2017-01-25T08:57:00Z"/>
                <w:rFonts w:cs="Arial"/>
                <w:b/>
                <w:sz w:val="20"/>
              </w:rPr>
            </w:pPr>
            <w:ins w:id="544" w:author="Leonardo Tomazine" w:date="2017-01-25T08:57:00Z">
              <w:r w:rsidRPr="00587C8E">
                <w:rPr>
                  <w:rFonts w:cs="Arial"/>
                  <w:b/>
                  <w:sz w:val="20"/>
                </w:rPr>
                <w:t>3</w:t>
              </w:r>
            </w:ins>
          </w:p>
        </w:tc>
        <w:tc>
          <w:tcPr>
            <w:tcW w:w="990" w:type="dxa"/>
            <w:vAlign w:val="center"/>
          </w:tcPr>
          <w:p w:rsidR="00870953" w:rsidRPr="00587C8E" w:rsidRDefault="00870953" w:rsidP="00587C8E">
            <w:pPr>
              <w:pStyle w:val="Corpodetexto"/>
              <w:rPr>
                <w:ins w:id="545" w:author="Leonardo Tomazine" w:date="2017-01-25T08:57:00Z"/>
                <w:rFonts w:cs="Arial"/>
                <w:b/>
                <w:sz w:val="20"/>
              </w:rPr>
            </w:pPr>
            <w:ins w:id="546" w:author="Leonardo Tomazine" w:date="2017-01-25T08:57:00Z">
              <w:r w:rsidRPr="00587C8E">
                <w:rPr>
                  <w:rFonts w:cs="Arial"/>
                  <w:b/>
                  <w:sz w:val="20"/>
                </w:rPr>
                <w:t>2</w:t>
              </w:r>
            </w:ins>
          </w:p>
        </w:tc>
        <w:tc>
          <w:tcPr>
            <w:tcW w:w="990" w:type="dxa"/>
            <w:vAlign w:val="center"/>
          </w:tcPr>
          <w:p w:rsidR="00870953" w:rsidRPr="00587C8E" w:rsidRDefault="00870953" w:rsidP="00587C8E">
            <w:pPr>
              <w:pStyle w:val="Corpodetexto"/>
              <w:rPr>
                <w:ins w:id="547" w:author="Leonardo Tomazine" w:date="2017-01-25T08:57:00Z"/>
                <w:rFonts w:cs="Arial"/>
                <w:b/>
                <w:sz w:val="20"/>
              </w:rPr>
            </w:pPr>
            <w:ins w:id="548" w:author="Leonardo Tomazine" w:date="2017-01-25T08:57:00Z">
              <w:r w:rsidRPr="00587C8E">
                <w:rPr>
                  <w:rFonts w:cs="Arial"/>
                  <w:b/>
                  <w:sz w:val="20"/>
                </w:rPr>
                <w:t>1</w:t>
              </w:r>
            </w:ins>
          </w:p>
        </w:tc>
        <w:tc>
          <w:tcPr>
            <w:tcW w:w="990" w:type="dxa"/>
            <w:vAlign w:val="center"/>
          </w:tcPr>
          <w:p w:rsidR="00870953" w:rsidRPr="00587C8E" w:rsidRDefault="00870953" w:rsidP="00587C8E">
            <w:pPr>
              <w:pStyle w:val="Corpodetexto"/>
              <w:rPr>
                <w:ins w:id="549" w:author="Leonardo Tomazine" w:date="2017-01-25T08:57:00Z"/>
                <w:rFonts w:cs="Arial"/>
                <w:b/>
                <w:sz w:val="20"/>
              </w:rPr>
            </w:pPr>
            <w:ins w:id="550" w:author="Leonardo Tomazine" w:date="2017-01-25T08:57:00Z">
              <w:r w:rsidRPr="00587C8E">
                <w:rPr>
                  <w:rFonts w:cs="Arial"/>
                  <w:b/>
                  <w:sz w:val="20"/>
                </w:rPr>
                <w:t>0</w:t>
              </w:r>
            </w:ins>
          </w:p>
        </w:tc>
      </w:tr>
      <w:tr w:rsidR="00870953" w:rsidRPr="00587C8E" w:rsidTr="00587C8E">
        <w:trPr>
          <w:cantSplit/>
          <w:trHeight w:val="233"/>
          <w:jc w:val="center"/>
          <w:ins w:id="551" w:author="Leonardo Tomazine" w:date="2017-01-25T08:57:00Z"/>
        </w:trPr>
        <w:tc>
          <w:tcPr>
            <w:tcW w:w="961" w:type="dxa"/>
            <w:vAlign w:val="center"/>
          </w:tcPr>
          <w:p w:rsidR="00870953" w:rsidRPr="00587C8E" w:rsidRDefault="00870953" w:rsidP="00587C8E">
            <w:pPr>
              <w:jc w:val="center"/>
              <w:rPr>
                <w:ins w:id="552" w:author="Leonardo Tomazine" w:date="2017-01-25T08:57:00Z"/>
                <w:rFonts w:cs="Arial"/>
                <w:b/>
                <w:sz w:val="20"/>
              </w:rPr>
            </w:pPr>
            <w:ins w:id="553" w:author="Leonardo Tomazine" w:date="2017-01-25T08:57:00Z">
              <w:r w:rsidRPr="00587C8E">
                <w:rPr>
                  <w:rFonts w:cs="Arial"/>
                  <w:b/>
                  <w:sz w:val="20"/>
                </w:rPr>
                <w:t>Field</w:t>
              </w:r>
            </w:ins>
          </w:p>
        </w:tc>
        <w:tc>
          <w:tcPr>
            <w:tcW w:w="990" w:type="dxa"/>
          </w:tcPr>
          <w:p w:rsidR="00870953" w:rsidRPr="00587C8E" w:rsidRDefault="00870953" w:rsidP="00587C8E">
            <w:pPr>
              <w:jc w:val="center"/>
              <w:rPr>
                <w:ins w:id="554" w:author="Leonardo Tomazine" w:date="2017-01-25T08:57:00Z"/>
                <w:rFonts w:cs="Arial"/>
                <w:sz w:val="20"/>
              </w:rPr>
            </w:pPr>
            <w:ins w:id="555" w:author="Leonardo Tomazine" w:date="2017-01-25T08:57:00Z">
              <w:r w:rsidRPr="00587C8E">
                <w:rPr>
                  <w:rFonts w:cs="Arial"/>
                  <w:sz w:val="20"/>
                </w:rPr>
                <w:t>coef1_7</w:t>
              </w:r>
            </w:ins>
          </w:p>
        </w:tc>
        <w:tc>
          <w:tcPr>
            <w:tcW w:w="990" w:type="dxa"/>
          </w:tcPr>
          <w:p w:rsidR="00870953" w:rsidRPr="00587C8E" w:rsidRDefault="00870953" w:rsidP="00587C8E">
            <w:pPr>
              <w:jc w:val="center"/>
              <w:rPr>
                <w:ins w:id="556" w:author="Leonardo Tomazine" w:date="2017-01-25T08:57:00Z"/>
                <w:rFonts w:cs="Arial"/>
                <w:sz w:val="20"/>
              </w:rPr>
            </w:pPr>
            <w:ins w:id="557" w:author="Leonardo Tomazine" w:date="2017-01-25T08:57:00Z">
              <w:r w:rsidRPr="00587C8E">
                <w:rPr>
                  <w:rFonts w:cs="Arial"/>
                  <w:sz w:val="20"/>
                </w:rPr>
                <w:t>coef1_6</w:t>
              </w:r>
            </w:ins>
          </w:p>
        </w:tc>
        <w:tc>
          <w:tcPr>
            <w:tcW w:w="990" w:type="dxa"/>
          </w:tcPr>
          <w:p w:rsidR="00870953" w:rsidRPr="00587C8E" w:rsidRDefault="00870953" w:rsidP="00587C8E">
            <w:pPr>
              <w:jc w:val="center"/>
              <w:rPr>
                <w:ins w:id="558" w:author="Leonardo Tomazine" w:date="2017-01-25T08:57:00Z"/>
                <w:rFonts w:cs="Arial"/>
                <w:sz w:val="20"/>
              </w:rPr>
            </w:pPr>
            <w:ins w:id="559" w:author="Leonardo Tomazine" w:date="2017-01-25T08:57:00Z">
              <w:r w:rsidRPr="00587C8E">
                <w:rPr>
                  <w:rFonts w:cs="Arial"/>
                  <w:sz w:val="20"/>
                </w:rPr>
                <w:t>coef1_5</w:t>
              </w:r>
            </w:ins>
          </w:p>
        </w:tc>
        <w:tc>
          <w:tcPr>
            <w:tcW w:w="990" w:type="dxa"/>
          </w:tcPr>
          <w:p w:rsidR="00870953" w:rsidRPr="00587C8E" w:rsidRDefault="00870953" w:rsidP="00587C8E">
            <w:pPr>
              <w:jc w:val="center"/>
              <w:rPr>
                <w:ins w:id="560" w:author="Leonardo Tomazine" w:date="2017-01-25T08:57:00Z"/>
                <w:rFonts w:cs="Arial"/>
                <w:sz w:val="20"/>
              </w:rPr>
            </w:pPr>
            <w:ins w:id="561" w:author="Leonardo Tomazine" w:date="2017-01-25T08:57:00Z">
              <w:r w:rsidRPr="00587C8E">
                <w:rPr>
                  <w:rFonts w:cs="Arial"/>
                  <w:sz w:val="20"/>
                </w:rPr>
                <w:t>coef1_4</w:t>
              </w:r>
            </w:ins>
          </w:p>
        </w:tc>
        <w:tc>
          <w:tcPr>
            <w:tcW w:w="990" w:type="dxa"/>
          </w:tcPr>
          <w:p w:rsidR="00870953" w:rsidRPr="00587C8E" w:rsidRDefault="00870953" w:rsidP="00587C8E">
            <w:pPr>
              <w:jc w:val="center"/>
              <w:rPr>
                <w:ins w:id="562" w:author="Leonardo Tomazine" w:date="2017-01-25T08:57:00Z"/>
                <w:rFonts w:cs="Arial"/>
                <w:sz w:val="20"/>
              </w:rPr>
            </w:pPr>
            <w:ins w:id="563" w:author="Leonardo Tomazine" w:date="2017-01-25T08:57:00Z">
              <w:r w:rsidRPr="00587C8E">
                <w:rPr>
                  <w:rFonts w:cs="Arial"/>
                  <w:sz w:val="20"/>
                </w:rPr>
                <w:t>coef1_3</w:t>
              </w:r>
            </w:ins>
          </w:p>
        </w:tc>
        <w:tc>
          <w:tcPr>
            <w:tcW w:w="990" w:type="dxa"/>
          </w:tcPr>
          <w:p w:rsidR="00870953" w:rsidRPr="00587C8E" w:rsidRDefault="00870953" w:rsidP="00587C8E">
            <w:pPr>
              <w:jc w:val="center"/>
              <w:rPr>
                <w:ins w:id="564" w:author="Leonardo Tomazine" w:date="2017-01-25T08:57:00Z"/>
                <w:rFonts w:cs="Arial"/>
                <w:sz w:val="20"/>
              </w:rPr>
            </w:pPr>
            <w:ins w:id="565" w:author="Leonardo Tomazine" w:date="2017-01-25T08:57:00Z">
              <w:r w:rsidRPr="00587C8E">
                <w:rPr>
                  <w:rFonts w:cs="Arial"/>
                  <w:sz w:val="20"/>
                </w:rPr>
                <w:t>coef1_2</w:t>
              </w:r>
            </w:ins>
          </w:p>
        </w:tc>
        <w:tc>
          <w:tcPr>
            <w:tcW w:w="990" w:type="dxa"/>
          </w:tcPr>
          <w:p w:rsidR="00870953" w:rsidRPr="00587C8E" w:rsidRDefault="00870953" w:rsidP="00587C8E">
            <w:pPr>
              <w:jc w:val="center"/>
              <w:rPr>
                <w:ins w:id="566" w:author="Leonardo Tomazine" w:date="2017-01-25T08:57:00Z"/>
                <w:rFonts w:cs="Arial"/>
                <w:sz w:val="20"/>
              </w:rPr>
            </w:pPr>
            <w:ins w:id="567" w:author="Leonardo Tomazine" w:date="2017-01-25T08:57:00Z">
              <w:r w:rsidRPr="00587C8E">
                <w:rPr>
                  <w:rFonts w:cs="Arial"/>
                  <w:sz w:val="20"/>
                </w:rPr>
                <w:t>coef1_1</w:t>
              </w:r>
            </w:ins>
          </w:p>
        </w:tc>
        <w:tc>
          <w:tcPr>
            <w:tcW w:w="990" w:type="dxa"/>
          </w:tcPr>
          <w:p w:rsidR="00870953" w:rsidRPr="00587C8E" w:rsidRDefault="00870953" w:rsidP="00587C8E">
            <w:pPr>
              <w:jc w:val="center"/>
              <w:rPr>
                <w:ins w:id="568" w:author="Leonardo Tomazine" w:date="2017-01-25T08:57:00Z"/>
                <w:rFonts w:cs="Arial"/>
                <w:sz w:val="20"/>
              </w:rPr>
            </w:pPr>
            <w:ins w:id="569" w:author="Leonardo Tomazine" w:date="2017-01-25T08:57:00Z">
              <w:r w:rsidRPr="00587C8E">
                <w:rPr>
                  <w:rFonts w:cs="Arial"/>
                  <w:sz w:val="20"/>
                </w:rPr>
                <w:t>coef1_0</w:t>
              </w:r>
            </w:ins>
          </w:p>
        </w:tc>
      </w:tr>
      <w:tr w:rsidR="00870953" w:rsidRPr="00587C8E" w:rsidTr="00587C8E">
        <w:trPr>
          <w:trHeight w:val="233"/>
          <w:jc w:val="center"/>
          <w:ins w:id="570" w:author="Leonardo Tomazine" w:date="2017-01-25T08:57:00Z"/>
        </w:trPr>
        <w:tc>
          <w:tcPr>
            <w:tcW w:w="961" w:type="dxa"/>
            <w:vAlign w:val="center"/>
          </w:tcPr>
          <w:p w:rsidR="00870953" w:rsidRPr="00587C8E" w:rsidRDefault="00870953" w:rsidP="00587C8E">
            <w:pPr>
              <w:jc w:val="center"/>
              <w:rPr>
                <w:ins w:id="571" w:author="Leonardo Tomazine" w:date="2017-01-25T08:57:00Z"/>
                <w:rFonts w:cs="Arial"/>
                <w:b/>
                <w:sz w:val="20"/>
              </w:rPr>
            </w:pPr>
            <w:ins w:id="572" w:author="Leonardo Tomazine" w:date="2017-01-25T08:57:00Z">
              <w:r w:rsidRPr="00587C8E">
                <w:rPr>
                  <w:rFonts w:cs="Arial"/>
                  <w:b/>
                  <w:sz w:val="20"/>
                </w:rPr>
                <w:t>Default</w:t>
              </w:r>
            </w:ins>
          </w:p>
        </w:tc>
        <w:tc>
          <w:tcPr>
            <w:tcW w:w="990" w:type="dxa"/>
            <w:vAlign w:val="center"/>
          </w:tcPr>
          <w:p w:rsidR="00870953" w:rsidRPr="00587C8E" w:rsidRDefault="00870953" w:rsidP="00587C8E">
            <w:pPr>
              <w:jc w:val="center"/>
              <w:rPr>
                <w:ins w:id="573" w:author="Leonardo Tomazine" w:date="2017-01-25T08:57:00Z"/>
                <w:rFonts w:cs="Arial"/>
                <w:sz w:val="20"/>
              </w:rPr>
            </w:pPr>
            <w:ins w:id="574"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575" w:author="Leonardo Tomazine" w:date="2017-01-25T08:57:00Z"/>
                <w:rFonts w:cs="Arial"/>
                <w:sz w:val="20"/>
              </w:rPr>
            </w:pPr>
            <w:ins w:id="576"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577" w:author="Leonardo Tomazine" w:date="2017-01-25T08:57:00Z"/>
                <w:rFonts w:cs="Arial"/>
                <w:sz w:val="20"/>
              </w:rPr>
            </w:pPr>
            <w:ins w:id="578"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579" w:author="Leonardo Tomazine" w:date="2017-01-25T08:57:00Z"/>
                <w:rFonts w:cs="Arial"/>
                <w:sz w:val="20"/>
              </w:rPr>
            </w:pPr>
            <w:ins w:id="580" w:author="Leonardo Tomazine" w:date="2017-01-25T08:57:00Z">
              <w:r w:rsidRPr="00587C8E">
                <w:rPr>
                  <w:rFonts w:cs="Arial"/>
                  <w:sz w:val="20"/>
                </w:rPr>
                <w:t>1</w:t>
              </w:r>
            </w:ins>
          </w:p>
        </w:tc>
        <w:tc>
          <w:tcPr>
            <w:tcW w:w="990" w:type="dxa"/>
            <w:vAlign w:val="center"/>
          </w:tcPr>
          <w:p w:rsidR="00870953" w:rsidRPr="00587C8E" w:rsidRDefault="00870953" w:rsidP="00587C8E">
            <w:pPr>
              <w:jc w:val="center"/>
              <w:rPr>
                <w:ins w:id="581" w:author="Leonardo Tomazine" w:date="2017-01-25T08:57:00Z"/>
                <w:rFonts w:cs="Arial"/>
                <w:sz w:val="20"/>
              </w:rPr>
            </w:pPr>
            <w:ins w:id="582" w:author="Leonardo Tomazine" w:date="2017-01-25T08:57:00Z">
              <w:r w:rsidRPr="00587C8E">
                <w:rPr>
                  <w:rFonts w:cs="Arial"/>
                  <w:sz w:val="20"/>
                </w:rPr>
                <w:t>1</w:t>
              </w:r>
            </w:ins>
          </w:p>
        </w:tc>
        <w:tc>
          <w:tcPr>
            <w:tcW w:w="990" w:type="dxa"/>
            <w:vAlign w:val="center"/>
          </w:tcPr>
          <w:p w:rsidR="00870953" w:rsidRPr="00587C8E" w:rsidRDefault="00870953" w:rsidP="00587C8E">
            <w:pPr>
              <w:jc w:val="center"/>
              <w:rPr>
                <w:ins w:id="583" w:author="Leonardo Tomazine" w:date="2017-01-25T08:57:00Z"/>
                <w:rFonts w:cs="Arial"/>
                <w:sz w:val="20"/>
              </w:rPr>
            </w:pPr>
            <w:ins w:id="584" w:author="Leonardo Tomazine" w:date="2017-01-25T08:57:00Z">
              <w:r w:rsidRPr="00587C8E">
                <w:rPr>
                  <w:rFonts w:cs="Arial"/>
                  <w:sz w:val="20"/>
                </w:rPr>
                <w:t>1</w:t>
              </w:r>
            </w:ins>
          </w:p>
        </w:tc>
        <w:tc>
          <w:tcPr>
            <w:tcW w:w="990" w:type="dxa"/>
            <w:vAlign w:val="center"/>
          </w:tcPr>
          <w:p w:rsidR="00870953" w:rsidRPr="00587C8E" w:rsidRDefault="00870953" w:rsidP="00587C8E">
            <w:pPr>
              <w:jc w:val="center"/>
              <w:rPr>
                <w:ins w:id="585" w:author="Leonardo Tomazine" w:date="2017-01-25T08:57:00Z"/>
                <w:rFonts w:cs="Arial"/>
                <w:sz w:val="20"/>
              </w:rPr>
            </w:pPr>
            <w:ins w:id="586" w:author="Leonardo Tomazine" w:date="2017-01-25T08:57:00Z">
              <w:r w:rsidRPr="00587C8E">
                <w:rPr>
                  <w:rFonts w:cs="Arial"/>
                  <w:sz w:val="20"/>
                </w:rPr>
                <w:t>1</w:t>
              </w:r>
            </w:ins>
          </w:p>
        </w:tc>
        <w:tc>
          <w:tcPr>
            <w:tcW w:w="990" w:type="dxa"/>
            <w:vAlign w:val="center"/>
          </w:tcPr>
          <w:p w:rsidR="00870953" w:rsidRPr="00587C8E" w:rsidRDefault="00870953" w:rsidP="00587C8E">
            <w:pPr>
              <w:jc w:val="center"/>
              <w:rPr>
                <w:ins w:id="587" w:author="Leonardo Tomazine" w:date="2017-01-25T08:57:00Z"/>
                <w:rFonts w:cs="Arial"/>
                <w:sz w:val="20"/>
              </w:rPr>
            </w:pPr>
            <w:ins w:id="588" w:author="Leonardo Tomazine" w:date="2017-01-25T08:57:00Z">
              <w:r w:rsidRPr="00587C8E">
                <w:rPr>
                  <w:rFonts w:cs="Arial"/>
                  <w:sz w:val="20"/>
                </w:rPr>
                <w:t>0</w:t>
              </w:r>
            </w:ins>
          </w:p>
        </w:tc>
      </w:tr>
    </w:tbl>
    <w:p w:rsidR="00870953" w:rsidRPr="00587C8E" w:rsidRDefault="00870953" w:rsidP="00870953">
      <w:pPr>
        <w:rPr>
          <w:ins w:id="589" w:author="Leonardo Tomazine" w:date="2017-01-25T08:57:00Z"/>
          <w:rFonts w:cs="Arial"/>
          <w:b/>
          <w:bCs/>
          <w:szCs w:val="22"/>
        </w:rPr>
      </w:pPr>
      <w:ins w:id="590" w:author="Leonardo Tomazine" w:date="2017-01-25T08:57:00Z">
        <w:r w:rsidRPr="00587C8E">
          <w:rPr>
            <w:rFonts w:cs="Arial"/>
            <w:b/>
            <w:bCs/>
            <w:szCs w:val="22"/>
          </w:rPr>
          <w:t xml:space="preserve">Bit 15-9:  reserved </w:t>
        </w:r>
      </w:ins>
    </w:p>
    <w:p w:rsidR="00870953" w:rsidRPr="00587C8E" w:rsidRDefault="00870953" w:rsidP="00870953">
      <w:pPr>
        <w:pStyle w:val="Corpodetexto"/>
        <w:rPr>
          <w:ins w:id="591" w:author="Leonardo Tomazine" w:date="2017-01-25T08:57:00Z"/>
          <w:rFonts w:cs="Arial"/>
          <w:sz w:val="22"/>
          <w:szCs w:val="22"/>
        </w:rPr>
      </w:pPr>
      <w:ins w:id="592" w:author="Leonardo Tomazine" w:date="2017-01-25T08:57:00Z">
        <w:r w:rsidRPr="00587C8E">
          <w:rPr>
            <w:rFonts w:cs="Arial"/>
            <w:sz w:val="22"/>
            <w:szCs w:val="22"/>
          </w:rPr>
          <w:t>Register field</w:t>
        </w:r>
        <w:r w:rsidRPr="00587C8E">
          <w:rPr>
            <w:rFonts w:cs="Arial"/>
            <w:i/>
            <w:sz w:val="22"/>
            <w:szCs w:val="22"/>
          </w:rPr>
          <w:t xml:space="preserve"> 15 to 9</w:t>
        </w:r>
        <w:r w:rsidRPr="00587C8E">
          <w:rPr>
            <w:rFonts w:cs="Arial"/>
            <w:sz w:val="22"/>
            <w:szCs w:val="22"/>
          </w:rPr>
          <w:t xml:space="preserve"> are reserved bits for future applications and </w:t>
        </w:r>
        <w:proofErr w:type="gramStart"/>
        <w:r w:rsidRPr="00587C8E">
          <w:rPr>
            <w:rFonts w:cs="Arial"/>
            <w:sz w:val="22"/>
            <w:szCs w:val="22"/>
          </w:rPr>
          <w:t>should not be written</w:t>
        </w:r>
        <w:proofErr w:type="gramEnd"/>
        <w:r w:rsidRPr="00587C8E">
          <w:rPr>
            <w:rFonts w:cs="Arial"/>
            <w:sz w:val="22"/>
            <w:szCs w:val="22"/>
          </w:rPr>
          <w:t>.</w:t>
        </w:r>
      </w:ins>
    </w:p>
    <w:p w:rsidR="00870953" w:rsidRPr="00587C8E" w:rsidRDefault="00870953" w:rsidP="00870953">
      <w:pPr>
        <w:rPr>
          <w:ins w:id="593" w:author="Leonardo Tomazine" w:date="2017-01-25T08:57:00Z"/>
          <w:rFonts w:cs="Arial"/>
          <w:b/>
          <w:bCs/>
          <w:szCs w:val="22"/>
        </w:rPr>
      </w:pPr>
      <w:ins w:id="594" w:author="Leonardo Tomazine" w:date="2017-01-25T08:57:00Z">
        <w:r w:rsidRPr="00587C8E">
          <w:rPr>
            <w:rFonts w:cs="Arial"/>
            <w:b/>
            <w:bCs/>
            <w:szCs w:val="22"/>
          </w:rPr>
          <w:t>Bit 8-0:  coef1</w:t>
        </w:r>
      </w:ins>
    </w:p>
    <w:p w:rsidR="00870953" w:rsidRPr="00587C8E" w:rsidRDefault="00870953" w:rsidP="00870953">
      <w:pPr>
        <w:pStyle w:val="Corpodetexto"/>
        <w:rPr>
          <w:ins w:id="595" w:author="Leonardo Tomazine" w:date="2017-01-25T08:57:00Z"/>
          <w:rFonts w:cs="Arial"/>
          <w:sz w:val="22"/>
          <w:szCs w:val="22"/>
        </w:rPr>
      </w:pPr>
      <w:ins w:id="596" w:author="Leonardo Tomazine" w:date="2017-01-25T08:57:00Z">
        <w:r w:rsidRPr="00587C8E">
          <w:rPr>
            <w:rFonts w:cs="Arial"/>
            <w:sz w:val="22"/>
            <w:szCs w:val="22"/>
          </w:rPr>
          <w:t xml:space="preserve">The </w:t>
        </w:r>
        <w:r w:rsidRPr="00587C8E">
          <w:rPr>
            <w:rFonts w:cs="Arial"/>
            <w:i/>
            <w:sz w:val="22"/>
            <w:szCs w:val="22"/>
          </w:rPr>
          <w:t xml:space="preserve">coef1_8- coef1_0 </w:t>
        </w:r>
        <w:r w:rsidRPr="00587C8E">
          <w:rPr>
            <w:rFonts w:cs="Arial"/>
            <w:sz w:val="22"/>
            <w:szCs w:val="22"/>
          </w:rPr>
          <w:t xml:space="preserve">are the coefficient values of the FIR filter used in the sub-sampling mode. </w:t>
        </w:r>
      </w:ins>
    </w:p>
    <w:p w:rsidR="00870953" w:rsidRPr="00587C8E" w:rsidRDefault="00870953" w:rsidP="00870953">
      <w:pPr>
        <w:pStyle w:val="Corpodetexto"/>
        <w:jc w:val="left"/>
        <w:rPr>
          <w:ins w:id="597" w:author="Leonardo Tomazine" w:date="2017-01-25T08:57:00Z"/>
          <w:rFonts w:cs="Arial"/>
          <w:b/>
          <w:bCs/>
          <w:sz w:val="22"/>
          <w:szCs w:val="22"/>
        </w:rPr>
      </w:pPr>
    </w:p>
    <w:p w:rsidR="00870953" w:rsidRPr="00587C8E" w:rsidRDefault="00870953" w:rsidP="00870953">
      <w:pPr>
        <w:pStyle w:val="Corpodetexto"/>
        <w:jc w:val="left"/>
        <w:rPr>
          <w:ins w:id="598" w:author="Leonardo Tomazine" w:date="2017-01-25T08:57:00Z"/>
          <w:rFonts w:cs="Arial"/>
          <w:b/>
          <w:bCs/>
          <w:sz w:val="22"/>
          <w:szCs w:val="22"/>
        </w:rPr>
      </w:pPr>
      <w:proofErr w:type="gramStart"/>
      <w:ins w:id="599" w:author="Leonardo Tomazine" w:date="2017-01-25T08:57:00Z">
        <w:r w:rsidRPr="00587C8E">
          <w:rPr>
            <w:rFonts w:cs="Arial"/>
            <w:b/>
            <w:bCs/>
            <w:sz w:val="22"/>
            <w:szCs w:val="22"/>
          </w:rPr>
          <w:t>i_static_coef_2</w:t>
        </w:r>
        <w:proofErr w:type="gramEnd"/>
        <w:r>
          <w:rPr>
            <w:rFonts w:cs="Arial"/>
            <w:b/>
            <w:bCs/>
            <w:sz w:val="22"/>
            <w:szCs w:val="22"/>
          </w:rPr>
          <w:t xml:space="preserve"> Register</w:t>
        </w:r>
      </w:ins>
    </w:p>
    <w:tbl>
      <w:tblPr>
        <w:tblW w:w="88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1"/>
        <w:gridCol w:w="990"/>
        <w:gridCol w:w="990"/>
        <w:gridCol w:w="990"/>
        <w:gridCol w:w="990"/>
        <w:gridCol w:w="990"/>
        <w:gridCol w:w="990"/>
        <w:gridCol w:w="990"/>
        <w:gridCol w:w="990"/>
      </w:tblGrid>
      <w:tr w:rsidR="00870953" w:rsidRPr="00587C8E" w:rsidTr="00587C8E">
        <w:trPr>
          <w:trHeight w:val="206"/>
          <w:jc w:val="center"/>
          <w:ins w:id="600" w:author="Leonardo Tomazine" w:date="2017-01-25T08:57:00Z"/>
        </w:trPr>
        <w:tc>
          <w:tcPr>
            <w:tcW w:w="961" w:type="dxa"/>
            <w:vAlign w:val="center"/>
          </w:tcPr>
          <w:p w:rsidR="00870953" w:rsidRPr="00587C8E" w:rsidRDefault="00870953" w:rsidP="00587C8E">
            <w:pPr>
              <w:pStyle w:val="Corpodetexto"/>
              <w:rPr>
                <w:ins w:id="601" w:author="Leonardo Tomazine" w:date="2017-01-25T08:57:00Z"/>
                <w:rFonts w:cs="Arial"/>
                <w:b/>
                <w:sz w:val="20"/>
              </w:rPr>
            </w:pPr>
            <w:ins w:id="602" w:author="Leonardo Tomazine" w:date="2017-01-25T08:57:00Z">
              <w:r w:rsidRPr="00587C8E">
                <w:rPr>
                  <w:rFonts w:cs="Arial"/>
                  <w:b/>
                  <w:sz w:val="20"/>
                </w:rPr>
                <w:t>Bits</w:t>
              </w:r>
            </w:ins>
          </w:p>
        </w:tc>
        <w:tc>
          <w:tcPr>
            <w:tcW w:w="990" w:type="dxa"/>
            <w:vAlign w:val="center"/>
          </w:tcPr>
          <w:p w:rsidR="00870953" w:rsidRPr="00587C8E" w:rsidRDefault="00870953" w:rsidP="00587C8E">
            <w:pPr>
              <w:pStyle w:val="Corpodetexto"/>
              <w:rPr>
                <w:ins w:id="603" w:author="Leonardo Tomazine" w:date="2017-01-25T08:57:00Z"/>
                <w:rFonts w:cs="Arial"/>
                <w:b/>
                <w:sz w:val="20"/>
              </w:rPr>
            </w:pPr>
            <w:ins w:id="604" w:author="Leonardo Tomazine" w:date="2017-01-25T08:57:00Z">
              <w:r w:rsidRPr="00587C8E">
                <w:rPr>
                  <w:rFonts w:cs="Arial"/>
                  <w:b/>
                  <w:sz w:val="20"/>
                </w:rPr>
                <w:t>15</w:t>
              </w:r>
            </w:ins>
          </w:p>
        </w:tc>
        <w:tc>
          <w:tcPr>
            <w:tcW w:w="990" w:type="dxa"/>
            <w:vAlign w:val="center"/>
          </w:tcPr>
          <w:p w:rsidR="00870953" w:rsidRPr="00587C8E" w:rsidRDefault="00870953" w:rsidP="00587C8E">
            <w:pPr>
              <w:pStyle w:val="Corpodetexto"/>
              <w:rPr>
                <w:ins w:id="605" w:author="Leonardo Tomazine" w:date="2017-01-25T08:57:00Z"/>
                <w:rFonts w:cs="Arial"/>
                <w:b/>
                <w:sz w:val="20"/>
              </w:rPr>
            </w:pPr>
            <w:ins w:id="606" w:author="Leonardo Tomazine" w:date="2017-01-25T08:57:00Z">
              <w:r w:rsidRPr="00587C8E">
                <w:rPr>
                  <w:rFonts w:cs="Arial"/>
                  <w:b/>
                  <w:sz w:val="20"/>
                </w:rPr>
                <w:t>14</w:t>
              </w:r>
            </w:ins>
          </w:p>
        </w:tc>
        <w:tc>
          <w:tcPr>
            <w:tcW w:w="990" w:type="dxa"/>
            <w:vAlign w:val="center"/>
          </w:tcPr>
          <w:p w:rsidR="00870953" w:rsidRPr="00587C8E" w:rsidRDefault="00870953" w:rsidP="00587C8E">
            <w:pPr>
              <w:pStyle w:val="Corpodetexto"/>
              <w:rPr>
                <w:ins w:id="607" w:author="Leonardo Tomazine" w:date="2017-01-25T08:57:00Z"/>
                <w:rFonts w:cs="Arial"/>
                <w:b/>
                <w:sz w:val="20"/>
              </w:rPr>
            </w:pPr>
            <w:ins w:id="608" w:author="Leonardo Tomazine" w:date="2017-01-25T08:57:00Z">
              <w:r w:rsidRPr="00587C8E">
                <w:rPr>
                  <w:rFonts w:cs="Arial"/>
                  <w:b/>
                  <w:sz w:val="20"/>
                </w:rPr>
                <w:t>13</w:t>
              </w:r>
            </w:ins>
          </w:p>
        </w:tc>
        <w:tc>
          <w:tcPr>
            <w:tcW w:w="990" w:type="dxa"/>
            <w:vAlign w:val="center"/>
          </w:tcPr>
          <w:p w:rsidR="00870953" w:rsidRPr="00587C8E" w:rsidRDefault="00870953" w:rsidP="00587C8E">
            <w:pPr>
              <w:pStyle w:val="Corpodetexto"/>
              <w:rPr>
                <w:ins w:id="609" w:author="Leonardo Tomazine" w:date="2017-01-25T08:57:00Z"/>
                <w:rFonts w:cs="Arial"/>
                <w:b/>
                <w:sz w:val="20"/>
              </w:rPr>
            </w:pPr>
            <w:ins w:id="610" w:author="Leonardo Tomazine" w:date="2017-01-25T08:57:00Z">
              <w:r w:rsidRPr="00587C8E">
                <w:rPr>
                  <w:rFonts w:cs="Arial"/>
                  <w:b/>
                  <w:sz w:val="20"/>
                </w:rPr>
                <w:t>12</w:t>
              </w:r>
            </w:ins>
          </w:p>
        </w:tc>
        <w:tc>
          <w:tcPr>
            <w:tcW w:w="990" w:type="dxa"/>
            <w:vAlign w:val="center"/>
          </w:tcPr>
          <w:p w:rsidR="00870953" w:rsidRPr="00587C8E" w:rsidRDefault="00870953" w:rsidP="00587C8E">
            <w:pPr>
              <w:pStyle w:val="Corpodetexto"/>
              <w:rPr>
                <w:ins w:id="611" w:author="Leonardo Tomazine" w:date="2017-01-25T08:57:00Z"/>
                <w:rFonts w:cs="Arial"/>
                <w:b/>
                <w:sz w:val="20"/>
              </w:rPr>
            </w:pPr>
            <w:ins w:id="612" w:author="Leonardo Tomazine" w:date="2017-01-25T08:57:00Z">
              <w:r w:rsidRPr="00587C8E">
                <w:rPr>
                  <w:rFonts w:cs="Arial"/>
                  <w:b/>
                  <w:sz w:val="20"/>
                </w:rPr>
                <w:t>11</w:t>
              </w:r>
            </w:ins>
          </w:p>
        </w:tc>
        <w:tc>
          <w:tcPr>
            <w:tcW w:w="990" w:type="dxa"/>
            <w:vAlign w:val="center"/>
          </w:tcPr>
          <w:p w:rsidR="00870953" w:rsidRPr="00587C8E" w:rsidRDefault="00870953" w:rsidP="00587C8E">
            <w:pPr>
              <w:pStyle w:val="Corpodetexto"/>
              <w:rPr>
                <w:ins w:id="613" w:author="Leonardo Tomazine" w:date="2017-01-25T08:57:00Z"/>
                <w:rFonts w:cs="Arial"/>
                <w:b/>
                <w:sz w:val="20"/>
              </w:rPr>
            </w:pPr>
            <w:ins w:id="614" w:author="Leonardo Tomazine" w:date="2017-01-25T08:57:00Z">
              <w:r w:rsidRPr="00587C8E">
                <w:rPr>
                  <w:rFonts w:cs="Arial"/>
                  <w:b/>
                  <w:sz w:val="20"/>
                </w:rPr>
                <w:t>10</w:t>
              </w:r>
            </w:ins>
          </w:p>
        </w:tc>
        <w:tc>
          <w:tcPr>
            <w:tcW w:w="990" w:type="dxa"/>
            <w:vAlign w:val="center"/>
          </w:tcPr>
          <w:p w:rsidR="00870953" w:rsidRPr="00587C8E" w:rsidRDefault="00870953" w:rsidP="00587C8E">
            <w:pPr>
              <w:pStyle w:val="Corpodetexto"/>
              <w:rPr>
                <w:ins w:id="615" w:author="Leonardo Tomazine" w:date="2017-01-25T08:57:00Z"/>
                <w:rFonts w:cs="Arial"/>
                <w:b/>
                <w:sz w:val="20"/>
              </w:rPr>
            </w:pPr>
            <w:ins w:id="616" w:author="Leonardo Tomazine" w:date="2017-01-25T08:57:00Z">
              <w:r w:rsidRPr="00587C8E">
                <w:rPr>
                  <w:rFonts w:cs="Arial"/>
                  <w:b/>
                  <w:sz w:val="20"/>
                </w:rPr>
                <w:t>9</w:t>
              </w:r>
            </w:ins>
          </w:p>
        </w:tc>
        <w:tc>
          <w:tcPr>
            <w:tcW w:w="990" w:type="dxa"/>
            <w:vAlign w:val="center"/>
          </w:tcPr>
          <w:p w:rsidR="00870953" w:rsidRPr="00587C8E" w:rsidRDefault="00870953" w:rsidP="00587C8E">
            <w:pPr>
              <w:pStyle w:val="Corpodetexto"/>
              <w:rPr>
                <w:ins w:id="617" w:author="Leonardo Tomazine" w:date="2017-01-25T08:57:00Z"/>
                <w:rFonts w:cs="Arial"/>
                <w:b/>
                <w:sz w:val="20"/>
              </w:rPr>
            </w:pPr>
            <w:ins w:id="618" w:author="Leonardo Tomazine" w:date="2017-01-25T08:57:00Z">
              <w:r w:rsidRPr="00587C8E">
                <w:rPr>
                  <w:rFonts w:cs="Arial"/>
                  <w:b/>
                  <w:sz w:val="20"/>
                </w:rPr>
                <w:t>8</w:t>
              </w:r>
            </w:ins>
          </w:p>
        </w:tc>
      </w:tr>
      <w:tr w:rsidR="00870953" w:rsidRPr="00587C8E" w:rsidTr="00587C8E">
        <w:trPr>
          <w:cantSplit/>
          <w:trHeight w:val="233"/>
          <w:jc w:val="center"/>
          <w:ins w:id="619" w:author="Leonardo Tomazine" w:date="2017-01-25T08:57:00Z"/>
        </w:trPr>
        <w:tc>
          <w:tcPr>
            <w:tcW w:w="961" w:type="dxa"/>
            <w:vAlign w:val="center"/>
          </w:tcPr>
          <w:p w:rsidR="00870953" w:rsidRPr="00587C8E" w:rsidRDefault="00870953" w:rsidP="00587C8E">
            <w:pPr>
              <w:jc w:val="center"/>
              <w:rPr>
                <w:ins w:id="620" w:author="Leonardo Tomazine" w:date="2017-01-25T08:57:00Z"/>
                <w:rFonts w:cs="Arial"/>
                <w:b/>
                <w:sz w:val="20"/>
              </w:rPr>
            </w:pPr>
            <w:ins w:id="621" w:author="Leonardo Tomazine" w:date="2017-01-25T08:57:00Z">
              <w:r w:rsidRPr="00587C8E">
                <w:rPr>
                  <w:rFonts w:cs="Arial"/>
                  <w:b/>
                  <w:sz w:val="20"/>
                </w:rPr>
                <w:t>Field</w:t>
              </w:r>
            </w:ins>
          </w:p>
        </w:tc>
        <w:tc>
          <w:tcPr>
            <w:tcW w:w="6930" w:type="dxa"/>
            <w:gridSpan w:val="7"/>
            <w:vAlign w:val="center"/>
          </w:tcPr>
          <w:p w:rsidR="00870953" w:rsidRPr="00587C8E" w:rsidRDefault="00870953" w:rsidP="00587C8E">
            <w:pPr>
              <w:jc w:val="center"/>
              <w:rPr>
                <w:ins w:id="622" w:author="Leonardo Tomazine" w:date="2017-01-25T08:57:00Z"/>
                <w:rFonts w:cs="Arial"/>
                <w:sz w:val="20"/>
              </w:rPr>
            </w:pPr>
            <w:ins w:id="623" w:author="Leonardo Tomazine" w:date="2017-01-25T08:57:00Z">
              <w:r w:rsidRPr="00587C8E">
                <w:rPr>
                  <w:rFonts w:cs="Arial"/>
                  <w:sz w:val="20"/>
                </w:rPr>
                <w:t>reserved</w:t>
              </w:r>
            </w:ins>
          </w:p>
        </w:tc>
        <w:tc>
          <w:tcPr>
            <w:tcW w:w="990" w:type="dxa"/>
          </w:tcPr>
          <w:p w:rsidR="00870953" w:rsidRPr="00587C8E" w:rsidRDefault="00870953" w:rsidP="00587C8E">
            <w:pPr>
              <w:jc w:val="center"/>
              <w:rPr>
                <w:ins w:id="624" w:author="Leonardo Tomazine" w:date="2017-01-25T08:57:00Z"/>
                <w:rFonts w:cs="Arial"/>
                <w:sz w:val="20"/>
              </w:rPr>
            </w:pPr>
            <w:ins w:id="625" w:author="Leonardo Tomazine" w:date="2017-01-25T08:57:00Z">
              <w:r w:rsidRPr="00587C8E">
                <w:rPr>
                  <w:rFonts w:cs="Arial"/>
                  <w:sz w:val="20"/>
                </w:rPr>
                <w:t>coef2_8</w:t>
              </w:r>
            </w:ins>
          </w:p>
        </w:tc>
      </w:tr>
      <w:tr w:rsidR="00870953" w:rsidRPr="00587C8E" w:rsidTr="00587C8E">
        <w:trPr>
          <w:trHeight w:val="233"/>
          <w:jc w:val="center"/>
          <w:ins w:id="626" w:author="Leonardo Tomazine" w:date="2017-01-25T08:57:00Z"/>
        </w:trPr>
        <w:tc>
          <w:tcPr>
            <w:tcW w:w="961" w:type="dxa"/>
            <w:vAlign w:val="center"/>
          </w:tcPr>
          <w:p w:rsidR="00870953" w:rsidRPr="00587C8E" w:rsidRDefault="00870953" w:rsidP="00587C8E">
            <w:pPr>
              <w:jc w:val="center"/>
              <w:rPr>
                <w:ins w:id="627" w:author="Leonardo Tomazine" w:date="2017-01-25T08:57:00Z"/>
                <w:rFonts w:cs="Arial"/>
                <w:b/>
                <w:sz w:val="20"/>
              </w:rPr>
            </w:pPr>
            <w:ins w:id="628" w:author="Leonardo Tomazine" w:date="2017-01-25T08:57:00Z">
              <w:r w:rsidRPr="00587C8E">
                <w:rPr>
                  <w:rFonts w:cs="Arial"/>
                  <w:b/>
                  <w:sz w:val="20"/>
                </w:rPr>
                <w:t>Default</w:t>
              </w:r>
            </w:ins>
          </w:p>
        </w:tc>
        <w:tc>
          <w:tcPr>
            <w:tcW w:w="990" w:type="dxa"/>
            <w:vAlign w:val="center"/>
          </w:tcPr>
          <w:p w:rsidR="00870953" w:rsidRPr="00587C8E" w:rsidRDefault="00870953" w:rsidP="00587C8E">
            <w:pPr>
              <w:jc w:val="center"/>
              <w:rPr>
                <w:ins w:id="629" w:author="Leonardo Tomazine" w:date="2017-01-25T08:57:00Z"/>
                <w:rFonts w:cs="Arial"/>
                <w:sz w:val="20"/>
              </w:rPr>
            </w:pPr>
            <w:ins w:id="630"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631" w:author="Leonardo Tomazine" w:date="2017-01-25T08:57:00Z"/>
                <w:rFonts w:cs="Arial"/>
                <w:sz w:val="20"/>
              </w:rPr>
            </w:pPr>
            <w:ins w:id="632"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633" w:author="Leonardo Tomazine" w:date="2017-01-25T08:57:00Z"/>
                <w:rFonts w:cs="Arial"/>
                <w:sz w:val="20"/>
              </w:rPr>
            </w:pPr>
            <w:ins w:id="634"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635" w:author="Leonardo Tomazine" w:date="2017-01-25T08:57:00Z"/>
                <w:rFonts w:cs="Arial"/>
                <w:sz w:val="20"/>
              </w:rPr>
            </w:pPr>
            <w:ins w:id="636"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637" w:author="Leonardo Tomazine" w:date="2017-01-25T08:57:00Z"/>
                <w:rFonts w:cs="Arial"/>
                <w:sz w:val="20"/>
              </w:rPr>
            </w:pPr>
            <w:ins w:id="638"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639" w:author="Leonardo Tomazine" w:date="2017-01-25T08:57:00Z"/>
                <w:rFonts w:cs="Arial"/>
                <w:sz w:val="20"/>
              </w:rPr>
            </w:pPr>
            <w:ins w:id="640"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641" w:author="Leonardo Tomazine" w:date="2017-01-25T08:57:00Z"/>
                <w:rFonts w:cs="Arial"/>
                <w:sz w:val="20"/>
              </w:rPr>
            </w:pPr>
            <w:ins w:id="642"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643" w:author="Leonardo Tomazine" w:date="2017-01-25T08:57:00Z"/>
                <w:rFonts w:cs="Arial"/>
                <w:sz w:val="20"/>
              </w:rPr>
            </w:pPr>
            <w:ins w:id="644" w:author="Leonardo Tomazine" w:date="2017-01-25T08:57:00Z">
              <w:r w:rsidRPr="00587C8E">
                <w:rPr>
                  <w:rFonts w:cs="Arial"/>
                  <w:sz w:val="20"/>
                </w:rPr>
                <w:t>0</w:t>
              </w:r>
            </w:ins>
          </w:p>
        </w:tc>
      </w:tr>
    </w:tbl>
    <w:p w:rsidR="00870953" w:rsidRPr="00587C8E" w:rsidRDefault="00870953" w:rsidP="00870953">
      <w:pPr>
        <w:rPr>
          <w:ins w:id="645" w:author="Leonardo Tomazine" w:date="2017-01-25T08:57:00Z"/>
          <w:rFonts w:cs="Arial"/>
          <w:sz w:val="20"/>
        </w:rPr>
      </w:pPr>
    </w:p>
    <w:tbl>
      <w:tblPr>
        <w:tblW w:w="88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1"/>
        <w:gridCol w:w="990"/>
        <w:gridCol w:w="990"/>
        <w:gridCol w:w="990"/>
        <w:gridCol w:w="990"/>
        <w:gridCol w:w="990"/>
        <w:gridCol w:w="990"/>
        <w:gridCol w:w="990"/>
        <w:gridCol w:w="990"/>
      </w:tblGrid>
      <w:tr w:rsidR="00870953" w:rsidRPr="00587C8E" w:rsidTr="00587C8E">
        <w:trPr>
          <w:trHeight w:val="206"/>
          <w:jc w:val="center"/>
          <w:ins w:id="646" w:author="Leonardo Tomazine" w:date="2017-01-25T08:57:00Z"/>
        </w:trPr>
        <w:tc>
          <w:tcPr>
            <w:tcW w:w="961" w:type="dxa"/>
            <w:vAlign w:val="center"/>
          </w:tcPr>
          <w:p w:rsidR="00870953" w:rsidRPr="00587C8E" w:rsidRDefault="00870953" w:rsidP="00587C8E">
            <w:pPr>
              <w:pStyle w:val="Corpodetexto"/>
              <w:rPr>
                <w:ins w:id="647" w:author="Leonardo Tomazine" w:date="2017-01-25T08:57:00Z"/>
                <w:rFonts w:cs="Arial"/>
                <w:b/>
                <w:sz w:val="20"/>
              </w:rPr>
            </w:pPr>
            <w:ins w:id="648" w:author="Leonardo Tomazine" w:date="2017-01-25T08:57:00Z">
              <w:r w:rsidRPr="00587C8E">
                <w:rPr>
                  <w:rFonts w:cs="Arial"/>
                  <w:b/>
                  <w:sz w:val="20"/>
                </w:rPr>
                <w:t>Bits</w:t>
              </w:r>
            </w:ins>
          </w:p>
        </w:tc>
        <w:tc>
          <w:tcPr>
            <w:tcW w:w="990" w:type="dxa"/>
            <w:vAlign w:val="center"/>
          </w:tcPr>
          <w:p w:rsidR="00870953" w:rsidRPr="00587C8E" w:rsidRDefault="00870953" w:rsidP="00587C8E">
            <w:pPr>
              <w:pStyle w:val="Corpodetexto"/>
              <w:rPr>
                <w:ins w:id="649" w:author="Leonardo Tomazine" w:date="2017-01-25T08:57:00Z"/>
                <w:rFonts w:cs="Arial"/>
                <w:b/>
                <w:sz w:val="20"/>
              </w:rPr>
            </w:pPr>
            <w:ins w:id="650" w:author="Leonardo Tomazine" w:date="2017-01-25T08:57:00Z">
              <w:r w:rsidRPr="00587C8E">
                <w:rPr>
                  <w:rFonts w:cs="Arial"/>
                  <w:b/>
                  <w:sz w:val="20"/>
                </w:rPr>
                <w:t>7</w:t>
              </w:r>
            </w:ins>
          </w:p>
        </w:tc>
        <w:tc>
          <w:tcPr>
            <w:tcW w:w="990" w:type="dxa"/>
            <w:vAlign w:val="center"/>
          </w:tcPr>
          <w:p w:rsidR="00870953" w:rsidRPr="00587C8E" w:rsidRDefault="00870953" w:rsidP="00587C8E">
            <w:pPr>
              <w:pStyle w:val="Corpodetexto"/>
              <w:rPr>
                <w:ins w:id="651" w:author="Leonardo Tomazine" w:date="2017-01-25T08:57:00Z"/>
                <w:rFonts w:cs="Arial"/>
                <w:b/>
                <w:sz w:val="20"/>
              </w:rPr>
            </w:pPr>
            <w:ins w:id="652" w:author="Leonardo Tomazine" w:date="2017-01-25T08:57:00Z">
              <w:r w:rsidRPr="00587C8E">
                <w:rPr>
                  <w:rFonts w:cs="Arial"/>
                  <w:b/>
                  <w:sz w:val="20"/>
                </w:rPr>
                <w:t>6</w:t>
              </w:r>
            </w:ins>
          </w:p>
        </w:tc>
        <w:tc>
          <w:tcPr>
            <w:tcW w:w="990" w:type="dxa"/>
            <w:vAlign w:val="center"/>
          </w:tcPr>
          <w:p w:rsidR="00870953" w:rsidRPr="00587C8E" w:rsidRDefault="00870953" w:rsidP="00587C8E">
            <w:pPr>
              <w:pStyle w:val="Corpodetexto"/>
              <w:rPr>
                <w:ins w:id="653" w:author="Leonardo Tomazine" w:date="2017-01-25T08:57:00Z"/>
                <w:rFonts w:cs="Arial"/>
                <w:b/>
                <w:sz w:val="20"/>
              </w:rPr>
            </w:pPr>
            <w:ins w:id="654" w:author="Leonardo Tomazine" w:date="2017-01-25T08:57:00Z">
              <w:r w:rsidRPr="00587C8E">
                <w:rPr>
                  <w:rFonts w:cs="Arial"/>
                  <w:b/>
                  <w:sz w:val="20"/>
                </w:rPr>
                <w:t>5</w:t>
              </w:r>
            </w:ins>
          </w:p>
        </w:tc>
        <w:tc>
          <w:tcPr>
            <w:tcW w:w="990" w:type="dxa"/>
            <w:vAlign w:val="center"/>
          </w:tcPr>
          <w:p w:rsidR="00870953" w:rsidRPr="00587C8E" w:rsidRDefault="00870953" w:rsidP="00587C8E">
            <w:pPr>
              <w:pStyle w:val="Corpodetexto"/>
              <w:rPr>
                <w:ins w:id="655" w:author="Leonardo Tomazine" w:date="2017-01-25T08:57:00Z"/>
                <w:rFonts w:cs="Arial"/>
                <w:b/>
                <w:sz w:val="20"/>
              </w:rPr>
            </w:pPr>
            <w:ins w:id="656" w:author="Leonardo Tomazine" w:date="2017-01-25T08:57:00Z">
              <w:r w:rsidRPr="00587C8E">
                <w:rPr>
                  <w:rFonts w:cs="Arial"/>
                  <w:b/>
                  <w:sz w:val="20"/>
                </w:rPr>
                <w:t>4</w:t>
              </w:r>
            </w:ins>
          </w:p>
        </w:tc>
        <w:tc>
          <w:tcPr>
            <w:tcW w:w="990" w:type="dxa"/>
            <w:vAlign w:val="center"/>
          </w:tcPr>
          <w:p w:rsidR="00870953" w:rsidRPr="00587C8E" w:rsidRDefault="00870953" w:rsidP="00587C8E">
            <w:pPr>
              <w:pStyle w:val="Corpodetexto"/>
              <w:rPr>
                <w:ins w:id="657" w:author="Leonardo Tomazine" w:date="2017-01-25T08:57:00Z"/>
                <w:rFonts w:cs="Arial"/>
                <w:b/>
                <w:sz w:val="20"/>
              </w:rPr>
            </w:pPr>
            <w:ins w:id="658" w:author="Leonardo Tomazine" w:date="2017-01-25T08:57:00Z">
              <w:r w:rsidRPr="00587C8E">
                <w:rPr>
                  <w:rFonts w:cs="Arial"/>
                  <w:b/>
                  <w:sz w:val="20"/>
                </w:rPr>
                <w:t>3</w:t>
              </w:r>
            </w:ins>
          </w:p>
        </w:tc>
        <w:tc>
          <w:tcPr>
            <w:tcW w:w="990" w:type="dxa"/>
            <w:vAlign w:val="center"/>
          </w:tcPr>
          <w:p w:rsidR="00870953" w:rsidRPr="00587C8E" w:rsidRDefault="00870953" w:rsidP="00587C8E">
            <w:pPr>
              <w:pStyle w:val="Corpodetexto"/>
              <w:rPr>
                <w:ins w:id="659" w:author="Leonardo Tomazine" w:date="2017-01-25T08:57:00Z"/>
                <w:rFonts w:cs="Arial"/>
                <w:b/>
                <w:sz w:val="20"/>
              </w:rPr>
            </w:pPr>
            <w:ins w:id="660" w:author="Leonardo Tomazine" w:date="2017-01-25T08:57:00Z">
              <w:r w:rsidRPr="00587C8E">
                <w:rPr>
                  <w:rFonts w:cs="Arial"/>
                  <w:b/>
                  <w:sz w:val="20"/>
                </w:rPr>
                <w:t>2</w:t>
              </w:r>
            </w:ins>
          </w:p>
        </w:tc>
        <w:tc>
          <w:tcPr>
            <w:tcW w:w="990" w:type="dxa"/>
            <w:vAlign w:val="center"/>
          </w:tcPr>
          <w:p w:rsidR="00870953" w:rsidRPr="00587C8E" w:rsidRDefault="00870953" w:rsidP="00587C8E">
            <w:pPr>
              <w:pStyle w:val="Corpodetexto"/>
              <w:rPr>
                <w:ins w:id="661" w:author="Leonardo Tomazine" w:date="2017-01-25T08:57:00Z"/>
                <w:rFonts w:cs="Arial"/>
                <w:b/>
                <w:sz w:val="20"/>
              </w:rPr>
            </w:pPr>
            <w:ins w:id="662" w:author="Leonardo Tomazine" w:date="2017-01-25T08:57:00Z">
              <w:r w:rsidRPr="00587C8E">
                <w:rPr>
                  <w:rFonts w:cs="Arial"/>
                  <w:b/>
                  <w:sz w:val="20"/>
                </w:rPr>
                <w:t>1</w:t>
              </w:r>
            </w:ins>
          </w:p>
        </w:tc>
        <w:tc>
          <w:tcPr>
            <w:tcW w:w="990" w:type="dxa"/>
            <w:vAlign w:val="center"/>
          </w:tcPr>
          <w:p w:rsidR="00870953" w:rsidRPr="00587C8E" w:rsidRDefault="00870953" w:rsidP="00587C8E">
            <w:pPr>
              <w:pStyle w:val="Corpodetexto"/>
              <w:rPr>
                <w:ins w:id="663" w:author="Leonardo Tomazine" w:date="2017-01-25T08:57:00Z"/>
                <w:rFonts w:cs="Arial"/>
                <w:b/>
                <w:sz w:val="20"/>
              </w:rPr>
            </w:pPr>
            <w:ins w:id="664" w:author="Leonardo Tomazine" w:date="2017-01-25T08:57:00Z">
              <w:r w:rsidRPr="00587C8E">
                <w:rPr>
                  <w:rFonts w:cs="Arial"/>
                  <w:b/>
                  <w:sz w:val="20"/>
                </w:rPr>
                <w:t>0</w:t>
              </w:r>
            </w:ins>
          </w:p>
        </w:tc>
      </w:tr>
      <w:tr w:rsidR="00870953" w:rsidRPr="00587C8E" w:rsidTr="00587C8E">
        <w:trPr>
          <w:cantSplit/>
          <w:trHeight w:val="233"/>
          <w:jc w:val="center"/>
          <w:ins w:id="665" w:author="Leonardo Tomazine" w:date="2017-01-25T08:57:00Z"/>
        </w:trPr>
        <w:tc>
          <w:tcPr>
            <w:tcW w:w="961" w:type="dxa"/>
            <w:vAlign w:val="center"/>
          </w:tcPr>
          <w:p w:rsidR="00870953" w:rsidRPr="00587C8E" w:rsidRDefault="00870953" w:rsidP="00587C8E">
            <w:pPr>
              <w:jc w:val="center"/>
              <w:rPr>
                <w:ins w:id="666" w:author="Leonardo Tomazine" w:date="2017-01-25T08:57:00Z"/>
                <w:rFonts w:cs="Arial"/>
                <w:b/>
                <w:sz w:val="20"/>
              </w:rPr>
            </w:pPr>
            <w:ins w:id="667" w:author="Leonardo Tomazine" w:date="2017-01-25T08:57:00Z">
              <w:r w:rsidRPr="00587C8E">
                <w:rPr>
                  <w:rFonts w:cs="Arial"/>
                  <w:b/>
                  <w:sz w:val="20"/>
                </w:rPr>
                <w:t>Field</w:t>
              </w:r>
            </w:ins>
          </w:p>
        </w:tc>
        <w:tc>
          <w:tcPr>
            <w:tcW w:w="990" w:type="dxa"/>
          </w:tcPr>
          <w:p w:rsidR="00870953" w:rsidRPr="00587C8E" w:rsidRDefault="00870953" w:rsidP="00587C8E">
            <w:pPr>
              <w:jc w:val="center"/>
              <w:rPr>
                <w:ins w:id="668" w:author="Leonardo Tomazine" w:date="2017-01-25T08:57:00Z"/>
                <w:rFonts w:cs="Arial"/>
                <w:sz w:val="20"/>
              </w:rPr>
            </w:pPr>
            <w:ins w:id="669" w:author="Leonardo Tomazine" w:date="2017-01-25T08:57:00Z">
              <w:r w:rsidRPr="00587C8E">
                <w:rPr>
                  <w:rFonts w:cs="Arial"/>
                  <w:sz w:val="20"/>
                </w:rPr>
                <w:t>coef2_7</w:t>
              </w:r>
            </w:ins>
          </w:p>
        </w:tc>
        <w:tc>
          <w:tcPr>
            <w:tcW w:w="990" w:type="dxa"/>
          </w:tcPr>
          <w:p w:rsidR="00870953" w:rsidRPr="00587C8E" w:rsidRDefault="00870953" w:rsidP="00587C8E">
            <w:pPr>
              <w:jc w:val="center"/>
              <w:rPr>
                <w:ins w:id="670" w:author="Leonardo Tomazine" w:date="2017-01-25T08:57:00Z"/>
                <w:rFonts w:cs="Arial"/>
                <w:sz w:val="20"/>
              </w:rPr>
            </w:pPr>
            <w:ins w:id="671" w:author="Leonardo Tomazine" w:date="2017-01-25T08:57:00Z">
              <w:r w:rsidRPr="00587C8E">
                <w:rPr>
                  <w:rFonts w:cs="Arial"/>
                  <w:sz w:val="20"/>
                </w:rPr>
                <w:t>coef2_6</w:t>
              </w:r>
            </w:ins>
          </w:p>
        </w:tc>
        <w:tc>
          <w:tcPr>
            <w:tcW w:w="990" w:type="dxa"/>
          </w:tcPr>
          <w:p w:rsidR="00870953" w:rsidRPr="00587C8E" w:rsidRDefault="00870953" w:rsidP="00587C8E">
            <w:pPr>
              <w:jc w:val="center"/>
              <w:rPr>
                <w:ins w:id="672" w:author="Leonardo Tomazine" w:date="2017-01-25T08:57:00Z"/>
                <w:rFonts w:cs="Arial"/>
                <w:sz w:val="20"/>
              </w:rPr>
            </w:pPr>
            <w:ins w:id="673" w:author="Leonardo Tomazine" w:date="2017-01-25T08:57:00Z">
              <w:r w:rsidRPr="00587C8E">
                <w:rPr>
                  <w:rFonts w:cs="Arial"/>
                  <w:sz w:val="20"/>
                </w:rPr>
                <w:t>coef2_5</w:t>
              </w:r>
            </w:ins>
          </w:p>
        </w:tc>
        <w:tc>
          <w:tcPr>
            <w:tcW w:w="990" w:type="dxa"/>
          </w:tcPr>
          <w:p w:rsidR="00870953" w:rsidRPr="00587C8E" w:rsidRDefault="00870953" w:rsidP="00587C8E">
            <w:pPr>
              <w:jc w:val="center"/>
              <w:rPr>
                <w:ins w:id="674" w:author="Leonardo Tomazine" w:date="2017-01-25T08:57:00Z"/>
                <w:rFonts w:cs="Arial"/>
                <w:sz w:val="20"/>
              </w:rPr>
            </w:pPr>
            <w:ins w:id="675" w:author="Leonardo Tomazine" w:date="2017-01-25T08:57:00Z">
              <w:r w:rsidRPr="00587C8E">
                <w:rPr>
                  <w:rFonts w:cs="Arial"/>
                  <w:sz w:val="20"/>
                </w:rPr>
                <w:t>coef2_4</w:t>
              </w:r>
            </w:ins>
          </w:p>
        </w:tc>
        <w:tc>
          <w:tcPr>
            <w:tcW w:w="990" w:type="dxa"/>
          </w:tcPr>
          <w:p w:rsidR="00870953" w:rsidRPr="00587C8E" w:rsidRDefault="00870953" w:rsidP="00587C8E">
            <w:pPr>
              <w:jc w:val="center"/>
              <w:rPr>
                <w:ins w:id="676" w:author="Leonardo Tomazine" w:date="2017-01-25T08:57:00Z"/>
                <w:rFonts w:cs="Arial"/>
                <w:sz w:val="20"/>
              </w:rPr>
            </w:pPr>
            <w:ins w:id="677" w:author="Leonardo Tomazine" w:date="2017-01-25T08:57:00Z">
              <w:r w:rsidRPr="00587C8E">
                <w:rPr>
                  <w:rFonts w:cs="Arial"/>
                  <w:sz w:val="20"/>
                </w:rPr>
                <w:t>coef2_3</w:t>
              </w:r>
            </w:ins>
          </w:p>
        </w:tc>
        <w:tc>
          <w:tcPr>
            <w:tcW w:w="990" w:type="dxa"/>
          </w:tcPr>
          <w:p w:rsidR="00870953" w:rsidRPr="00587C8E" w:rsidRDefault="00870953" w:rsidP="00587C8E">
            <w:pPr>
              <w:jc w:val="center"/>
              <w:rPr>
                <w:ins w:id="678" w:author="Leonardo Tomazine" w:date="2017-01-25T08:57:00Z"/>
                <w:rFonts w:cs="Arial"/>
                <w:sz w:val="20"/>
              </w:rPr>
            </w:pPr>
            <w:ins w:id="679" w:author="Leonardo Tomazine" w:date="2017-01-25T08:57:00Z">
              <w:r w:rsidRPr="00587C8E">
                <w:rPr>
                  <w:rFonts w:cs="Arial"/>
                  <w:sz w:val="20"/>
                </w:rPr>
                <w:t>coef2_2</w:t>
              </w:r>
            </w:ins>
          </w:p>
        </w:tc>
        <w:tc>
          <w:tcPr>
            <w:tcW w:w="990" w:type="dxa"/>
          </w:tcPr>
          <w:p w:rsidR="00870953" w:rsidRPr="00587C8E" w:rsidRDefault="00870953" w:rsidP="00587C8E">
            <w:pPr>
              <w:jc w:val="center"/>
              <w:rPr>
                <w:ins w:id="680" w:author="Leonardo Tomazine" w:date="2017-01-25T08:57:00Z"/>
                <w:rFonts w:cs="Arial"/>
                <w:sz w:val="20"/>
              </w:rPr>
            </w:pPr>
            <w:ins w:id="681" w:author="Leonardo Tomazine" w:date="2017-01-25T08:57:00Z">
              <w:r w:rsidRPr="00587C8E">
                <w:rPr>
                  <w:rFonts w:cs="Arial"/>
                  <w:sz w:val="20"/>
                </w:rPr>
                <w:t>coef2_1</w:t>
              </w:r>
            </w:ins>
          </w:p>
        </w:tc>
        <w:tc>
          <w:tcPr>
            <w:tcW w:w="990" w:type="dxa"/>
          </w:tcPr>
          <w:p w:rsidR="00870953" w:rsidRPr="00587C8E" w:rsidRDefault="00870953" w:rsidP="00587C8E">
            <w:pPr>
              <w:jc w:val="center"/>
              <w:rPr>
                <w:ins w:id="682" w:author="Leonardo Tomazine" w:date="2017-01-25T08:57:00Z"/>
                <w:rFonts w:cs="Arial"/>
                <w:sz w:val="20"/>
              </w:rPr>
            </w:pPr>
            <w:ins w:id="683" w:author="Leonardo Tomazine" w:date="2017-01-25T08:57:00Z">
              <w:r w:rsidRPr="00587C8E">
                <w:rPr>
                  <w:rFonts w:cs="Arial"/>
                  <w:sz w:val="20"/>
                </w:rPr>
                <w:t>coef2_0</w:t>
              </w:r>
            </w:ins>
          </w:p>
        </w:tc>
      </w:tr>
      <w:tr w:rsidR="00870953" w:rsidRPr="00587C8E" w:rsidTr="00587C8E">
        <w:trPr>
          <w:trHeight w:val="233"/>
          <w:jc w:val="center"/>
          <w:ins w:id="684" w:author="Leonardo Tomazine" w:date="2017-01-25T08:57:00Z"/>
        </w:trPr>
        <w:tc>
          <w:tcPr>
            <w:tcW w:w="961" w:type="dxa"/>
            <w:vAlign w:val="center"/>
          </w:tcPr>
          <w:p w:rsidR="00870953" w:rsidRPr="00587C8E" w:rsidRDefault="00870953" w:rsidP="00587C8E">
            <w:pPr>
              <w:jc w:val="center"/>
              <w:rPr>
                <w:ins w:id="685" w:author="Leonardo Tomazine" w:date="2017-01-25T08:57:00Z"/>
                <w:rFonts w:cs="Arial"/>
                <w:b/>
                <w:sz w:val="20"/>
              </w:rPr>
            </w:pPr>
            <w:ins w:id="686" w:author="Leonardo Tomazine" w:date="2017-01-25T08:57:00Z">
              <w:r w:rsidRPr="00587C8E">
                <w:rPr>
                  <w:rFonts w:cs="Arial"/>
                  <w:b/>
                  <w:sz w:val="20"/>
                </w:rPr>
                <w:t>Default</w:t>
              </w:r>
            </w:ins>
          </w:p>
        </w:tc>
        <w:tc>
          <w:tcPr>
            <w:tcW w:w="990" w:type="dxa"/>
            <w:vAlign w:val="center"/>
          </w:tcPr>
          <w:p w:rsidR="00870953" w:rsidRPr="00587C8E" w:rsidRDefault="00870953" w:rsidP="00587C8E">
            <w:pPr>
              <w:jc w:val="center"/>
              <w:rPr>
                <w:ins w:id="687" w:author="Leonardo Tomazine" w:date="2017-01-25T08:57:00Z"/>
                <w:rFonts w:cs="Arial"/>
                <w:sz w:val="20"/>
              </w:rPr>
            </w:pPr>
            <w:ins w:id="688"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689" w:author="Leonardo Tomazine" w:date="2017-01-25T08:57:00Z"/>
                <w:rFonts w:cs="Arial"/>
                <w:sz w:val="20"/>
              </w:rPr>
            </w:pPr>
            <w:ins w:id="690"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691" w:author="Leonardo Tomazine" w:date="2017-01-25T08:57:00Z"/>
                <w:rFonts w:cs="Arial"/>
                <w:sz w:val="20"/>
              </w:rPr>
            </w:pPr>
            <w:ins w:id="692" w:author="Leonardo Tomazine" w:date="2017-01-25T08:57:00Z">
              <w:r w:rsidRPr="00587C8E">
                <w:rPr>
                  <w:rFonts w:cs="Arial"/>
                  <w:sz w:val="20"/>
                </w:rPr>
                <w:t>1</w:t>
              </w:r>
            </w:ins>
          </w:p>
        </w:tc>
        <w:tc>
          <w:tcPr>
            <w:tcW w:w="990" w:type="dxa"/>
            <w:vAlign w:val="center"/>
          </w:tcPr>
          <w:p w:rsidR="00870953" w:rsidRPr="00587C8E" w:rsidRDefault="00870953" w:rsidP="00587C8E">
            <w:pPr>
              <w:jc w:val="center"/>
              <w:rPr>
                <w:ins w:id="693" w:author="Leonardo Tomazine" w:date="2017-01-25T08:57:00Z"/>
                <w:rFonts w:cs="Arial"/>
                <w:sz w:val="20"/>
              </w:rPr>
            </w:pPr>
            <w:ins w:id="694" w:author="Leonardo Tomazine" w:date="2017-01-25T08:57:00Z">
              <w:r w:rsidRPr="00587C8E">
                <w:rPr>
                  <w:rFonts w:cs="Arial"/>
                  <w:sz w:val="20"/>
                </w:rPr>
                <w:t>1</w:t>
              </w:r>
            </w:ins>
          </w:p>
        </w:tc>
        <w:tc>
          <w:tcPr>
            <w:tcW w:w="990" w:type="dxa"/>
            <w:vAlign w:val="center"/>
          </w:tcPr>
          <w:p w:rsidR="00870953" w:rsidRPr="00587C8E" w:rsidRDefault="00870953" w:rsidP="00587C8E">
            <w:pPr>
              <w:jc w:val="center"/>
              <w:rPr>
                <w:ins w:id="695" w:author="Leonardo Tomazine" w:date="2017-01-25T08:57:00Z"/>
                <w:rFonts w:cs="Arial"/>
                <w:sz w:val="20"/>
              </w:rPr>
            </w:pPr>
            <w:ins w:id="696" w:author="Leonardo Tomazine" w:date="2017-01-25T08:57:00Z">
              <w:r w:rsidRPr="00587C8E">
                <w:rPr>
                  <w:rFonts w:cs="Arial"/>
                  <w:sz w:val="20"/>
                </w:rPr>
                <w:t>1</w:t>
              </w:r>
            </w:ins>
          </w:p>
        </w:tc>
        <w:tc>
          <w:tcPr>
            <w:tcW w:w="990" w:type="dxa"/>
            <w:vAlign w:val="center"/>
          </w:tcPr>
          <w:p w:rsidR="00870953" w:rsidRPr="00587C8E" w:rsidRDefault="00870953" w:rsidP="00587C8E">
            <w:pPr>
              <w:jc w:val="center"/>
              <w:rPr>
                <w:ins w:id="697" w:author="Leonardo Tomazine" w:date="2017-01-25T08:57:00Z"/>
                <w:rFonts w:cs="Arial"/>
                <w:sz w:val="20"/>
              </w:rPr>
            </w:pPr>
            <w:ins w:id="698" w:author="Leonardo Tomazine" w:date="2017-01-25T08:57:00Z">
              <w:r w:rsidRPr="00587C8E">
                <w:rPr>
                  <w:rFonts w:cs="Arial"/>
                  <w:sz w:val="20"/>
                </w:rPr>
                <w:t>1</w:t>
              </w:r>
            </w:ins>
          </w:p>
        </w:tc>
        <w:tc>
          <w:tcPr>
            <w:tcW w:w="990" w:type="dxa"/>
            <w:vAlign w:val="center"/>
          </w:tcPr>
          <w:p w:rsidR="00870953" w:rsidRPr="00587C8E" w:rsidRDefault="00870953" w:rsidP="00587C8E">
            <w:pPr>
              <w:jc w:val="center"/>
              <w:rPr>
                <w:ins w:id="699" w:author="Leonardo Tomazine" w:date="2017-01-25T08:57:00Z"/>
                <w:rFonts w:cs="Arial"/>
                <w:sz w:val="20"/>
              </w:rPr>
            </w:pPr>
            <w:ins w:id="700"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701" w:author="Leonardo Tomazine" w:date="2017-01-25T08:57:00Z"/>
                <w:rFonts w:cs="Arial"/>
                <w:sz w:val="20"/>
              </w:rPr>
            </w:pPr>
            <w:ins w:id="702" w:author="Leonardo Tomazine" w:date="2017-01-25T08:57:00Z">
              <w:r w:rsidRPr="00587C8E">
                <w:rPr>
                  <w:rFonts w:cs="Arial"/>
                  <w:sz w:val="20"/>
                </w:rPr>
                <w:t>0</w:t>
              </w:r>
            </w:ins>
          </w:p>
        </w:tc>
      </w:tr>
    </w:tbl>
    <w:p w:rsidR="00870953" w:rsidRPr="00587C8E" w:rsidRDefault="00870953" w:rsidP="00870953">
      <w:pPr>
        <w:rPr>
          <w:ins w:id="703" w:author="Leonardo Tomazine" w:date="2017-01-25T08:57:00Z"/>
          <w:rFonts w:cs="Arial"/>
          <w:b/>
          <w:bCs/>
          <w:szCs w:val="22"/>
        </w:rPr>
      </w:pPr>
      <w:ins w:id="704" w:author="Leonardo Tomazine" w:date="2017-01-25T08:57:00Z">
        <w:r w:rsidRPr="00587C8E">
          <w:rPr>
            <w:rFonts w:cs="Arial"/>
            <w:b/>
            <w:bCs/>
            <w:szCs w:val="22"/>
          </w:rPr>
          <w:t xml:space="preserve">Bit 15-9:  reserved </w:t>
        </w:r>
      </w:ins>
    </w:p>
    <w:p w:rsidR="00870953" w:rsidRPr="00587C8E" w:rsidRDefault="00870953" w:rsidP="00870953">
      <w:pPr>
        <w:pStyle w:val="Corpodetexto"/>
        <w:rPr>
          <w:ins w:id="705" w:author="Leonardo Tomazine" w:date="2017-01-25T08:57:00Z"/>
          <w:rFonts w:cs="Arial"/>
          <w:sz w:val="22"/>
          <w:szCs w:val="22"/>
        </w:rPr>
      </w:pPr>
      <w:ins w:id="706" w:author="Leonardo Tomazine" w:date="2017-01-25T08:57:00Z">
        <w:r w:rsidRPr="00587C8E">
          <w:rPr>
            <w:rFonts w:cs="Arial"/>
            <w:sz w:val="22"/>
            <w:szCs w:val="22"/>
          </w:rPr>
          <w:t>Register field</w:t>
        </w:r>
        <w:r w:rsidRPr="00587C8E">
          <w:rPr>
            <w:rFonts w:cs="Arial"/>
            <w:i/>
            <w:sz w:val="22"/>
            <w:szCs w:val="22"/>
          </w:rPr>
          <w:t xml:space="preserve"> 15 to 9</w:t>
        </w:r>
        <w:r w:rsidRPr="00587C8E">
          <w:rPr>
            <w:rFonts w:cs="Arial"/>
            <w:sz w:val="22"/>
            <w:szCs w:val="22"/>
          </w:rPr>
          <w:t xml:space="preserve"> are reserved bits for future applications and </w:t>
        </w:r>
        <w:proofErr w:type="gramStart"/>
        <w:r w:rsidRPr="00587C8E">
          <w:rPr>
            <w:rFonts w:cs="Arial"/>
            <w:sz w:val="22"/>
            <w:szCs w:val="22"/>
          </w:rPr>
          <w:t>should not be written</w:t>
        </w:r>
        <w:proofErr w:type="gramEnd"/>
        <w:r w:rsidRPr="00587C8E">
          <w:rPr>
            <w:rFonts w:cs="Arial"/>
            <w:sz w:val="22"/>
            <w:szCs w:val="22"/>
          </w:rPr>
          <w:t>.</w:t>
        </w:r>
      </w:ins>
    </w:p>
    <w:p w:rsidR="00870953" w:rsidRPr="00587C8E" w:rsidRDefault="00870953" w:rsidP="00870953">
      <w:pPr>
        <w:rPr>
          <w:ins w:id="707" w:author="Leonardo Tomazine" w:date="2017-01-25T08:57:00Z"/>
          <w:rFonts w:cs="Arial"/>
          <w:b/>
          <w:bCs/>
          <w:szCs w:val="22"/>
        </w:rPr>
      </w:pPr>
      <w:ins w:id="708" w:author="Leonardo Tomazine" w:date="2017-01-25T08:57:00Z">
        <w:r w:rsidRPr="00587C8E">
          <w:rPr>
            <w:rFonts w:cs="Arial"/>
            <w:b/>
            <w:bCs/>
            <w:szCs w:val="22"/>
          </w:rPr>
          <w:t>Bit 8-0:  coef2</w:t>
        </w:r>
      </w:ins>
    </w:p>
    <w:p w:rsidR="00870953" w:rsidRPr="00587C8E" w:rsidRDefault="00870953" w:rsidP="00870953">
      <w:pPr>
        <w:pStyle w:val="Corpodetexto"/>
        <w:rPr>
          <w:ins w:id="709" w:author="Leonardo Tomazine" w:date="2017-01-25T08:57:00Z"/>
          <w:rFonts w:cs="Arial"/>
          <w:sz w:val="22"/>
          <w:szCs w:val="22"/>
        </w:rPr>
      </w:pPr>
      <w:ins w:id="710" w:author="Leonardo Tomazine" w:date="2017-01-25T08:57:00Z">
        <w:r>
          <w:rPr>
            <w:rFonts w:cs="Arial"/>
            <w:sz w:val="22"/>
            <w:szCs w:val="22"/>
          </w:rPr>
          <w:t xml:space="preserve"> </w:t>
        </w:r>
        <w:r w:rsidRPr="00587C8E">
          <w:rPr>
            <w:rFonts w:cs="Arial"/>
            <w:sz w:val="22"/>
            <w:szCs w:val="22"/>
          </w:rPr>
          <w:t xml:space="preserve">The </w:t>
        </w:r>
        <w:r w:rsidRPr="00587C8E">
          <w:rPr>
            <w:rFonts w:cs="Arial"/>
            <w:i/>
            <w:sz w:val="22"/>
            <w:szCs w:val="22"/>
          </w:rPr>
          <w:t xml:space="preserve">coef2_8- coef2_0 </w:t>
        </w:r>
        <w:r w:rsidRPr="00587C8E">
          <w:rPr>
            <w:rFonts w:cs="Arial"/>
            <w:sz w:val="22"/>
            <w:szCs w:val="22"/>
          </w:rPr>
          <w:t xml:space="preserve">are the coefficient values of the FIR filter used in the sub-sampling mode. </w:t>
        </w:r>
      </w:ins>
    </w:p>
    <w:p w:rsidR="00870953" w:rsidRPr="00587C8E" w:rsidRDefault="00870953" w:rsidP="00870953">
      <w:pPr>
        <w:pStyle w:val="Corpodetexto"/>
        <w:jc w:val="left"/>
        <w:rPr>
          <w:ins w:id="711" w:author="Leonardo Tomazine" w:date="2017-01-25T08:57:00Z"/>
          <w:rFonts w:cs="Arial"/>
          <w:sz w:val="22"/>
          <w:szCs w:val="22"/>
        </w:rPr>
      </w:pPr>
    </w:p>
    <w:p w:rsidR="00870953" w:rsidRPr="00587C8E" w:rsidRDefault="00870953" w:rsidP="00870953">
      <w:pPr>
        <w:pStyle w:val="Corpodetexto"/>
        <w:jc w:val="left"/>
        <w:rPr>
          <w:ins w:id="712" w:author="Leonardo Tomazine" w:date="2017-01-25T08:57:00Z"/>
          <w:rFonts w:cs="Arial"/>
          <w:b/>
          <w:bCs/>
          <w:sz w:val="22"/>
          <w:szCs w:val="22"/>
        </w:rPr>
      </w:pPr>
      <w:proofErr w:type="gramStart"/>
      <w:ins w:id="713" w:author="Leonardo Tomazine" w:date="2017-01-25T08:57:00Z">
        <w:r w:rsidRPr="00587C8E">
          <w:rPr>
            <w:rFonts w:cs="Arial"/>
            <w:b/>
            <w:bCs/>
            <w:sz w:val="22"/>
            <w:szCs w:val="22"/>
          </w:rPr>
          <w:t>i_static_coef_3</w:t>
        </w:r>
        <w:proofErr w:type="gramEnd"/>
        <w:r>
          <w:rPr>
            <w:rFonts w:cs="Arial"/>
            <w:b/>
            <w:bCs/>
            <w:sz w:val="22"/>
            <w:szCs w:val="22"/>
          </w:rPr>
          <w:t xml:space="preserve"> Register</w:t>
        </w:r>
      </w:ins>
    </w:p>
    <w:tbl>
      <w:tblPr>
        <w:tblW w:w="88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1"/>
        <w:gridCol w:w="990"/>
        <w:gridCol w:w="990"/>
        <w:gridCol w:w="990"/>
        <w:gridCol w:w="990"/>
        <w:gridCol w:w="990"/>
        <w:gridCol w:w="990"/>
        <w:gridCol w:w="990"/>
        <w:gridCol w:w="990"/>
      </w:tblGrid>
      <w:tr w:rsidR="00870953" w:rsidRPr="00587C8E" w:rsidTr="00587C8E">
        <w:trPr>
          <w:trHeight w:val="206"/>
          <w:jc w:val="center"/>
          <w:ins w:id="714" w:author="Leonardo Tomazine" w:date="2017-01-25T08:57:00Z"/>
        </w:trPr>
        <w:tc>
          <w:tcPr>
            <w:tcW w:w="961" w:type="dxa"/>
            <w:vAlign w:val="center"/>
          </w:tcPr>
          <w:p w:rsidR="00870953" w:rsidRPr="00587C8E" w:rsidRDefault="00870953" w:rsidP="00587C8E">
            <w:pPr>
              <w:pStyle w:val="Corpodetexto"/>
              <w:rPr>
                <w:ins w:id="715" w:author="Leonardo Tomazine" w:date="2017-01-25T08:57:00Z"/>
                <w:rFonts w:cs="Arial"/>
                <w:b/>
                <w:sz w:val="20"/>
              </w:rPr>
            </w:pPr>
            <w:ins w:id="716" w:author="Leonardo Tomazine" w:date="2017-01-25T08:57:00Z">
              <w:r w:rsidRPr="00587C8E">
                <w:rPr>
                  <w:rFonts w:cs="Arial"/>
                  <w:b/>
                  <w:sz w:val="20"/>
                </w:rPr>
                <w:t>Bits</w:t>
              </w:r>
            </w:ins>
          </w:p>
        </w:tc>
        <w:tc>
          <w:tcPr>
            <w:tcW w:w="990" w:type="dxa"/>
            <w:vAlign w:val="center"/>
          </w:tcPr>
          <w:p w:rsidR="00870953" w:rsidRPr="00587C8E" w:rsidRDefault="00870953" w:rsidP="00587C8E">
            <w:pPr>
              <w:pStyle w:val="Corpodetexto"/>
              <w:rPr>
                <w:ins w:id="717" w:author="Leonardo Tomazine" w:date="2017-01-25T08:57:00Z"/>
                <w:rFonts w:cs="Arial"/>
                <w:b/>
                <w:sz w:val="20"/>
              </w:rPr>
            </w:pPr>
            <w:ins w:id="718" w:author="Leonardo Tomazine" w:date="2017-01-25T08:57:00Z">
              <w:r w:rsidRPr="00587C8E">
                <w:rPr>
                  <w:rFonts w:cs="Arial"/>
                  <w:b/>
                  <w:sz w:val="20"/>
                </w:rPr>
                <w:t>15</w:t>
              </w:r>
            </w:ins>
          </w:p>
        </w:tc>
        <w:tc>
          <w:tcPr>
            <w:tcW w:w="990" w:type="dxa"/>
            <w:vAlign w:val="center"/>
          </w:tcPr>
          <w:p w:rsidR="00870953" w:rsidRPr="00587C8E" w:rsidRDefault="00870953" w:rsidP="00587C8E">
            <w:pPr>
              <w:pStyle w:val="Corpodetexto"/>
              <w:rPr>
                <w:ins w:id="719" w:author="Leonardo Tomazine" w:date="2017-01-25T08:57:00Z"/>
                <w:rFonts w:cs="Arial"/>
                <w:b/>
                <w:sz w:val="20"/>
              </w:rPr>
            </w:pPr>
            <w:ins w:id="720" w:author="Leonardo Tomazine" w:date="2017-01-25T08:57:00Z">
              <w:r w:rsidRPr="00587C8E">
                <w:rPr>
                  <w:rFonts w:cs="Arial"/>
                  <w:b/>
                  <w:sz w:val="20"/>
                </w:rPr>
                <w:t>14</w:t>
              </w:r>
            </w:ins>
          </w:p>
        </w:tc>
        <w:tc>
          <w:tcPr>
            <w:tcW w:w="990" w:type="dxa"/>
            <w:vAlign w:val="center"/>
          </w:tcPr>
          <w:p w:rsidR="00870953" w:rsidRPr="00587C8E" w:rsidRDefault="00870953" w:rsidP="00587C8E">
            <w:pPr>
              <w:pStyle w:val="Corpodetexto"/>
              <w:rPr>
                <w:ins w:id="721" w:author="Leonardo Tomazine" w:date="2017-01-25T08:57:00Z"/>
                <w:rFonts w:cs="Arial"/>
                <w:b/>
                <w:sz w:val="20"/>
              </w:rPr>
            </w:pPr>
            <w:ins w:id="722" w:author="Leonardo Tomazine" w:date="2017-01-25T08:57:00Z">
              <w:r w:rsidRPr="00587C8E">
                <w:rPr>
                  <w:rFonts w:cs="Arial"/>
                  <w:b/>
                  <w:sz w:val="20"/>
                </w:rPr>
                <w:t>13</w:t>
              </w:r>
            </w:ins>
          </w:p>
        </w:tc>
        <w:tc>
          <w:tcPr>
            <w:tcW w:w="990" w:type="dxa"/>
            <w:vAlign w:val="center"/>
          </w:tcPr>
          <w:p w:rsidR="00870953" w:rsidRPr="00587C8E" w:rsidRDefault="00870953" w:rsidP="00587C8E">
            <w:pPr>
              <w:pStyle w:val="Corpodetexto"/>
              <w:rPr>
                <w:ins w:id="723" w:author="Leonardo Tomazine" w:date="2017-01-25T08:57:00Z"/>
                <w:rFonts w:cs="Arial"/>
                <w:b/>
                <w:sz w:val="20"/>
              </w:rPr>
            </w:pPr>
            <w:ins w:id="724" w:author="Leonardo Tomazine" w:date="2017-01-25T08:57:00Z">
              <w:r w:rsidRPr="00587C8E">
                <w:rPr>
                  <w:rFonts w:cs="Arial"/>
                  <w:b/>
                  <w:sz w:val="20"/>
                </w:rPr>
                <w:t>12</w:t>
              </w:r>
            </w:ins>
          </w:p>
        </w:tc>
        <w:tc>
          <w:tcPr>
            <w:tcW w:w="990" w:type="dxa"/>
            <w:vAlign w:val="center"/>
          </w:tcPr>
          <w:p w:rsidR="00870953" w:rsidRPr="00587C8E" w:rsidRDefault="00870953" w:rsidP="00587C8E">
            <w:pPr>
              <w:pStyle w:val="Corpodetexto"/>
              <w:rPr>
                <w:ins w:id="725" w:author="Leonardo Tomazine" w:date="2017-01-25T08:57:00Z"/>
                <w:rFonts w:cs="Arial"/>
                <w:b/>
                <w:sz w:val="20"/>
              </w:rPr>
            </w:pPr>
            <w:ins w:id="726" w:author="Leonardo Tomazine" w:date="2017-01-25T08:57:00Z">
              <w:r w:rsidRPr="00587C8E">
                <w:rPr>
                  <w:rFonts w:cs="Arial"/>
                  <w:b/>
                  <w:sz w:val="20"/>
                </w:rPr>
                <w:t>11</w:t>
              </w:r>
            </w:ins>
          </w:p>
        </w:tc>
        <w:tc>
          <w:tcPr>
            <w:tcW w:w="990" w:type="dxa"/>
            <w:vAlign w:val="center"/>
          </w:tcPr>
          <w:p w:rsidR="00870953" w:rsidRPr="00587C8E" w:rsidRDefault="00870953" w:rsidP="00587C8E">
            <w:pPr>
              <w:pStyle w:val="Corpodetexto"/>
              <w:rPr>
                <w:ins w:id="727" w:author="Leonardo Tomazine" w:date="2017-01-25T08:57:00Z"/>
                <w:rFonts w:cs="Arial"/>
                <w:b/>
                <w:sz w:val="20"/>
              </w:rPr>
            </w:pPr>
            <w:ins w:id="728" w:author="Leonardo Tomazine" w:date="2017-01-25T08:57:00Z">
              <w:r w:rsidRPr="00587C8E">
                <w:rPr>
                  <w:rFonts w:cs="Arial"/>
                  <w:b/>
                  <w:sz w:val="20"/>
                </w:rPr>
                <w:t>10</w:t>
              </w:r>
            </w:ins>
          </w:p>
        </w:tc>
        <w:tc>
          <w:tcPr>
            <w:tcW w:w="990" w:type="dxa"/>
            <w:vAlign w:val="center"/>
          </w:tcPr>
          <w:p w:rsidR="00870953" w:rsidRPr="00587C8E" w:rsidRDefault="00870953" w:rsidP="00587C8E">
            <w:pPr>
              <w:pStyle w:val="Corpodetexto"/>
              <w:rPr>
                <w:ins w:id="729" w:author="Leonardo Tomazine" w:date="2017-01-25T08:57:00Z"/>
                <w:rFonts w:cs="Arial"/>
                <w:b/>
                <w:sz w:val="20"/>
              </w:rPr>
            </w:pPr>
            <w:ins w:id="730" w:author="Leonardo Tomazine" w:date="2017-01-25T08:57:00Z">
              <w:r w:rsidRPr="00587C8E">
                <w:rPr>
                  <w:rFonts w:cs="Arial"/>
                  <w:b/>
                  <w:sz w:val="20"/>
                </w:rPr>
                <w:t>9</w:t>
              </w:r>
            </w:ins>
          </w:p>
        </w:tc>
        <w:tc>
          <w:tcPr>
            <w:tcW w:w="990" w:type="dxa"/>
            <w:vAlign w:val="center"/>
          </w:tcPr>
          <w:p w:rsidR="00870953" w:rsidRPr="00587C8E" w:rsidRDefault="00870953" w:rsidP="00587C8E">
            <w:pPr>
              <w:pStyle w:val="Corpodetexto"/>
              <w:rPr>
                <w:ins w:id="731" w:author="Leonardo Tomazine" w:date="2017-01-25T08:57:00Z"/>
                <w:rFonts w:cs="Arial"/>
                <w:b/>
                <w:sz w:val="20"/>
              </w:rPr>
            </w:pPr>
            <w:ins w:id="732" w:author="Leonardo Tomazine" w:date="2017-01-25T08:57:00Z">
              <w:r w:rsidRPr="00587C8E">
                <w:rPr>
                  <w:rFonts w:cs="Arial"/>
                  <w:b/>
                  <w:sz w:val="20"/>
                </w:rPr>
                <w:t>8</w:t>
              </w:r>
            </w:ins>
          </w:p>
        </w:tc>
      </w:tr>
      <w:tr w:rsidR="00870953" w:rsidRPr="00587C8E" w:rsidTr="00587C8E">
        <w:trPr>
          <w:cantSplit/>
          <w:trHeight w:val="233"/>
          <w:jc w:val="center"/>
          <w:ins w:id="733" w:author="Leonardo Tomazine" w:date="2017-01-25T08:57:00Z"/>
        </w:trPr>
        <w:tc>
          <w:tcPr>
            <w:tcW w:w="961" w:type="dxa"/>
            <w:vAlign w:val="center"/>
          </w:tcPr>
          <w:p w:rsidR="00870953" w:rsidRPr="00587C8E" w:rsidRDefault="00870953" w:rsidP="00587C8E">
            <w:pPr>
              <w:jc w:val="center"/>
              <w:rPr>
                <w:ins w:id="734" w:author="Leonardo Tomazine" w:date="2017-01-25T08:57:00Z"/>
                <w:rFonts w:cs="Arial"/>
                <w:b/>
                <w:sz w:val="20"/>
              </w:rPr>
            </w:pPr>
            <w:ins w:id="735" w:author="Leonardo Tomazine" w:date="2017-01-25T08:57:00Z">
              <w:r w:rsidRPr="00587C8E">
                <w:rPr>
                  <w:rFonts w:cs="Arial"/>
                  <w:b/>
                  <w:sz w:val="20"/>
                </w:rPr>
                <w:t>Field</w:t>
              </w:r>
            </w:ins>
          </w:p>
        </w:tc>
        <w:tc>
          <w:tcPr>
            <w:tcW w:w="6930" w:type="dxa"/>
            <w:gridSpan w:val="7"/>
            <w:vAlign w:val="center"/>
          </w:tcPr>
          <w:p w:rsidR="00870953" w:rsidRPr="00587C8E" w:rsidRDefault="00870953" w:rsidP="00587C8E">
            <w:pPr>
              <w:jc w:val="center"/>
              <w:rPr>
                <w:ins w:id="736" w:author="Leonardo Tomazine" w:date="2017-01-25T08:57:00Z"/>
                <w:rFonts w:cs="Arial"/>
                <w:sz w:val="20"/>
              </w:rPr>
            </w:pPr>
            <w:ins w:id="737" w:author="Leonardo Tomazine" w:date="2017-01-25T08:57:00Z">
              <w:r w:rsidRPr="00587C8E">
                <w:rPr>
                  <w:rFonts w:cs="Arial"/>
                  <w:sz w:val="20"/>
                </w:rPr>
                <w:t>reserved</w:t>
              </w:r>
            </w:ins>
          </w:p>
        </w:tc>
        <w:tc>
          <w:tcPr>
            <w:tcW w:w="990" w:type="dxa"/>
          </w:tcPr>
          <w:p w:rsidR="00870953" w:rsidRPr="00587C8E" w:rsidRDefault="00870953" w:rsidP="00587C8E">
            <w:pPr>
              <w:jc w:val="center"/>
              <w:rPr>
                <w:ins w:id="738" w:author="Leonardo Tomazine" w:date="2017-01-25T08:57:00Z"/>
                <w:rFonts w:cs="Arial"/>
                <w:sz w:val="20"/>
              </w:rPr>
            </w:pPr>
            <w:ins w:id="739" w:author="Leonardo Tomazine" w:date="2017-01-25T08:57:00Z">
              <w:r w:rsidRPr="00587C8E">
                <w:rPr>
                  <w:rFonts w:cs="Arial"/>
                  <w:sz w:val="20"/>
                </w:rPr>
                <w:t>coef3_8</w:t>
              </w:r>
            </w:ins>
          </w:p>
        </w:tc>
      </w:tr>
      <w:tr w:rsidR="00870953" w:rsidRPr="00587C8E" w:rsidTr="00587C8E">
        <w:trPr>
          <w:trHeight w:val="233"/>
          <w:jc w:val="center"/>
          <w:ins w:id="740" w:author="Leonardo Tomazine" w:date="2017-01-25T08:57:00Z"/>
        </w:trPr>
        <w:tc>
          <w:tcPr>
            <w:tcW w:w="961" w:type="dxa"/>
            <w:vAlign w:val="center"/>
          </w:tcPr>
          <w:p w:rsidR="00870953" w:rsidRPr="00587C8E" w:rsidRDefault="00870953" w:rsidP="00587C8E">
            <w:pPr>
              <w:jc w:val="center"/>
              <w:rPr>
                <w:ins w:id="741" w:author="Leonardo Tomazine" w:date="2017-01-25T08:57:00Z"/>
                <w:rFonts w:cs="Arial"/>
                <w:b/>
                <w:sz w:val="20"/>
              </w:rPr>
            </w:pPr>
            <w:ins w:id="742" w:author="Leonardo Tomazine" w:date="2017-01-25T08:57:00Z">
              <w:r w:rsidRPr="00587C8E">
                <w:rPr>
                  <w:rFonts w:cs="Arial"/>
                  <w:b/>
                  <w:sz w:val="20"/>
                </w:rPr>
                <w:t>Default</w:t>
              </w:r>
            </w:ins>
          </w:p>
        </w:tc>
        <w:tc>
          <w:tcPr>
            <w:tcW w:w="990" w:type="dxa"/>
            <w:vAlign w:val="center"/>
          </w:tcPr>
          <w:p w:rsidR="00870953" w:rsidRPr="00587C8E" w:rsidRDefault="00870953" w:rsidP="00587C8E">
            <w:pPr>
              <w:jc w:val="center"/>
              <w:rPr>
                <w:ins w:id="743" w:author="Leonardo Tomazine" w:date="2017-01-25T08:57:00Z"/>
                <w:rFonts w:cs="Arial"/>
                <w:sz w:val="20"/>
              </w:rPr>
            </w:pPr>
            <w:ins w:id="744"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745" w:author="Leonardo Tomazine" w:date="2017-01-25T08:57:00Z"/>
                <w:rFonts w:cs="Arial"/>
                <w:sz w:val="20"/>
              </w:rPr>
            </w:pPr>
            <w:ins w:id="746"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747" w:author="Leonardo Tomazine" w:date="2017-01-25T08:57:00Z"/>
                <w:rFonts w:cs="Arial"/>
                <w:sz w:val="20"/>
              </w:rPr>
            </w:pPr>
            <w:ins w:id="748"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749" w:author="Leonardo Tomazine" w:date="2017-01-25T08:57:00Z"/>
                <w:rFonts w:cs="Arial"/>
                <w:sz w:val="20"/>
              </w:rPr>
            </w:pPr>
            <w:ins w:id="750"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751" w:author="Leonardo Tomazine" w:date="2017-01-25T08:57:00Z"/>
                <w:rFonts w:cs="Arial"/>
                <w:sz w:val="20"/>
              </w:rPr>
            </w:pPr>
            <w:ins w:id="752"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753" w:author="Leonardo Tomazine" w:date="2017-01-25T08:57:00Z"/>
                <w:rFonts w:cs="Arial"/>
                <w:sz w:val="20"/>
              </w:rPr>
            </w:pPr>
            <w:ins w:id="754"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755" w:author="Leonardo Tomazine" w:date="2017-01-25T08:57:00Z"/>
                <w:rFonts w:cs="Arial"/>
                <w:sz w:val="20"/>
              </w:rPr>
            </w:pPr>
            <w:ins w:id="756"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757" w:author="Leonardo Tomazine" w:date="2017-01-25T08:57:00Z"/>
                <w:rFonts w:cs="Arial"/>
                <w:sz w:val="20"/>
              </w:rPr>
            </w:pPr>
            <w:ins w:id="758" w:author="Leonardo Tomazine" w:date="2017-01-25T08:57:00Z">
              <w:r w:rsidRPr="00587C8E">
                <w:rPr>
                  <w:rFonts w:cs="Arial"/>
                  <w:sz w:val="20"/>
                </w:rPr>
                <w:t>0</w:t>
              </w:r>
            </w:ins>
          </w:p>
        </w:tc>
      </w:tr>
    </w:tbl>
    <w:p w:rsidR="00870953" w:rsidRPr="00587C8E" w:rsidRDefault="00870953" w:rsidP="00870953">
      <w:pPr>
        <w:rPr>
          <w:ins w:id="759" w:author="Leonardo Tomazine" w:date="2017-01-25T08:57:00Z"/>
          <w:rFonts w:cs="Arial"/>
          <w:sz w:val="20"/>
        </w:rPr>
      </w:pPr>
    </w:p>
    <w:tbl>
      <w:tblPr>
        <w:tblW w:w="88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1"/>
        <w:gridCol w:w="990"/>
        <w:gridCol w:w="990"/>
        <w:gridCol w:w="990"/>
        <w:gridCol w:w="990"/>
        <w:gridCol w:w="990"/>
        <w:gridCol w:w="990"/>
        <w:gridCol w:w="990"/>
        <w:gridCol w:w="990"/>
      </w:tblGrid>
      <w:tr w:rsidR="00870953" w:rsidRPr="00587C8E" w:rsidTr="00587C8E">
        <w:trPr>
          <w:trHeight w:val="206"/>
          <w:jc w:val="center"/>
          <w:ins w:id="760" w:author="Leonardo Tomazine" w:date="2017-01-25T08:57:00Z"/>
        </w:trPr>
        <w:tc>
          <w:tcPr>
            <w:tcW w:w="961" w:type="dxa"/>
            <w:vAlign w:val="center"/>
          </w:tcPr>
          <w:p w:rsidR="00870953" w:rsidRPr="00587C8E" w:rsidRDefault="00870953" w:rsidP="00587C8E">
            <w:pPr>
              <w:pStyle w:val="Corpodetexto"/>
              <w:rPr>
                <w:ins w:id="761" w:author="Leonardo Tomazine" w:date="2017-01-25T08:57:00Z"/>
                <w:rFonts w:cs="Arial"/>
                <w:b/>
                <w:sz w:val="20"/>
              </w:rPr>
            </w:pPr>
            <w:ins w:id="762" w:author="Leonardo Tomazine" w:date="2017-01-25T08:57:00Z">
              <w:r w:rsidRPr="00587C8E">
                <w:rPr>
                  <w:rFonts w:cs="Arial"/>
                  <w:b/>
                  <w:sz w:val="20"/>
                </w:rPr>
                <w:t>Bits</w:t>
              </w:r>
            </w:ins>
          </w:p>
        </w:tc>
        <w:tc>
          <w:tcPr>
            <w:tcW w:w="990" w:type="dxa"/>
            <w:vAlign w:val="center"/>
          </w:tcPr>
          <w:p w:rsidR="00870953" w:rsidRPr="00587C8E" w:rsidRDefault="00870953" w:rsidP="00587C8E">
            <w:pPr>
              <w:pStyle w:val="Corpodetexto"/>
              <w:rPr>
                <w:ins w:id="763" w:author="Leonardo Tomazine" w:date="2017-01-25T08:57:00Z"/>
                <w:rFonts w:cs="Arial"/>
                <w:b/>
                <w:sz w:val="20"/>
              </w:rPr>
            </w:pPr>
            <w:ins w:id="764" w:author="Leonardo Tomazine" w:date="2017-01-25T08:57:00Z">
              <w:r w:rsidRPr="00587C8E">
                <w:rPr>
                  <w:rFonts w:cs="Arial"/>
                  <w:b/>
                  <w:sz w:val="20"/>
                </w:rPr>
                <w:t>7</w:t>
              </w:r>
            </w:ins>
          </w:p>
        </w:tc>
        <w:tc>
          <w:tcPr>
            <w:tcW w:w="990" w:type="dxa"/>
            <w:vAlign w:val="center"/>
          </w:tcPr>
          <w:p w:rsidR="00870953" w:rsidRPr="00587C8E" w:rsidRDefault="00870953" w:rsidP="00587C8E">
            <w:pPr>
              <w:pStyle w:val="Corpodetexto"/>
              <w:rPr>
                <w:ins w:id="765" w:author="Leonardo Tomazine" w:date="2017-01-25T08:57:00Z"/>
                <w:rFonts w:cs="Arial"/>
                <w:b/>
                <w:sz w:val="20"/>
              </w:rPr>
            </w:pPr>
            <w:ins w:id="766" w:author="Leonardo Tomazine" w:date="2017-01-25T08:57:00Z">
              <w:r w:rsidRPr="00587C8E">
                <w:rPr>
                  <w:rFonts w:cs="Arial"/>
                  <w:b/>
                  <w:sz w:val="20"/>
                </w:rPr>
                <w:t>6</w:t>
              </w:r>
            </w:ins>
          </w:p>
        </w:tc>
        <w:tc>
          <w:tcPr>
            <w:tcW w:w="990" w:type="dxa"/>
            <w:vAlign w:val="center"/>
          </w:tcPr>
          <w:p w:rsidR="00870953" w:rsidRPr="00587C8E" w:rsidRDefault="00870953" w:rsidP="00587C8E">
            <w:pPr>
              <w:pStyle w:val="Corpodetexto"/>
              <w:rPr>
                <w:ins w:id="767" w:author="Leonardo Tomazine" w:date="2017-01-25T08:57:00Z"/>
                <w:rFonts w:cs="Arial"/>
                <w:b/>
                <w:sz w:val="20"/>
              </w:rPr>
            </w:pPr>
            <w:ins w:id="768" w:author="Leonardo Tomazine" w:date="2017-01-25T08:57:00Z">
              <w:r w:rsidRPr="00587C8E">
                <w:rPr>
                  <w:rFonts w:cs="Arial"/>
                  <w:b/>
                  <w:sz w:val="20"/>
                </w:rPr>
                <w:t>5</w:t>
              </w:r>
            </w:ins>
          </w:p>
        </w:tc>
        <w:tc>
          <w:tcPr>
            <w:tcW w:w="990" w:type="dxa"/>
            <w:vAlign w:val="center"/>
          </w:tcPr>
          <w:p w:rsidR="00870953" w:rsidRPr="00587C8E" w:rsidRDefault="00870953" w:rsidP="00587C8E">
            <w:pPr>
              <w:pStyle w:val="Corpodetexto"/>
              <w:rPr>
                <w:ins w:id="769" w:author="Leonardo Tomazine" w:date="2017-01-25T08:57:00Z"/>
                <w:rFonts w:cs="Arial"/>
                <w:b/>
                <w:sz w:val="20"/>
              </w:rPr>
            </w:pPr>
            <w:ins w:id="770" w:author="Leonardo Tomazine" w:date="2017-01-25T08:57:00Z">
              <w:r w:rsidRPr="00587C8E">
                <w:rPr>
                  <w:rFonts w:cs="Arial"/>
                  <w:b/>
                  <w:sz w:val="20"/>
                </w:rPr>
                <w:t>4</w:t>
              </w:r>
            </w:ins>
          </w:p>
        </w:tc>
        <w:tc>
          <w:tcPr>
            <w:tcW w:w="990" w:type="dxa"/>
            <w:vAlign w:val="center"/>
          </w:tcPr>
          <w:p w:rsidR="00870953" w:rsidRPr="00587C8E" w:rsidRDefault="00870953" w:rsidP="00587C8E">
            <w:pPr>
              <w:pStyle w:val="Corpodetexto"/>
              <w:rPr>
                <w:ins w:id="771" w:author="Leonardo Tomazine" w:date="2017-01-25T08:57:00Z"/>
                <w:rFonts w:cs="Arial"/>
                <w:b/>
                <w:sz w:val="20"/>
              </w:rPr>
            </w:pPr>
            <w:ins w:id="772" w:author="Leonardo Tomazine" w:date="2017-01-25T08:57:00Z">
              <w:r w:rsidRPr="00587C8E">
                <w:rPr>
                  <w:rFonts w:cs="Arial"/>
                  <w:b/>
                  <w:sz w:val="20"/>
                </w:rPr>
                <w:t>3</w:t>
              </w:r>
            </w:ins>
          </w:p>
        </w:tc>
        <w:tc>
          <w:tcPr>
            <w:tcW w:w="990" w:type="dxa"/>
            <w:vAlign w:val="center"/>
          </w:tcPr>
          <w:p w:rsidR="00870953" w:rsidRPr="00587C8E" w:rsidRDefault="00870953" w:rsidP="00587C8E">
            <w:pPr>
              <w:pStyle w:val="Corpodetexto"/>
              <w:rPr>
                <w:ins w:id="773" w:author="Leonardo Tomazine" w:date="2017-01-25T08:57:00Z"/>
                <w:rFonts w:cs="Arial"/>
                <w:b/>
                <w:sz w:val="20"/>
              </w:rPr>
            </w:pPr>
            <w:ins w:id="774" w:author="Leonardo Tomazine" w:date="2017-01-25T08:57:00Z">
              <w:r w:rsidRPr="00587C8E">
                <w:rPr>
                  <w:rFonts w:cs="Arial"/>
                  <w:b/>
                  <w:sz w:val="20"/>
                </w:rPr>
                <w:t>2</w:t>
              </w:r>
            </w:ins>
          </w:p>
        </w:tc>
        <w:tc>
          <w:tcPr>
            <w:tcW w:w="990" w:type="dxa"/>
            <w:vAlign w:val="center"/>
          </w:tcPr>
          <w:p w:rsidR="00870953" w:rsidRPr="00587C8E" w:rsidRDefault="00870953" w:rsidP="00587C8E">
            <w:pPr>
              <w:pStyle w:val="Corpodetexto"/>
              <w:rPr>
                <w:ins w:id="775" w:author="Leonardo Tomazine" w:date="2017-01-25T08:57:00Z"/>
                <w:rFonts w:cs="Arial"/>
                <w:b/>
                <w:sz w:val="20"/>
              </w:rPr>
            </w:pPr>
            <w:ins w:id="776" w:author="Leonardo Tomazine" w:date="2017-01-25T08:57:00Z">
              <w:r w:rsidRPr="00587C8E">
                <w:rPr>
                  <w:rFonts w:cs="Arial"/>
                  <w:b/>
                  <w:sz w:val="20"/>
                </w:rPr>
                <w:t>1</w:t>
              </w:r>
            </w:ins>
          </w:p>
        </w:tc>
        <w:tc>
          <w:tcPr>
            <w:tcW w:w="990" w:type="dxa"/>
            <w:vAlign w:val="center"/>
          </w:tcPr>
          <w:p w:rsidR="00870953" w:rsidRPr="00587C8E" w:rsidRDefault="00870953" w:rsidP="00587C8E">
            <w:pPr>
              <w:pStyle w:val="Corpodetexto"/>
              <w:rPr>
                <w:ins w:id="777" w:author="Leonardo Tomazine" w:date="2017-01-25T08:57:00Z"/>
                <w:rFonts w:cs="Arial"/>
                <w:b/>
                <w:sz w:val="20"/>
              </w:rPr>
            </w:pPr>
            <w:ins w:id="778" w:author="Leonardo Tomazine" w:date="2017-01-25T08:57:00Z">
              <w:r w:rsidRPr="00587C8E">
                <w:rPr>
                  <w:rFonts w:cs="Arial"/>
                  <w:b/>
                  <w:sz w:val="20"/>
                </w:rPr>
                <w:t>0</w:t>
              </w:r>
            </w:ins>
          </w:p>
        </w:tc>
      </w:tr>
      <w:tr w:rsidR="00870953" w:rsidRPr="00587C8E" w:rsidTr="00587C8E">
        <w:trPr>
          <w:cantSplit/>
          <w:trHeight w:val="233"/>
          <w:jc w:val="center"/>
          <w:ins w:id="779" w:author="Leonardo Tomazine" w:date="2017-01-25T08:57:00Z"/>
        </w:trPr>
        <w:tc>
          <w:tcPr>
            <w:tcW w:w="961" w:type="dxa"/>
            <w:vAlign w:val="center"/>
          </w:tcPr>
          <w:p w:rsidR="00870953" w:rsidRPr="00587C8E" w:rsidRDefault="00870953" w:rsidP="00587C8E">
            <w:pPr>
              <w:jc w:val="center"/>
              <w:rPr>
                <w:ins w:id="780" w:author="Leonardo Tomazine" w:date="2017-01-25T08:57:00Z"/>
                <w:rFonts w:cs="Arial"/>
                <w:b/>
                <w:sz w:val="20"/>
              </w:rPr>
            </w:pPr>
            <w:ins w:id="781" w:author="Leonardo Tomazine" w:date="2017-01-25T08:57:00Z">
              <w:r w:rsidRPr="00587C8E">
                <w:rPr>
                  <w:rFonts w:cs="Arial"/>
                  <w:b/>
                  <w:sz w:val="20"/>
                </w:rPr>
                <w:t>Field</w:t>
              </w:r>
            </w:ins>
          </w:p>
        </w:tc>
        <w:tc>
          <w:tcPr>
            <w:tcW w:w="990" w:type="dxa"/>
          </w:tcPr>
          <w:p w:rsidR="00870953" w:rsidRPr="00587C8E" w:rsidRDefault="00870953" w:rsidP="00587C8E">
            <w:pPr>
              <w:jc w:val="center"/>
              <w:rPr>
                <w:ins w:id="782" w:author="Leonardo Tomazine" w:date="2017-01-25T08:57:00Z"/>
                <w:rFonts w:cs="Arial"/>
                <w:sz w:val="20"/>
              </w:rPr>
            </w:pPr>
            <w:ins w:id="783" w:author="Leonardo Tomazine" w:date="2017-01-25T08:57:00Z">
              <w:r w:rsidRPr="00587C8E">
                <w:rPr>
                  <w:rFonts w:cs="Arial"/>
                  <w:sz w:val="20"/>
                </w:rPr>
                <w:t>coef3_7</w:t>
              </w:r>
            </w:ins>
          </w:p>
        </w:tc>
        <w:tc>
          <w:tcPr>
            <w:tcW w:w="990" w:type="dxa"/>
          </w:tcPr>
          <w:p w:rsidR="00870953" w:rsidRPr="00587C8E" w:rsidRDefault="00870953" w:rsidP="00587C8E">
            <w:pPr>
              <w:jc w:val="center"/>
              <w:rPr>
                <w:ins w:id="784" w:author="Leonardo Tomazine" w:date="2017-01-25T08:57:00Z"/>
                <w:rFonts w:cs="Arial"/>
                <w:sz w:val="20"/>
              </w:rPr>
            </w:pPr>
            <w:ins w:id="785" w:author="Leonardo Tomazine" w:date="2017-01-25T08:57:00Z">
              <w:r w:rsidRPr="00587C8E">
                <w:rPr>
                  <w:rFonts w:cs="Arial"/>
                  <w:sz w:val="20"/>
                </w:rPr>
                <w:t>coef3_6</w:t>
              </w:r>
            </w:ins>
          </w:p>
        </w:tc>
        <w:tc>
          <w:tcPr>
            <w:tcW w:w="990" w:type="dxa"/>
          </w:tcPr>
          <w:p w:rsidR="00870953" w:rsidRPr="00587C8E" w:rsidRDefault="00870953" w:rsidP="00587C8E">
            <w:pPr>
              <w:jc w:val="center"/>
              <w:rPr>
                <w:ins w:id="786" w:author="Leonardo Tomazine" w:date="2017-01-25T08:57:00Z"/>
                <w:rFonts w:cs="Arial"/>
                <w:sz w:val="20"/>
              </w:rPr>
            </w:pPr>
            <w:ins w:id="787" w:author="Leonardo Tomazine" w:date="2017-01-25T08:57:00Z">
              <w:r w:rsidRPr="00587C8E">
                <w:rPr>
                  <w:rFonts w:cs="Arial"/>
                  <w:sz w:val="20"/>
                </w:rPr>
                <w:t>coef3_5</w:t>
              </w:r>
            </w:ins>
          </w:p>
        </w:tc>
        <w:tc>
          <w:tcPr>
            <w:tcW w:w="990" w:type="dxa"/>
          </w:tcPr>
          <w:p w:rsidR="00870953" w:rsidRPr="00587C8E" w:rsidRDefault="00870953" w:rsidP="00587C8E">
            <w:pPr>
              <w:jc w:val="center"/>
              <w:rPr>
                <w:ins w:id="788" w:author="Leonardo Tomazine" w:date="2017-01-25T08:57:00Z"/>
                <w:rFonts w:cs="Arial"/>
                <w:sz w:val="20"/>
              </w:rPr>
            </w:pPr>
            <w:ins w:id="789" w:author="Leonardo Tomazine" w:date="2017-01-25T08:57:00Z">
              <w:r w:rsidRPr="00587C8E">
                <w:rPr>
                  <w:rFonts w:cs="Arial"/>
                  <w:sz w:val="20"/>
                </w:rPr>
                <w:t>coef3_4</w:t>
              </w:r>
            </w:ins>
          </w:p>
        </w:tc>
        <w:tc>
          <w:tcPr>
            <w:tcW w:w="990" w:type="dxa"/>
          </w:tcPr>
          <w:p w:rsidR="00870953" w:rsidRPr="00587C8E" w:rsidRDefault="00870953" w:rsidP="00587C8E">
            <w:pPr>
              <w:jc w:val="center"/>
              <w:rPr>
                <w:ins w:id="790" w:author="Leonardo Tomazine" w:date="2017-01-25T08:57:00Z"/>
                <w:rFonts w:cs="Arial"/>
                <w:sz w:val="20"/>
              </w:rPr>
            </w:pPr>
            <w:ins w:id="791" w:author="Leonardo Tomazine" w:date="2017-01-25T08:57:00Z">
              <w:r w:rsidRPr="00587C8E">
                <w:rPr>
                  <w:rFonts w:cs="Arial"/>
                  <w:sz w:val="20"/>
                </w:rPr>
                <w:t>coef3_3</w:t>
              </w:r>
            </w:ins>
          </w:p>
        </w:tc>
        <w:tc>
          <w:tcPr>
            <w:tcW w:w="990" w:type="dxa"/>
          </w:tcPr>
          <w:p w:rsidR="00870953" w:rsidRPr="00587C8E" w:rsidRDefault="00870953" w:rsidP="00587C8E">
            <w:pPr>
              <w:jc w:val="center"/>
              <w:rPr>
                <w:ins w:id="792" w:author="Leonardo Tomazine" w:date="2017-01-25T08:57:00Z"/>
                <w:rFonts w:cs="Arial"/>
                <w:sz w:val="20"/>
              </w:rPr>
            </w:pPr>
            <w:ins w:id="793" w:author="Leonardo Tomazine" w:date="2017-01-25T08:57:00Z">
              <w:r w:rsidRPr="00587C8E">
                <w:rPr>
                  <w:rFonts w:cs="Arial"/>
                  <w:sz w:val="20"/>
                </w:rPr>
                <w:t>coef3_2</w:t>
              </w:r>
            </w:ins>
          </w:p>
        </w:tc>
        <w:tc>
          <w:tcPr>
            <w:tcW w:w="990" w:type="dxa"/>
          </w:tcPr>
          <w:p w:rsidR="00870953" w:rsidRPr="00587C8E" w:rsidRDefault="00870953" w:rsidP="00587C8E">
            <w:pPr>
              <w:jc w:val="center"/>
              <w:rPr>
                <w:ins w:id="794" w:author="Leonardo Tomazine" w:date="2017-01-25T08:57:00Z"/>
                <w:rFonts w:cs="Arial"/>
                <w:sz w:val="20"/>
              </w:rPr>
            </w:pPr>
            <w:ins w:id="795" w:author="Leonardo Tomazine" w:date="2017-01-25T08:57:00Z">
              <w:r w:rsidRPr="00587C8E">
                <w:rPr>
                  <w:rFonts w:cs="Arial"/>
                  <w:sz w:val="20"/>
                </w:rPr>
                <w:t>coef3_1</w:t>
              </w:r>
            </w:ins>
          </w:p>
        </w:tc>
        <w:tc>
          <w:tcPr>
            <w:tcW w:w="990" w:type="dxa"/>
          </w:tcPr>
          <w:p w:rsidR="00870953" w:rsidRPr="00587C8E" w:rsidRDefault="00870953" w:rsidP="00587C8E">
            <w:pPr>
              <w:jc w:val="center"/>
              <w:rPr>
                <w:ins w:id="796" w:author="Leonardo Tomazine" w:date="2017-01-25T08:57:00Z"/>
                <w:rFonts w:cs="Arial"/>
                <w:sz w:val="20"/>
              </w:rPr>
            </w:pPr>
            <w:ins w:id="797" w:author="Leonardo Tomazine" w:date="2017-01-25T08:57:00Z">
              <w:r w:rsidRPr="00587C8E">
                <w:rPr>
                  <w:rFonts w:cs="Arial"/>
                  <w:sz w:val="20"/>
                </w:rPr>
                <w:t>coef3_0</w:t>
              </w:r>
            </w:ins>
          </w:p>
        </w:tc>
      </w:tr>
      <w:tr w:rsidR="00870953" w:rsidRPr="00587C8E" w:rsidTr="00587C8E">
        <w:trPr>
          <w:trHeight w:val="233"/>
          <w:jc w:val="center"/>
          <w:ins w:id="798" w:author="Leonardo Tomazine" w:date="2017-01-25T08:57:00Z"/>
        </w:trPr>
        <w:tc>
          <w:tcPr>
            <w:tcW w:w="961" w:type="dxa"/>
            <w:vAlign w:val="center"/>
          </w:tcPr>
          <w:p w:rsidR="00870953" w:rsidRPr="00587C8E" w:rsidRDefault="00870953" w:rsidP="00587C8E">
            <w:pPr>
              <w:jc w:val="center"/>
              <w:rPr>
                <w:ins w:id="799" w:author="Leonardo Tomazine" w:date="2017-01-25T08:57:00Z"/>
                <w:rFonts w:cs="Arial"/>
                <w:b/>
                <w:sz w:val="20"/>
              </w:rPr>
            </w:pPr>
            <w:ins w:id="800" w:author="Leonardo Tomazine" w:date="2017-01-25T08:57:00Z">
              <w:r w:rsidRPr="00587C8E">
                <w:rPr>
                  <w:rFonts w:cs="Arial"/>
                  <w:b/>
                  <w:sz w:val="20"/>
                </w:rPr>
                <w:t>Default</w:t>
              </w:r>
            </w:ins>
          </w:p>
        </w:tc>
        <w:tc>
          <w:tcPr>
            <w:tcW w:w="990" w:type="dxa"/>
            <w:vAlign w:val="center"/>
          </w:tcPr>
          <w:p w:rsidR="00870953" w:rsidRPr="00587C8E" w:rsidRDefault="00870953" w:rsidP="00587C8E">
            <w:pPr>
              <w:jc w:val="center"/>
              <w:rPr>
                <w:ins w:id="801" w:author="Leonardo Tomazine" w:date="2017-01-25T08:57:00Z"/>
                <w:rFonts w:cs="Arial"/>
                <w:sz w:val="20"/>
              </w:rPr>
            </w:pPr>
            <w:ins w:id="802"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803" w:author="Leonardo Tomazine" w:date="2017-01-25T08:57:00Z"/>
                <w:rFonts w:cs="Arial"/>
                <w:sz w:val="20"/>
              </w:rPr>
            </w:pPr>
            <w:ins w:id="804"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805" w:author="Leonardo Tomazine" w:date="2017-01-25T08:57:00Z"/>
                <w:rFonts w:cs="Arial"/>
                <w:sz w:val="20"/>
              </w:rPr>
            </w:pPr>
            <w:ins w:id="806"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807" w:author="Leonardo Tomazine" w:date="2017-01-25T08:57:00Z"/>
                <w:rFonts w:cs="Arial"/>
                <w:sz w:val="20"/>
              </w:rPr>
            </w:pPr>
            <w:ins w:id="808" w:author="Leonardo Tomazine" w:date="2017-01-25T08:57:00Z">
              <w:r w:rsidRPr="00587C8E">
                <w:rPr>
                  <w:rFonts w:cs="Arial"/>
                  <w:sz w:val="20"/>
                </w:rPr>
                <w:t>1</w:t>
              </w:r>
            </w:ins>
          </w:p>
        </w:tc>
        <w:tc>
          <w:tcPr>
            <w:tcW w:w="990" w:type="dxa"/>
            <w:vAlign w:val="center"/>
          </w:tcPr>
          <w:p w:rsidR="00870953" w:rsidRPr="00587C8E" w:rsidRDefault="00870953" w:rsidP="00587C8E">
            <w:pPr>
              <w:jc w:val="center"/>
              <w:rPr>
                <w:ins w:id="809" w:author="Leonardo Tomazine" w:date="2017-01-25T08:57:00Z"/>
                <w:rFonts w:cs="Arial"/>
                <w:sz w:val="20"/>
              </w:rPr>
            </w:pPr>
            <w:ins w:id="810" w:author="Leonardo Tomazine" w:date="2017-01-25T08:57:00Z">
              <w:r w:rsidRPr="00587C8E">
                <w:rPr>
                  <w:rFonts w:cs="Arial"/>
                  <w:sz w:val="20"/>
                </w:rPr>
                <w:t>1</w:t>
              </w:r>
            </w:ins>
          </w:p>
        </w:tc>
        <w:tc>
          <w:tcPr>
            <w:tcW w:w="990" w:type="dxa"/>
            <w:vAlign w:val="center"/>
          </w:tcPr>
          <w:p w:rsidR="00870953" w:rsidRPr="00587C8E" w:rsidRDefault="00870953" w:rsidP="00587C8E">
            <w:pPr>
              <w:jc w:val="center"/>
              <w:rPr>
                <w:ins w:id="811" w:author="Leonardo Tomazine" w:date="2017-01-25T08:57:00Z"/>
                <w:rFonts w:cs="Arial"/>
                <w:sz w:val="20"/>
              </w:rPr>
            </w:pPr>
            <w:ins w:id="812" w:author="Leonardo Tomazine" w:date="2017-01-25T08:57:00Z">
              <w:r w:rsidRPr="00587C8E">
                <w:rPr>
                  <w:rFonts w:cs="Arial"/>
                  <w:sz w:val="20"/>
                </w:rPr>
                <w:t>1</w:t>
              </w:r>
            </w:ins>
          </w:p>
        </w:tc>
        <w:tc>
          <w:tcPr>
            <w:tcW w:w="990" w:type="dxa"/>
            <w:vAlign w:val="center"/>
          </w:tcPr>
          <w:p w:rsidR="00870953" w:rsidRPr="00587C8E" w:rsidRDefault="00870953" w:rsidP="00587C8E">
            <w:pPr>
              <w:jc w:val="center"/>
              <w:rPr>
                <w:ins w:id="813" w:author="Leonardo Tomazine" w:date="2017-01-25T08:57:00Z"/>
                <w:rFonts w:cs="Arial"/>
                <w:sz w:val="20"/>
              </w:rPr>
            </w:pPr>
            <w:ins w:id="814" w:author="Leonardo Tomazine" w:date="2017-01-25T08:57:00Z">
              <w:r w:rsidRPr="00587C8E">
                <w:rPr>
                  <w:rFonts w:cs="Arial"/>
                  <w:sz w:val="20"/>
                </w:rPr>
                <w:t>1</w:t>
              </w:r>
            </w:ins>
          </w:p>
        </w:tc>
        <w:tc>
          <w:tcPr>
            <w:tcW w:w="990" w:type="dxa"/>
            <w:vAlign w:val="center"/>
          </w:tcPr>
          <w:p w:rsidR="00870953" w:rsidRPr="00587C8E" w:rsidRDefault="00870953" w:rsidP="00587C8E">
            <w:pPr>
              <w:jc w:val="center"/>
              <w:rPr>
                <w:ins w:id="815" w:author="Leonardo Tomazine" w:date="2017-01-25T08:57:00Z"/>
                <w:rFonts w:cs="Arial"/>
                <w:sz w:val="20"/>
              </w:rPr>
            </w:pPr>
            <w:ins w:id="816" w:author="Leonardo Tomazine" w:date="2017-01-25T08:57:00Z">
              <w:r w:rsidRPr="00587C8E">
                <w:rPr>
                  <w:rFonts w:cs="Arial"/>
                  <w:sz w:val="20"/>
                </w:rPr>
                <w:t>0</w:t>
              </w:r>
            </w:ins>
          </w:p>
        </w:tc>
      </w:tr>
    </w:tbl>
    <w:p w:rsidR="00870953" w:rsidRPr="00587C8E" w:rsidRDefault="00870953" w:rsidP="00870953">
      <w:pPr>
        <w:rPr>
          <w:ins w:id="817" w:author="Leonardo Tomazine" w:date="2017-01-25T08:57:00Z"/>
          <w:rFonts w:cs="Arial"/>
          <w:szCs w:val="22"/>
        </w:rPr>
      </w:pPr>
    </w:p>
    <w:p w:rsidR="00870953" w:rsidRPr="00587C8E" w:rsidRDefault="00870953" w:rsidP="00870953">
      <w:pPr>
        <w:rPr>
          <w:ins w:id="818" w:author="Leonardo Tomazine" w:date="2017-01-25T08:57:00Z"/>
          <w:rFonts w:cs="Arial"/>
          <w:b/>
          <w:bCs/>
          <w:szCs w:val="22"/>
        </w:rPr>
      </w:pPr>
      <w:ins w:id="819" w:author="Leonardo Tomazine" w:date="2017-01-25T08:57:00Z">
        <w:r w:rsidRPr="00587C8E">
          <w:rPr>
            <w:rFonts w:cs="Arial"/>
            <w:b/>
            <w:bCs/>
            <w:szCs w:val="22"/>
          </w:rPr>
          <w:t xml:space="preserve">Bit 15-9:  reserved </w:t>
        </w:r>
      </w:ins>
    </w:p>
    <w:p w:rsidR="00870953" w:rsidRPr="00587C8E" w:rsidRDefault="00870953" w:rsidP="00870953">
      <w:pPr>
        <w:pStyle w:val="Corpodetexto"/>
        <w:rPr>
          <w:ins w:id="820" w:author="Leonardo Tomazine" w:date="2017-01-25T08:57:00Z"/>
          <w:rFonts w:cs="Arial"/>
          <w:sz w:val="22"/>
          <w:szCs w:val="22"/>
        </w:rPr>
      </w:pPr>
      <w:ins w:id="821" w:author="Leonardo Tomazine" w:date="2017-01-25T08:57:00Z">
        <w:r w:rsidRPr="00587C8E">
          <w:rPr>
            <w:rFonts w:cs="Arial"/>
            <w:sz w:val="22"/>
            <w:szCs w:val="22"/>
          </w:rPr>
          <w:t>Register field</w:t>
        </w:r>
        <w:r w:rsidRPr="00587C8E">
          <w:rPr>
            <w:rFonts w:cs="Arial"/>
            <w:i/>
            <w:sz w:val="22"/>
            <w:szCs w:val="22"/>
          </w:rPr>
          <w:t xml:space="preserve"> 15 to 9</w:t>
        </w:r>
        <w:r w:rsidRPr="00587C8E">
          <w:rPr>
            <w:rFonts w:cs="Arial"/>
            <w:sz w:val="22"/>
            <w:szCs w:val="22"/>
          </w:rPr>
          <w:t xml:space="preserve"> are reserved bits for future applications and </w:t>
        </w:r>
        <w:proofErr w:type="gramStart"/>
        <w:r w:rsidRPr="00587C8E">
          <w:rPr>
            <w:rFonts w:cs="Arial"/>
            <w:sz w:val="22"/>
            <w:szCs w:val="22"/>
          </w:rPr>
          <w:t>should not be written</w:t>
        </w:r>
        <w:proofErr w:type="gramEnd"/>
        <w:r w:rsidRPr="00587C8E">
          <w:rPr>
            <w:rFonts w:cs="Arial"/>
            <w:sz w:val="22"/>
            <w:szCs w:val="22"/>
          </w:rPr>
          <w:t>.</w:t>
        </w:r>
      </w:ins>
    </w:p>
    <w:p w:rsidR="00870953" w:rsidRPr="00587C8E" w:rsidRDefault="00870953" w:rsidP="00870953">
      <w:pPr>
        <w:rPr>
          <w:ins w:id="822" w:author="Leonardo Tomazine" w:date="2017-01-25T08:57:00Z"/>
          <w:rFonts w:cs="Arial"/>
          <w:b/>
          <w:bCs/>
          <w:szCs w:val="22"/>
        </w:rPr>
      </w:pPr>
      <w:ins w:id="823" w:author="Leonardo Tomazine" w:date="2017-01-25T08:57:00Z">
        <w:r w:rsidRPr="00587C8E">
          <w:rPr>
            <w:rFonts w:cs="Arial"/>
            <w:b/>
            <w:bCs/>
            <w:szCs w:val="22"/>
          </w:rPr>
          <w:t>Bit 8-0:  coef3</w:t>
        </w:r>
      </w:ins>
    </w:p>
    <w:p w:rsidR="00870953" w:rsidRPr="00587C8E" w:rsidRDefault="00870953" w:rsidP="00870953">
      <w:pPr>
        <w:pStyle w:val="Corpodetexto"/>
        <w:rPr>
          <w:ins w:id="824" w:author="Leonardo Tomazine" w:date="2017-01-25T08:57:00Z"/>
          <w:rFonts w:cs="Arial"/>
          <w:sz w:val="22"/>
          <w:szCs w:val="22"/>
        </w:rPr>
      </w:pPr>
      <w:ins w:id="825" w:author="Leonardo Tomazine" w:date="2017-01-25T08:57:00Z">
        <w:r>
          <w:rPr>
            <w:rFonts w:cs="Arial"/>
            <w:sz w:val="22"/>
            <w:szCs w:val="22"/>
          </w:rPr>
          <w:t xml:space="preserve"> </w:t>
        </w:r>
        <w:r w:rsidRPr="00587C8E">
          <w:rPr>
            <w:rFonts w:cs="Arial"/>
            <w:sz w:val="22"/>
            <w:szCs w:val="22"/>
          </w:rPr>
          <w:t xml:space="preserve">The </w:t>
        </w:r>
        <w:r w:rsidRPr="00587C8E">
          <w:rPr>
            <w:rFonts w:cs="Arial"/>
            <w:i/>
            <w:sz w:val="22"/>
            <w:szCs w:val="22"/>
          </w:rPr>
          <w:t xml:space="preserve">coef3_8- coef3_0 </w:t>
        </w:r>
        <w:r w:rsidRPr="00587C8E">
          <w:rPr>
            <w:rFonts w:cs="Arial"/>
            <w:sz w:val="22"/>
            <w:szCs w:val="22"/>
          </w:rPr>
          <w:t xml:space="preserve">are the coefficient values of the FIR filter used in the sub-sampling mode. </w:t>
        </w:r>
      </w:ins>
    </w:p>
    <w:p w:rsidR="00870953" w:rsidRPr="00587C8E" w:rsidRDefault="00870953" w:rsidP="00870953">
      <w:pPr>
        <w:pStyle w:val="Corpodetexto"/>
        <w:jc w:val="left"/>
        <w:rPr>
          <w:ins w:id="826" w:author="Leonardo Tomazine" w:date="2017-01-25T08:57:00Z"/>
          <w:rFonts w:cs="Arial"/>
          <w:sz w:val="22"/>
          <w:szCs w:val="22"/>
        </w:rPr>
      </w:pPr>
    </w:p>
    <w:p w:rsidR="00870953" w:rsidRPr="00587C8E" w:rsidRDefault="00870953" w:rsidP="00870953">
      <w:pPr>
        <w:pStyle w:val="Corpodetexto"/>
        <w:jc w:val="left"/>
        <w:rPr>
          <w:ins w:id="827" w:author="Leonardo Tomazine" w:date="2017-01-25T08:57:00Z"/>
          <w:rFonts w:cs="Arial"/>
          <w:b/>
          <w:bCs/>
          <w:sz w:val="22"/>
          <w:szCs w:val="22"/>
        </w:rPr>
      </w:pPr>
      <w:proofErr w:type="gramStart"/>
      <w:ins w:id="828" w:author="Leonardo Tomazine" w:date="2017-01-25T08:57:00Z">
        <w:r w:rsidRPr="00587C8E">
          <w:rPr>
            <w:rFonts w:cs="Arial"/>
            <w:b/>
            <w:bCs/>
            <w:sz w:val="22"/>
            <w:szCs w:val="22"/>
          </w:rPr>
          <w:t>i_static_coef_4</w:t>
        </w:r>
        <w:proofErr w:type="gramEnd"/>
        <w:r>
          <w:rPr>
            <w:rFonts w:cs="Arial"/>
            <w:b/>
            <w:bCs/>
            <w:sz w:val="22"/>
            <w:szCs w:val="22"/>
          </w:rPr>
          <w:t xml:space="preserve"> Register</w:t>
        </w:r>
      </w:ins>
    </w:p>
    <w:tbl>
      <w:tblPr>
        <w:tblW w:w="88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1"/>
        <w:gridCol w:w="990"/>
        <w:gridCol w:w="990"/>
        <w:gridCol w:w="990"/>
        <w:gridCol w:w="990"/>
        <w:gridCol w:w="990"/>
        <w:gridCol w:w="990"/>
        <w:gridCol w:w="990"/>
        <w:gridCol w:w="990"/>
      </w:tblGrid>
      <w:tr w:rsidR="00870953" w:rsidRPr="00587C8E" w:rsidTr="00587C8E">
        <w:trPr>
          <w:trHeight w:val="206"/>
          <w:jc w:val="center"/>
          <w:ins w:id="829" w:author="Leonardo Tomazine" w:date="2017-01-25T08:57:00Z"/>
        </w:trPr>
        <w:tc>
          <w:tcPr>
            <w:tcW w:w="961" w:type="dxa"/>
            <w:vAlign w:val="center"/>
          </w:tcPr>
          <w:p w:rsidR="00870953" w:rsidRPr="00587C8E" w:rsidRDefault="00870953" w:rsidP="00587C8E">
            <w:pPr>
              <w:pStyle w:val="Corpodetexto"/>
              <w:rPr>
                <w:ins w:id="830" w:author="Leonardo Tomazine" w:date="2017-01-25T08:57:00Z"/>
                <w:rFonts w:cs="Arial"/>
                <w:b/>
                <w:sz w:val="20"/>
              </w:rPr>
            </w:pPr>
            <w:ins w:id="831" w:author="Leonardo Tomazine" w:date="2017-01-25T08:57:00Z">
              <w:r w:rsidRPr="00587C8E">
                <w:rPr>
                  <w:rFonts w:cs="Arial"/>
                  <w:b/>
                  <w:sz w:val="20"/>
                </w:rPr>
                <w:t>Bits</w:t>
              </w:r>
            </w:ins>
          </w:p>
        </w:tc>
        <w:tc>
          <w:tcPr>
            <w:tcW w:w="990" w:type="dxa"/>
            <w:vAlign w:val="center"/>
          </w:tcPr>
          <w:p w:rsidR="00870953" w:rsidRPr="00587C8E" w:rsidRDefault="00870953" w:rsidP="00587C8E">
            <w:pPr>
              <w:pStyle w:val="Corpodetexto"/>
              <w:rPr>
                <w:ins w:id="832" w:author="Leonardo Tomazine" w:date="2017-01-25T08:57:00Z"/>
                <w:rFonts w:cs="Arial"/>
                <w:b/>
                <w:sz w:val="20"/>
              </w:rPr>
            </w:pPr>
            <w:ins w:id="833" w:author="Leonardo Tomazine" w:date="2017-01-25T08:57:00Z">
              <w:r w:rsidRPr="00587C8E">
                <w:rPr>
                  <w:rFonts w:cs="Arial"/>
                  <w:b/>
                  <w:sz w:val="20"/>
                </w:rPr>
                <w:t>15</w:t>
              </w:r>
            </w:ins>
          </w:p>
        </w:tc>
        <w:tc>
          <w:tcPr>
            <w:tcW w:w="990" w:type="dxa"/>
            <w:vAlign w:val="center"/>
          </w:tcPr>
          <w:p w:rsidR="00870953" w:rsidRPr="00587C8E" w:rsidRDefault="00870953" w:rsidP="00587C8E">
            <w:pPr>
              <w:pStyle w:val="Corpodetexto"/>
              <w:rPr>
                <w:ins w:id="834" w:author="Leonardo Tomazine" w:date="2017-01-25T08:57:00Z"/>
                <w:rFonts w:cs="Arial"/>
                <w:b/>
                <w:sz w:val="20"/>
              </w:rPr>
            </w:pPr>
            <w:ins w:id="835" w:author="Leonardo Tomazine" w:date="2017-01-25T08:57:00Z">
              <w:r w:rsidRPr="00587C8E">
                <w:rPr>
                  <w:rFonts w:cs="Arial"/>
                  <w:b/>
                  <w:sz w:val="20"/>
                </w:rPr>
                <w:t>14</w:t>
              </w:r>
            </w:ins>
          </w:p>
        </w:tc>
        <w:tc>
          <w:tcPr>
            <w:tcW w:w="990" w:type="dxa"/>
            <w:vAlign w:val="center"/>
          </w:tcPr>
          <w:p w:rsidR="00870953" w:rsidRPr="00587C8E" w:rsidRDefault="00870953" w:rsidP="00587C8E">
            <w:pPr>
              <w:pStyle w:val="Corpodetexto"/>
              <w:rPr>
                <w:ins w:id="836" w:author="Leonardo Tomazine" w:date="2017-01-25T08:57:00Z"/>
                <w:rFonts w:cs="Arial"/>
                <w:b/>
                <w:sz w:val="20"/>
              </w:rPr>
            </w:pPr>
            <w:ins w:id="837" w:author="Leonardo Tomazine" w:date="2017-01-25T08:57:00Z">
              <w:r w:rsidRPr="00587C8E">
                <w:rPr>
                  <w:rFonts w:cs="Arial"/>
                  <w:b/>
                  <w:sz w:val="20"/>
                </w:rPr>
                <w:t>13</w:t>
              </w:r>
            </w:ins>
          </w:p>
        </w:tc>
        <w:tc>
          <w:tcPr>
            <w:tcW w:w="990" w:type="dxa"/>
            <w:vAlign w:val="center"/>
          </w:tcPr>
          <w:p w:rsidR="00870953" w:rsidRPr="00587C8E" w:rsidRDefault="00870953" w:rsidP="00587C8E">
            <w:pPr>
              <w:pStyle w:val="Corpodetexto"/>
              <w:rPr>
                <w:ins w:id="838" w:author="Leonardo Tomazine" w:date="2017-01-25T08:57:00Z"/>
                <w:rFonts w:cs="Arial"/>
                <w:b/>
                <w:sz w:val="20"/>
              </w:rPr>
            </w:pPr>
            <w:ins w:id="839" w:author="Leonardo Tomazine" w:date="2017-01-25T08:57:00Z">
              <w:r w:rsidRPr="00587C8E">
                <w:rPr>
                  <w:rFonts w:cs="Arial"/>
                  <w:b/>
                  <w:sz w:val="20"/>
                </w:rPr>
                <w:t>12</w:t>
              </w:r>
            </w:ins>
          </w:p>
        </w:tc>
        <w:tc>
          <w:tcPr>
            <w:tcW w:w="990" w:type="dxa"/>
            <w:vAlign w:val="center"/>
          </w:tcPr>
          <w:p w:rsidR="00870953" w:rsidRPr="00587C8E" w:rsidRDefault="00870953" w:rsidP="00587C8E">
            <w:pPr>
              <w:pStyle w:val="Corpodetexto"/>
              <w:rPr>
                <w:ins w:id="840" w:author="Leonardo Tomazine" w:date="2017-01-25T08:57:00Z"/>
                <w:rFonts w:cs="Arial"/>
                <w:b/>
                <w:sz w:val="20"/>
              </w:rPr>
            </w:pPr>
            <w:ins w:id="841" w:author="Leonardo Tomazine" w:date="2017-01-25T08:57:00Z">
              <w:r w:rsidRPr="00587C8E">
                <w:rPr>
                  <w:rFonts w:cs="Arial"/>
                  <w:b/>
                  <w:sz w:val="20"/>
                </w:rPr>
                <w:t>11</w:t>
              </w:r>
            </w:ins>
          </w:p>
        </w:tc>
        <w:tc>
          <w:tcPr>
            <w:tcW w:w="990" w:type="dxa"/>
            <w:vAlign w:val="center"/>
          </w:tcPr>
          <w:p w:rsidR="00870953" w:rsidRPr="00587C8E" w:rsidRDefault="00870953" w:rsidP="00587C8E">
            <w:pPr>
              <w:pStyle w:val="Corpodetexto"/>
              <w:rPr>
                <w:ins w:id="842" w:author="Leonardo Tomazine" w:date="2017-01-25T08:57:00Z"/>
                <w:rFonts w:cs="Arial"/>
                <w:b/>
                <w:sz w:val="20"/>
              </w:rPr>
            </w:pPr>
            <w:ins w:id="843" w:author="Leonardo Tomazine" w:date="2017-01-25T08:57:00Z">
              <w:r w:rsidRPr="00587C8E">
                <w:rPr>
                  <w:rFonts w:cs="Arial"/>
                  <w:b/>
                  <w:sz w:val="20"/>
                </w:rPr>
                <w:t>10</w:t>
              </w:r>
            </w:ins>
          </w:p>
        </w:tc>
        <w:tc>
          <w:tcPr>
            <w:tcW w:w="990" w:type="dxa"/>
            <w:vAlign w:val="center"/>
          </w:tcPr>
          <w:p w:rsidR="00870953" w:rsidRPr="00587C8E" w:rsidRDefault="00870953" w:rsidP="00587C8E">
            <w:pPr>
              <w:pStyle w:val="Corpodetexto"/>
              <w:rPr>
                <w:ins w:id="844" w:author="Leonardo Tomazine" w:date="2017-01-25T08:57:00Z"/>
                <w:rFonts w:cs="Arial"/>
                <w:b/>
                <w:sz w:val="20"/>
              </w:rPr>
            </w:pPr>
            <w:ins w:id="845" w:author="Leonardo Tomazine" w:date="2017-01-25T08:57:00Z">
              <w:r w:rsidRPr="00587C8E">
                <w:rPr>
                  <w:rFonts w:cs="Arial"/>
                  <w:b/>
                  <w:sz w:val="20"/>
                </w:rPr>
                <w:t>9</w:t>
              </w:r>
            </w:ins>
          </w:p>
        </w:tc>
        <w:tc>
          <w:tcPr>
            <w:tcW w:w="990" w:type="dxa"/>
            <w:vAlign w:val="center"/>
          </w:tcPr>
          <w:p w:rsidR="00870953" w:rsidRPr="00587C8E" w:rsidRDefault="00870953" w:rsidP="00587C8E">
            <w:pPr>
              <w:pStyle w:val="Corpodetexto"/>
              <w:rPr>
                <w:ins w:id="846" w:author="Leonardo Tomazine" w:date="2017-01-25T08:57:00Z"/>
                <w:rFonts w:cs="Arial"/>
                <w:b/>
                <w:sz w:val="20"/>
              </w:rPr>
            </w:pPr>
            <w:ins w:id="847" w:author="Leonardo Tomazine" w:date="2017-01-25T08:57:00Z">
              <w:r w:rsidRPr="00587C8E">
                <w:rPr>
                  <w:rFonts w:cs="Arial"/>
                  <w:b/>
                  <w:sz w:val="20"/>
                </w:rPr>
                <w:t>8</w:t>
              </w:r>
            </w:ins>
          </w:p>
        </w:tc>
      </w:tr>
      <w:tr w:rsidR="00870953" w:rsidRPr="00587C8E" w:rsidTr="00587C8E">
        <w:trPr>
          <w:cantSplit/>
          <w:trHeight w:val="233"/>
          <w:jc w:val="center"/>
          <w:ins w:id="848" w:author="Leonardo Tomazine" w:date="2017-01-25T08:57:00Z"/>
        </w:trPr>
        <w:tc>
          <w:tcPr>
            <w:tcW w:w="961" w:type="dxa"/>
            <w:vAlign w:val="center"/>
          </w:tcPr>
          <w:p w:rsidR="00870953" w:rsidRPr="00587C8E" w:rsidRDefault="00870953" w:rsidP="00587C8E">
            <w:pPr>
              <w:jc w:val="center"/>
              <w:rPr>
                <w:ins w:id="849" w:author="Leonardo Tomazine" w:date="2017-01-25T08:57:00Z"/>
                <w:rFonts w:cs="Arial"/>
                <w:b/>
                <w:sz w:val="20"/>
              </w:rPr>
            </w:pPr>
            <w:ins w:id="850" w:author="Leonardo Tomazine" w:date="2017-01-25T08:57:00Z">
              <w:r w:rsidRPr="00587C8E">
                <w:rPr>
                  <w:rFonts w:cs="Arial"/>
                  <w:b/>
                  <w:sz w:val="20"/>
                </w:rPr>
                <w:t>Field</w:t>
              </w:r>
            </w:ins>
          </w:p>
        </w:tc>
        <w:tc>
          <w:tcPr>
            <w:tcW w:w="6930" w:type="dxa"/>
            <w:gridSpan w:val="7"/>
            <w:vAlign w:val="center"/>
          </w:tcPr>
          <w:p w:rsidR="00870953" w:rsidRPr="00587C8E" w:rsidRDefault="00870953" w:rsidP="00587C8E">
            <w:pPr>
              <w:jc w:val="center"/>
              <w:rPr>
                <w:ins w:id="851" w:author="Leonardo Tomazine" w:date="2017-01-25T08:57:00Z"/>
                <w:rFonts w:cs="Arial"/>
                <w:sz w:val="20"/>
              </w:rPr>
            </w:pPr>
            <w:ins w:id="852" w:author="Leonardo Tomazine" w:date="2017-01-25T08:57:00Z">
              <w:r w:rsidRPr="00587C8E">
                <w:rPr>
                  <w:rFonts w:cs="Arial"/>
                  <w:sz w:val="20"/>
                </w:rPr>
                <w:t>reserved</w:t>
              </w:r>
            </w:ins>
          </w:p>
        </w:tc>
        <w:tc>
          <w:tcPr>
            <w:tcW w:w="990" w:type="dxa"/>
          </w:tcPr>
          <w:p w:rsidR="00870953" w:rsidRPr="00587C8E" w:rsidRDefault="00870953" w:rsidP="00587C8E">
            <w:pPr>
              <w:jc w:val="center"/>
              <w:rPr>
                <w:ins w:id="853" w:author="Leonardo Tomazine" w:date="2017-01-25T08:57:00Z"/>
                <w:rFonts w:cs="Arial"/>
                <w:sz w:val="20"/>
              </w:rPr>
            </w:pPr>
            <w:ins w:id="854" w:author="Leonardo Tomazine" w:date="2017-01-25T08:57:00Z">
              <w:r w:rsidRPr="00587C8E">
                <w:rPr>
                  <w:rFonts w:cs="Arial"/>
                  <w:sz w:val="20"/>
                </w:rPr>
                <w:t>coef4_8</w:t>
              </w:r>
            </w:ins>
          </w:p>
        </w:tc>
      </w:tr>
      <w:tr w:rsidR="00870953" w:rsidRPr="00587C8E" w:rsidTr="00587C8E">
        <w:trPr>
          <w:trHeight w:val="233"/>
          <w:jc w:val="center"/>
          <w:ins w:id="855" w:author="Leonardo Tomazine" w:date="2017-01-25T08:57:00Z"/>
        </w:trPr>
        <w:tc>
          <w:tcPr>
            <w:tcW w:w="961" w:type="dxa"/>
            <w:vAlign w:val="center"/>
          </w:tcPr>
          <w:p w:rsidR="00870953" w:rsidRPr="00587C8E" w:rsidRDefault="00870953" w:rsidP="00587C8E">
            <w:pPr>
              <w:jc w:val="center"/>
              <w:rPr>
                <w:ins w:id="856" w:author="Leonardo Tomazine" w:date="2017-01-25T08:57:00Z"/>
                <w:rFonts w:cs="Arial"/>
                <w:b/>
                <w:sz w:val="20"/>
              </w:rPr>
            </w:pPr>
            <w:ins w:id="857" w:author="Leonardo Tomazine" w:date="2017-01-25T08:57:00Z">
              <w:r w:rsidRPr="00587C8E">
                <w:rPr>
                  <w:rFonts w:cs="Arial"/>
                  <w:b/>
                  <w:sz w:val="20"/>
                </w:rPr>
                <w:t>Default</w:t>
              </w:r>
            </w:ins>
          </w:p>
        </w:tc>
        <w:tc>
          <w:tcPr>
            <w:tcW w:w="990" w:type="dxa"/>
            <w:vAlign w:val="center"/>
          </w:tcPr>
          <w:p w:rsidR="00870953" w:rsidRPr="00587C8E" w:rsidRDefault="00870953" w:rsidP="00587C8E">
            <w:pPr>
              <w:jc w:val="center"/>
              <w:rPr>
                <w:ins w:id="858" w:author="Leonardo Tomazine" w:date="2017-01-25T08:57:00Z"/>
                <w:rFonts w:cs="Arial"/>
                <w:sz w:val="20"/>
              </w:rPr>
            </w:pPr>
            <w:ins w:id="859"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860" w:author="Leonardo Tomazine" w:date="2017-01-25T08:57:00Z"/>
                <w:rFonts w:cs="Arial"/>
                <w:sz w:val="20"/>
              </w:rPr>
            </w:pPr>
            <w:ins w:id="861"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862" w:author="Leonardo Tomazine" w:date="2017-01-25T08:57:00Z"/>
                <w:rFonts w:cs="Arial"/>
                <w:sz w:val="20"/>
              </w:rPr>
            </w:pPr>
            <w:ins w:id="863"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864" w:author="Leonardo Tomazine" w:date="2017-01-25T08:57:00Z"/>
                <w:rFonts w:cs="Arial"/>
                <w:sz w:val="20"/>
              </w:rPr>
            </w:pPr>
            <w:ins w:id="865"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866" w:author="Leonardo Tomazine" w:date="2017-01-25T08:57:00Z"/>
                <w:rFonts w:cs="Arial"/>
                <w:sz w:val="20"/>
              </w:rPr>
            </w:pPr>
            <w:ins w:id="867"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868" w:author="Leonardo Tomazine" w:date="2017-01-25T08:57:00Z"/>
                <w:rFonts w:cs="Arial"/>
                <w:sz w:val="20"/>
              </w:rPr>
            </w:pPr>
            <w:ins w:id="869"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870" w:author="Leonardo Tomazine" w:date="2017-01-25T08:57:00Z"/>
                <w:rFonts w:cs="Arial"/>
                <w:sz w:val="20"/>
              </w:rPr>
            </w:pPr>
            <w:ins w:id="871"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872" w:author="Leonardo Tomazine" w:date="2017-01-25T08:57:00Z"/>
                <w:rFonts w:cs="Arial"/>
                <w:sz w:val="20"/>
              </w:rPr>
            </w:pPr>
            <w:ins w:id="873" w:author="Leonardo Tomazine" w:date="2017-01-25T08:57:00Z">
              <w:r w:rsidRPr="00587C8E">
                <w:rPr>
                  <w:rFonts w:cs="Arial"/>
                  <w:sz w:val="20"/>
                </w:rPr>
                <w:t>0</w:t>
              </w:r>
            </w:ins>
          </w:p>
        </w:tc>
      </w:tr>
    </w:tbl>
    <w:p w:rsidR="00870953" w:rsidRPr="00587C8E" w:rsidRDefault="00870953" w:rsidP="00870953">
      <w:pPr>
        <w:rPr>
          <w:ins w:id="874" w:author="Leonardo Tomazine" w:date="2017-01-25T08:57:00Z"/>
          <w:rFonts w:cs="Arial"/>
          <w:sz w:val="20"/>
        </w:rPr>
      </w:pPr>
    </w:p>
    <w:tbl>
      <w:tblPr>
        <w:tblW w:w="88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1"/>
        <w:gridCol w:w="990"/>
        <w:gridCol w:w="990"/>
        <w:gridCol w:w="990"/>
        <w:gridCol w:w="990"/>
        <w:gridCol w:w="990"/>
        <w:gridCol w:w="990"/>
        <w:gridCol w:w="990"/>
        <w:gridCol w:w="990"/>
      </w:tblGrid>
      <w:tr w:rsidR="00870953" w:rsidRPr="00587C8E" w:rsidTr="00587C8E">
        <w:trPr>
          <w:trHeight w:val="206"/>
          <w:jc w:val="center"/>
          <w:ins w:id="875" w:author="Leonardo Tomazine" w:date="2017-01-25T08:57:00Z"/>
        </w:trPr>
        <w:tc>
          <w:tcPr>
            <w:tcW w:w="961" w:type="dxa"/>
            <w:vAlign w:val="center"/>
          </w:tcPr>
          <w:p w:rsidR="00870953" w:rsidRPr="00587C8E" w:rsidRDefault="00870953" w:rsidP="00587C8E">
            <w:pPr>
              <w:pStyle w:val="Corpodetexto"/>
              <w:rPr>
                <w:ins w:id="876" w:author="Leonardo Tomazine" w:date="2017-01-25T08:57:00Z"/>
                <w:rFonts w:cs="Arial"/>
                <w:b/>
                <w:sz w:val="20"/>
              </w:rPr>
            </w:pPr>
            <w:ins w:id="877" w:author="Leonardo Tomazine" w:date="2017-01-25T08:57:00Z">
              <w:r w:rsidRPr="00587C8E">
                <w:rPr>
                  <w:rFonts w:cs="Arial"/>
                  <w:b/>
                  <w:sz w:val="20"/>
                </w:rPr>
                <w:t>Bits</w:t>
              </w:r>
            </w:ins>
          </w:p>
        </w:tc>
        <w:tc>
          <w:tcPr>
            <w:tcW w:w="990" w:type="dxa"/>
            <w:vAlign w:val="center"/>
          </w:tcPr>
          <w:p w:rsidR="00870953" w:rsidRPr="00587C8E" w:rsidRDefault="00870953" w:rsidP="00587C8E">
            <w:pPr>
              <w:pStyle w:val="Corpodetexto"/>
              <w:rPr>
                <w:ins w:id="878" w:author="Leonardo Tomazine" w:date="2017-01-25T08:57:00Z"/>
                <w:rFonts w:cs="Arial"/>
                <w:b/>
                <w:sz w:val="20"/>
              </w:rPr>
            </w:pPr>
            <w:ins w:id="879" w:author="Leonardo Tomazine" w:date="2017-01-25T08:57:00Z">
              <w:r w:rsidRPr="00587C8E">
                <w:rPr>
                  <w:rFonts w:cs="Arial"/>
                  <w:b/>
                  <w:sz w:val="20"/>
                </w:rPr>
                <w:t>7</w:t>
              </w:r>
            </w:ins>
          </w:p>
        </w:tc>
        <w:tc>
          <w:tcPr>
            <w:tcW w:w="990" w:type="dxa"/>
            <w:vAlign w:val="center"/>
          </w:tcPr>
          <w:p w:rsidR="00870953" w:rsidRPr="00587C8E" w:rsidRDefault="00870953" w:rsidP="00587C8E">
            <w:pPr>
              <w:pStyle w:val="Corpodetexto"/>
              <w:rPr>
                <w:ins w:id="880" w:author="Leonardo Tomazine" w:date="2017-01-25T08:57:00Z"/>
                <w:rFonts w:cs="Arial"/>
                <w:b/>
                <w:sz w:val="20"/>
              </w:rPr>
            </w:pPr>
            <w:ins w:id="881" w:author="Leonardo Tomazine" w:date="2017-01-25T08:57:00Z">
              <w:r w:rsidRPr="00587C8E">
                <w:rPr>
                  <w:rFonts w:cs="Arial"/>
                  <w:b/>
                  <w:sz w:val="20"/>
                </w:rPr>
                <w:t>6</w:t>
              </w:r>
            </w:ins>
          </w:p>
        </w:tc>
        <w:tc>
          <w:tcPr>
            <w:tcW w:w="990" w:type="dxa"/>
            <w:vAlign w:val="center"/>
          </w:tcPr>
          <w:p w:rsidR="00870953" w:rsidRPr="00587C8E" w:rsidRDefault="00870953" w:rsidP="00587C8E">
            <w:pPr>
              <w:pStyle w:val="Corpodetexto"/>
              <w:rPr>
                <w:ins w:id="882" w:author="Leonardo Tomazine" w:date="2017-01-25T08:57:00Z"/>
                <w:rFonts w:cs="Arial"/>
                <w:b/>
                <w:sz w:val="20"/>
              </w:rPr>
            </w:pPr>
            <w:ins w:id="883" w:author="Leonardo Tomazine" w:date="2017-01-25T08:57:00Z">
              <w:r w:rsidRPr="00587C8E">
                <w:rPr>
                  <w:rFonts w:cs="Arial"/>
                  <w:b/>
                  <w:sz w:val="20"/>
                </w:rPr>
                <w:t>5</w:t>
              </w:r>
            </w:ins>
          </w:p>
        </w:tc>
        <w:tc>
          <w:tcPr>
            <w:tcW w:w="990" w:type="dxa"/>
            <w:vAlign w:val="center"/>
          </w:tcPr>
          <w:p w:rsidR="00870953" w:rsidRPr="00587C8E" w:rsidRDefault="00870953" w:rsidP="00587C8E">
            <w:pPr>
              <w:pStyle w:val="Corpodetexto"/>
              <w:rPr>
                <w:ins w:id="884" w:author="Leonardo Tomazine" w:date="2017-01-25T08:57:00Z"/>
                <w:rFonts w:cs="Arial"/>
                <w:b/>
                <w:sz w:val="20"/>
              </w:rPr>
            </w:pPr>
            <w:ins w:id="885" w:author="Leonardo Tomazine" w:date="2017-01-25T08:57:00Z">
              <w:r w:rsidRPr="00587C8E">
                <w:rPr>
                  <w:rFonts w:cs="Arial"/>
                  <w:b/>
                  <w:sz w:val="20"/>
                </w:rPr>
                <w:t>4</w:t>
              </w:r>
            </w:ins>
          </w:p>
        </w:tc>
        <w:tc>
          <w:tcPr>
            <w:tcW w:w="990" w:type="dxa"/>
            <w:vAlign w:val="center"/>
          </w:tcPr>
          <w:p w:rsidR="00870953" w:rsidRPr="00587C8E" w:rsidRDefault="00870953" w:rsidP="00587C8E">
            <w:pPr>
              <w:pStyle w:val="Corpodetexto"/>
              <w:rPr>
                <w:ins w:id="886" w:author="Leonardo Tomazine" w:date="2017-01-25T08:57:00Z"/>
                <w:rFonts w:cs="Arial"/>
                <w:b/>
                <w:sz w:val="20"/>
              </w:rPr>
            </w:pPr>
            <w:ins w:id="887" w:author="Leonardo Tomazine" w:date="2017-01-25T08:57:00Z">
              <w:r w:rsidRPr="00587C8E">
                <w:rPr>
                  <w:rFonts w:cs="Arial"/>
                  <w:b/>
                  <w:sz w:val="20"/>
                </w:rPr>
                <w:t>3</w:t>
              </w:r>
            </w:ins>
          </w:p>
        </w:tc>
        <w:tc>
          <w:tcPr>
            <w:tcW w:w="990" w:type="dxa"/>
            <w:vAlign w:val="center"/>
          </w:tcPr>
          <w:p w:rsidR="00870953" w:rsidRPr="00587C8E" w:rsidRDefault="00870953" w:rsidP="00587C8E">
            <w:pPr>
              <w:pStyle w:val="Corpodetexto"/>
              <w:rPr>
                <w:ins w:id="888" w:author="Leonardo Tomazine" w:date="2017-01-25T08:57:00Z"/>
                <w:rFonts w:cs="Arial"/>
                <w:b/>
                <w:sz w:val="20"/>
              </w:rPr>
            </w:pPr>
            <w:ins w:id="889" w:author="Leonardo Tomazine" w:date="2017-01-25T08:57:00Z">
              <w:r w:rsidRPr="00587C8E">
                <w:rPr>
                  <w:rFonts w:cs="Arial"/>
                  <w:b/>
                  <w:sz w:val="20"/>
                </w:rPr>
                <w:t>2</w:t>
              </w:r>
            </w:ins>
          </w:p>
        </w:tc>
        <w:tc>
          <w:tcPr>
            <w:tcW w:w="990" w:type="dxa"/>
            <w:vAlign w:val="center"/>
          </w:tcPr>
          <w:p w:rsidR="00870953" w:rsidRPr="00587C8E" w:rsidRDefault="00870953" w:rsidP="00587C8E">
            <w:pPr>
              <w:pStyle w:val="Corpodetexto"/>
              <w:rPr>
                <w:ins w:id="890" w:author="Leonardo Tomazine" w:date="2017-01-25T08:57:00Z"/>
                <w:rFonts w:cs="Arial"/>
                <w:b/>
                <w:sz w:val="20"/>
              </w:rPr>
            </w:pPr>
            <w:ins w:id="891" w:author="Leonardo Tomazine" w:date="2017-01-25T08:57:00Z">
              <w:r w:rsidRPr="00587C8E">
                <w:rPr>
                  <w:rFonts w:cs="Arial"/>
                  <w:b/>
                  <w:sz w:val="20"/>
                </w:rPr>
                <w:t>1</w:t>
              </w:r>
            </w:ins>
          </w:p>
        </w:tc>
        <w:tc>
          <w:tcPr>
            <w:tcW w:w="990" w:type="dxa"/>
            <w:vAlign w:val="center"/>
          </w:tcPr>
          <w:p w:rsidR="00870953" w:rsidRPr="00587C8E" w:rsidRDefault="00870953" w:rsidP="00587C8E">
            <w:pPr>
              <w:pStyle w:val="Corpodetexto"/>
              <w:rPr>
                <w:ins w:id="892" w:author="Leonardo Tomazine" w:date="2017-01-25T08:57:00Z"/>
                <w:rFonts w:cs="Arial"/>
                <w:b/>
                <w:sz w:val="20"/>
              </w:rPr>
            </w:pPr>
            <w:ins w:id="893" w:author="Leonardo Tomazine" w:date="2017-01-25T08:57:00Z">
              <w:r w:rsidRPr="00587C8E">
                <w:rPr>
                  <w:rFonts w:cs="Arial"/>
                  <w:b/>
                  <w:sz w:val="20"/>
                </w:rPr>
                <w:t>0</w:t>
              </w:r>
            </w:ins>
          </w:p>
        </w:tc>
      </w:tr>
      <w:tr w:rsidR="00870953" w:rsidRPr="00587C8E" w:rsidTr="00587C8E">
        <w:trPr>
          <w:cantSplit/>
          <w:trHeight w:val="233"/>
          <w:jc w:val="center"/>
          <w:ins w:id="894" w:author="Leonardo Tomazine" w:date="2017-01-25T08:57:00Z"/>
        </w:trPr>
        <w:tc>
          <w:tcPr>
            <w:tcW w:w="961" w:type="dxa"/>
            <w:vAlign w:val="center"/>
          </w:tcPr>
          <w:p w:rsidR="00870953" w:rsidRPr="00587C8E" w:rsidRDefault="00870953" w:rsidP="00587C8E">
            <w:pPr>
              <w:jc w:val="center"/>
              <w:rPr>
                <w:ins w:id="895" w:author="Leonardo Tomazine" w:date="2017-01-25T08:57:00Z"/>
                <w:rFonts w:cs="Arial"/>
                <w:b/>
                <w:sz w:val="20"/>
              </w:rPr>
            </w:pPr>
            <w:ins w:id="896" w:author="Leonardo Tomazine" w:date="2017-01-25T08:57:00Z">
              <w:r w:rsidRPr="00587C8E">
                <w:rPr>
                  <w:rFonts w:cs="Arial"/>
                  <w:b/>
                  <w:sz w:val="20"/>
                </w:rPr>
                <w:t>Field</w:t>
              </w:r>
            </w:ins>
          </w:p>
        </w:tc>
        <w:tc>
          <w:tcPr>
            <w:tcW w:w="990" w:type="dxa"/>
          </w:tcPr>
          <w:p w:rsidR="00870953" w:rsidRPr="00587C8E" w:rsidRDefault="00870953" w:rsidP="00587C8E">
            <w:pPr>
              <w:jc w:val="center"/>
              <w:rPr>
                <w:ins w:id="897" w:author="Leonardo Tomazine" w:date="2017-01-25T08:57:00Z"/>
                <w:rFonts w:cs="Arial"/>
                <w:sz w:val="20"/>
              </w:rPr>
            </w:pPr>
            <w:ins w:id="898" w:author="Leonardo Tomazine" w:date="2017-01-25T08:57:00Z">
              <w:r w:rsidRPr="00587C8E">
                <w:rPr>
                  <w:rFonts w:cs="Arial"/>
                  <w:sz w:val="20"/>
                </w:rPr>
                <w:t>coef4_7</w:t>
              </w:r>
            </w:ins>
          </w:p>
        </w:tc>
        <w:tc>
          <w:tcPr>
            <w:tcW w:w="990" w:type="dxa"/>
          </w:tcPr>
          <w:p w:rsidR="00870953" w:rsidRPr="00587C8E" w:rsidRDefault="00870953" w:rsidP="00587C8E">
            <w:pPr>
              <w:jc w:val="center"/>
              <w:rPr>
                <w:ins w:id="899" w:author="Leonardo Tomazine" w:date="2017-01-25T08:57:00Z"/>
                <w:rFonts w:cs="Arial"/>
                <w:sz w:val="20"/>
              </w:rPr>
            </w:pPr>
            <w:ins w:id="900" w:author="Leonardo Tomazine" w:date="2017-01-25T08:57:00Z">
              <w:r w:rsidRPr="00587C8E">
                <w:rPr>
                  <w:rFonts w:cs="Arial"/>
                  <w:sz w:val="20"/>
                </w:rPr>
                <w:t>coef4_6</w:t>
              </w:r>
            </w:ins>
          </w:p>
        </w:tc>
        <w:tc>
          <w:tcPr>
            <w:tcW w:w="990" w:type="dxa"/>
          </w:tcPr>
          <w:p w:rsidR="00870953" w:rsidRPr="00587C8E" w:rsidRDefault="00870953" w:rsidP="00587C8E">
            <w:pPr>
              <w:jc w:val="center"/>
              <w:rPr>
                <w:ins w:id="901" w:author="Leonardo Tomazine" w:date="2017-01-25T08:57:00Z"/>
                <w:rFonts w:cs="Arial"/>
                <w:sz w:val="20"/>
              </w:rPr>
            </w:pPr>
            <w:ins w:id="902" w:author="Leonardo Tomazine" w:date="2017-01-25T08:57:00Z">
              <w:r w:rsidRPr="00587C8E">
                <w:rPr>
                  <w:rFonts w:cs="Arial"/>
                  <w:sz w:val="20"/>
                </w:rPr>
                <w:t>coef4_5</w:t>
              </w:r>
            </w:ins>
          </w:p>
        </w:tc>
        <w:tc>
          <w:tcPr>
            <w:tcW w:w="990" w:type="dxa"/>
          </w:tcPr>
          <w:p w:rsidR="00870953" w:rsidRPr="00587C8E" w:rsidRDefault="00870953" w:rsidP="00587C8E">
            <w:pPr>
              <w:jc w:val="center"/>
              <w:rPr>
                <w:ins w:id="903" w:author="Leonardo Tomazine" w:date="2017-01-25T08:57:00Z"/>
                <w:rFonts w:cs="Arial"/>
                <w:sz w:val="20"/>
              </w:rPr>
            </w:pPr>
            <w:ins w:id="904" w:author="Leonardo Tomazine" w:date="2017-01-25T08:57:00Z">
              <w:r w:rsidRPr="00587C8E">
                <w:rPr>
                  <w:rFonts w:cs="Arial"/>
                  <w:sz w:val="20"/>
                </w:rPr>
                <w:t>coef4_4</w:t>
              </w:r>
            </w:ins>
          </w:p>
        </w:tc>
        <w:tc>
          <w:tcPr>
            <w:tcW w:w="990" w:type="dxa"/>
          </w:tcPr>
          <w:p w:rsidR="00870953" w:rsidRPr="00587C8E" w:rsidRDefault="00870953" w:rsidP="00587C8E">
            <w:pPr>
              <w:jc w:val="center"/>
              <w:rPr>
                <w:ins w:id="905" w:author="Leonardo Tomazine" w:date="2017-01-25T08:57:00Z"/>
                <w:rFonts w:cs="Arial"/>
                <w:sz w:val="20"/>
              </w:rPr>
            </w:pPr>
            <w:ins w:id="906" w:author="Leonardo Tomazine" w:date="2017-01-25T08:57:00Z">
              <w:r w:rsidRPr="00587C8E">
                <w:rPr>
                  <w:rFonts w:cs="Arial"/>
                  <w:sz w:val="20"/>
                </w:rPr>
                <w:t>coef4_3</w:t>
              </w:r>
            </w:ins>
          </w:p>
        </w:tc>
        <w:tc>
          <w:tcPr>
            <w:tcW w:w="990" w:type="dxa"/>
          </w:tcPr>
          <w:p w:rsidR="00870953" w:rsidRPr="00587C8E" w:rsidRDefault="00870953" w:rsidP="00587C8E">
            <w:pPr>
              <w:jc w:val="center"/>
              <w:rPr>
                <w:ins w:id="907" w:author="Leonardo Tomazine" w:date="2017-01-25T08:57:00Z"/>
                <w:rFonts w:cs="Arial"/>
                <w:sz w:val="20"/>
              </w:rPr>
            </w:pPr>
            <w:ins w:id="908" w:author="Leonardo Tomazine" w:date="2017-01-25T08:57:00Z">
              <w:r w:rsidRPr="00587C8E">
                <w:rPr>
                  <w:rFonts w:cs="Arial"/>
                  <w:sz w:val="20"/>
                </w:rPr>
                <w:t>coef4_2</w:t>
              </w:r>
            </w:ins>
          </w:p>
        </w:tc>
        <w:tc>
          <w:tcPr>
            <w:tcW w:w="990" w:type="dxa"/>
          </w:tcPr>
          <w:p w:rsidR="00870953" w:rsidRPr="00587C8E" w:rsidRDefault="00870953" w:rsidP="00587C8E">
            <w:pPr>
              <w:jc w:val="center"/>
              <w:rPr>
                <w:ins w:id="909" w:author="Leonardo Tomazine" w:date="2017-01-25T08:57:00Z"/>
                <w:rFonts w:cs="Arial"/>
                <w:sz w:val="20"/>
              </w:rPr>
            </w:pPr>
            <w:ins w:id="910" w:author="Leonardo Tomazine" w:date="2017-01-25T08:57:00Z">
              <w:r w:rsidRPr="00587C8E">
                <w:rPr>
                  <w:rFonts w:cs="Arial"/>
                  <w:sz w:val="20"/>
                </w:rPr>
                <w:t>coef4_1</w:t>
              </w:r>
            </w:ins>
          </w:p>
        </w:tc>
        <w:tc>
          <w:tcPr>
            <w:tcW w:w="990" w:type="dxa"/>
          </w:tcPr>
          <w:p w:rsidR="00870953" w:rsidRPr="00587C8E" w:rsidRDefault="00870953" w:rsidP="00587C8E">
            <w:pPr>
              <w:jc w:val="center"/>
              <w:rPr>
                <w:ins w:id="911" w:author="Leonardo Tomazine" w:date="2017-01-25T08:57:00Z"/>
                <w:rFonts w:cs="Arial"/>
                <w:sz w:val="20"/>
              </w:rPr>
            </w:pPr>
            <w:ins w:id="912" w:author="Leonardo Tomazine" w:date="2017-01-25T08:57:00Z">
              <w:r w:rsidRPr="00587C8E">
                <w:rPr>
                  <w:rFonts w:cs="Arial"/>
                  <w:sz w:val="20"/>
                </w:rPr>
                <w:t>coef4_0</w:t>
              </w:r>
            </w:ins>
          </w:p>
        </w:tc>
      </w:tr>
      <w:tr w:rsidR="00870953" w:rsidRPr="00587C8E" w:rsidTr="00587C8E">
        <w:trPr>
          <w:trHeight w:val="233"/>
          <w:jc w:val="center"/>
          <w:ins w:id="913" w:author="Leonardo Tomazine" w:date="2017-01-25T08:57:00Z"/>
        </w:trPr>
        <w:tc>
          <w:tcPr>
            <w:tcW w:w="961" w:type="dxa"/>
            <w:vAlign w:val="center"/>
          </w:tcPr>
          <w:p w:rsidR="00870953" w:rsidRPr="00587C8E" w:rsidRDefault="00870953" w:rsidP="00587C8E">
            <w:pPr>
              <w:jc w:val="center"/>
              <w:rPr>
                <w:ins w:id="914" w:author="Leonardo Tomazine" w:date="2017-01-25T08:57:00Z"/>
                <w:rFonts w:cs="Arial"/>
                <w:b/>
                <w:sz w:val="20"/>
              </w:rPr>
            </w:pPr>
            <w:ins w:id="915" w:author="Leonardo Tomazine" w:date="2017-01-25T08:57:00Z">
              <w:r w:rsidRPr="00587C8E">
                <w:rPr>
                  <w:rFonts w:cs="Arial"/>
                  <w:b/>
                  <w:sz w:val="20"/>
                </w:rPr>
                <w:t>Default</w:t>
              </w:r>
            </w:ins>
          </w:p>
        </w:tc>
        <w:tc>
          <w:tcPr>
            <w:tcW w:w="990" w:type="dxa"/>
            <w:vAlign w:val="center"/>
          </w:tcPr>
          <w:p w:rsidR="00870953" w:rsidRPr="00587C8E" w:rsidRDefault="00870953" w:rsidP="00587C8E">
            <w:pPr>
              <w:jc w:val="center"/>
              <w:rPr>
                <w:ins w:id="916" w:author="Leonardo Tomazine" w:date="2017-01-25T08:57:00Z"/>
                <w:rFonts w:cs="Arial"/>
                <w:sz w:val="20"/>
              </w:rPr>
            </w:pPr>
            <w:ins w:id="917"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918" w:author="Leonardo Tomazine" w:date="2017-01-25T08:57:00Z"/>
                <w:rFonts w:cs="Arial"/>
                <w:sz w:val="20"/>
              </w:rPr>
            </w:pPr>
            <w:ins w:id="919"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920" w:author="Leonardo Tomazine" w:date="2017-01-25T08:57:00Z"/>
                <w:rFonts w:cs="Arial"/>
                <w:sz w:val="20"/>
              </w:rPr>
            </w:pPr>
            <w:ins w:id="921"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922" w:author="Leonardo Tomazine" w:date="2017-01-25T08:57:00Z"/>
                <w:rFonts w:cs="Arial"/>
                <w:sz w:val="20"/>
              </w:rPr>
            </w:pPr>
            <w:ins w:id="923"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924" w:author="Leonardo Tomazine" w:date="2017-01-25T08:57:00Z"/>
                <w:rFonts w:cs="Arial"/>
                <w:sz w:val="20"/>
              </w:rPr>
            </w:pPr>
            <w:ins w:id="925"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926" w:author="Leonardo Tomazine" w:date="2017-01-25T08:57:00Z"/>
                <w:rFonts w:cs="Arial"/>
                <w:sz w:val="20"/>
              </w:rPr>
            </w:pPr>
            <w:ins w:id="927"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928" w:author="Leonardo Tomazine" w:date="2017-01-25T08:57:00Z"/>
                <w:rFonts w:cs="Arial"/>
                <w:sz w:val="20"/>
              </w:rPr>
            </w:pPr>
            <w:ins w:id="929" w:author="Leonardo Tomazine" w:date="2017-01-25T08:57:00Z">
              <w:r w:rsidRPr="00587C8E">
                <w:rPr>
                  <w:rFonts w:cs="Arial"/>
                  <w:sz w:val="20"/>
                </w:rPr>
                <w:t>1</w:t>
              </w:r>
            </w:ins>
          </w:p>
        </w:tc>
        <w:tc>
          <w:tcPr>
            <w:tcW w:w="990" w:type="dxa"/>
            <w:vAlign w:val="center"/>
          </w:tcPr>
          <w:p w:rsidR="00870953" w:rsidRPr="00587C8E" w:rsidRDefault="00870953" w:rsidP="00587C8E">
            <w:pPr>
              <w:jc w:val="center"/>
              <w:rPr>
                <w:ins w:id="930" w:author="Leonardo Tomazine" w:date="2017-01-25T08:57:00Z"/>
                <w:rFonts w:cs="Arial"/>
                <w:sz w:val="20"/>
              </w:rPr>
            </w:pPr>
            <w:ins w:id="931" w:author="Leonardo Tomazine" w:date="2017-01-25T08:57:00Z">
              <w:r w:rsidRPr="00587C8E">
                <w:rPr>
                  <w:rFonts w:cs="Arial"/>
                  <w:sz w:val="20"/>
                </w:rPr>
                <w:t>1</w:t>
              </w:r>
            </w:ins>
          </w:p>
        </w:tc>
      </w:tr>
    </w:tbl>
    <w:p w:rsidR="00870953" w:rsidRPr="00587C8E" w:rsidRDefault="00870953" w:rsidP="00870953">
      <w:pPr>
        <w:rPr>
          <w:ins w:id="932" w:author="Leonardo Tomazine" w:date="2017-01-25T08:57:00Z"/>
          <w:rFonts w:cs="Arial"/>
          <w:b/>
          <w:bCs/>
          <w:szCs w:val="22"/>
        </w:rPr>
      </w:pPr>
      <w:ins w:id="933" w:author="Leonardo Tomazine" w:date="2017-01-25T08:57:00Z">
        <w:r w:rsidRPr="00587C8E">
          <w:rPr>
            <w:rFonts w:cs="Arial"/>
            <w:b/>
            <w:bCs/>
            <w:szCs w:val="22"/>
          </w:rPr>
          <w:t xml:space="preserve">Bit 15-9:  reserved </w:t>
        </w:r>
      </w:ins>
    </w:p>
    <w:p w:rsidR="00870953" w:rsidRPr="00587C8E" w:rsidRDefault="00870953" w:rsidP="00870953">
      <w:pPr>
        <w:pStyle w:val="Corpodetexto"/>
        <w:rPr>
          <w:ins w:id="934" w:author="Leonardo Tomazine" w:date="2017-01-25T08:57:00Z"/>
          <w:rFonts w:cs="Arial"/>
          <w:sz w:val="22"/>
          <w:szCs w:val="22"/>
        </w:rPr>
      </w:pPr>
      <w:ins w:id="935" w:author="Leonardo Tomazine" w:date="2017-01-25T08:57:00Z">
        <w:r w:rsidRPr="00587C8E">
          <w:rPr>
            <w:rFonts w:cs="Arial"/>
            <w:sz w:val="22"/>
            <w:szCs w:val="22"/>
          </w:rPr>
          <w:t>Register field</w:t>
        </w:r>
        <w:r w:rsidRPr="00587C8E">
          <w:rPr>
            <w:rFonts w:cs="Arial"/>
            <w:i/>
            <w:sz w:val="22"/>
            <w:szCs w:val="22"/>
          </w:rPr>
          <w:t xml:space="preserve"> 15 to 9</w:t>
        </w:r>
        <w:r w:rsidRPr="00587C8E">
          <w:rPr>
            <w:rFonts w:cs="Arial"/>
            <w:sz w:val="22"/>
            <w:szCs w:val="22"/>
          </w:rPr>
          <w:t xml:space="preserve"> are reserved bits for future applications and </w:t>
        </w:r>
        <w:proofErr w:type="gramStart"/>
        <w:r w:rsidRPr="00587C8E">
          <w:rPr>
            <w:rFonts w:cs="Arial"/>
            <w:sz w:val="22"/>
            <w:szCs w:val="22"/>
          </w:rPr>
          <w:t>should not be written</w:t>
        </w:r>
        <w:proofErr w:type="gramEnd"/>
        <w:r w:rsidRPr="00587C8E">
          <w:rPr>
            <w:rFonts w:cs="Arial"/>
            <w:sz w:val="22"/>
            <w:szCs w:val="22"/>
          </w:rPr>
          <w:t>.</w:t>
        </w:r>
      </w:ins>
    </w:p>
    <w:p w:rsidR="00870953" w:rsidRPr="00587C8E" w:rsidRDefault="00870953" w:rsidP="00870953">
      <w:pPr>
        <w:rPr>
          <w:ins w:id="936" w:author="Leonardo Tomazine" w:date="2017-01-25T08:57:00Z"/>
          <w:rFonts w:cs="Arial"/>
          <w:b/>
          <w:bCs/>
          <w:szCs w:val="22"/>
        </w:rPr>
      </w:pPr>
      <w:ins w:id="937" w:author="Leonardo Tomazine" w:date="2017-01-25T08:57:00Z">
        <w:r w:rsidRPr="00587C8E">
          <w:rPr>
            <w:rFonts w:cs="Arial"/>
            <w:b/>
            <w:bCs/>
            <w:szCs w:val="22"/>
          </w:rPr>
          <w:t>Bit 8-0:  coef4</w:t>
        </w:r>
      </w:ins>
    </w:p>
    <w:p w:rsidR="00870953" w:rsidRPr="00587C8E" w:rsidRDefault="00870953" w:rsidP="00870953">
      <w:pPr>
        <w:pStyle w:val="Corpodetexto"/>
        <w:jc w:val="both"/>
        <w:rPr>
          <w:ins w:id="938" w:author="Leonardo Tomazine" w:date="2017-01-25T08:57:00Z"/>
          <w:rFonts w:cs="Arial"/>
          <w:szCs w:val="22"/>
        </w:rPr>
      </w:pPr>
      <w:ins w:id="939" w:author="Leonardo Tomazine" w:date="2017-01-25T08:57:00Z">
        <w:r>
          <w:rPr>
            <w:rFonts w:cs="Arial"/>
            <w:sz w:val="22"/>
            <w:szCs w:val="22"/>
          </w:rPr>
          <w:t xml:space="preserve">    </w:t>
        </w:r>
        <w:r w:rsidRPr="00587C8E">
          <w:rPr>
            <w:rFonts w:cs="Arial"/>
            <w:sz w:val="22"/>
            <w:szCs w:val="22"/>
          </w:rPr>
          <w:t xml:space="preserve">The </w:t>
        </w:r>
        <w:r w:rsidRPr="00587C8E">
          <w:rPr>
            <w:rFonts w:cs="Arial"/>
            <w:i/>
            <w:sz w:val="22"/>
            <w:szCs w:val="22"/>
          </w:rPr>
          <w:t xml:space="preserve">coef4_8- coef4_0 </w:t>
        </w:r>
        <w:r w:rsidRPr="00587C8E">
          <w:rPr>
            <w:rFonts w:cs="Arial"/>
            <w:sz w:val="22"/>
            <w:szCs w:val="22"/>
          </w:rPr>
          <w:t>are the coefficient values of the FIR filter used in the sub-sampling mode.</w:t>
        </w:r>
      </w:ins>
    </w:p>
    <w:p w:rsidR="00870953" w:rsidRDefault="00870953" w:rsidP="00870953">
      <w:pPr>
        <w:rPr>
          <w:ins w:id="940" w:author="Leonardo Tomazine" w:date="2017-01-25T08:57:00Z"/>
          <w:rFonts w:cs="Arial"/>
          <w:szCs w:val="22"/>
        </w:rPr>
      </w:pPr>
    </w:p>
    <w:p w:rsidR="00870953" w:rsidRPr="00587C8E" w:rsidRDefault="00870953" w:rsidP="00870953">
      <w:pPr>
        <w:pStyle w:val="Corpodetexto"/>
        <w:jc w:val="left"/>
        <w:rPr>
          <w:ins w:id="941" w:author="Leonardo Tomazine" w:date="2017-01-25T08:57:00Z"/>
          <w:rFonts w:cs="Arial"/>
          <w:b/>
          <w:bCs/>
          <w:sz w:val="22"/>
          <w:szCs w:val="22"/>
        </w:rPr>
      </w:pPr>
      <w:proofErr w:type="spellStart"/>
      <w:proofErr w:type="gramStart"/>
      <w:ins w:id="942" w:author="Leonardo Tomazine" w:date="2017-01-25T08:57:00Z">
        <w:r>
          <w:rPr>
            <w:rFonts w:cs="Arial"/>
            <w:b/>
            <w:bCs/>
            <w:sz w:val="22"/>
            <w:szCs w:val="22"/>
          </w:rPr>
          <w:t>o_fo_value</w:t>
        </w:r>
        <w:proofErr w:type="spellEnd"/>
        <w:proofErr w:type="gramEnd"/>
        <w:r>
          <w:rPr>
            <w:rFonts w:cs="Arial"/>
            <w:b/>
            <w:bCs/>
            <w:sz w:val="22"/>
            <w:szCs w:val="22"/>
          </w:rPr>
          <w:t xml:space="preserve"> Register</w:t>
        </w:r>
      </w:ins>
    </w:p>
    <w:tbl>
      <w:tblPr>
        <w:tblW w:w="88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1"/>
        <w:gridCol w:w="1019"/>
        <w:gridCol w:w="961"/>
        <w:gridCol w:w="990"/>
        <w:gridCol w:w="990"/>
        <w:gridCol w:w="990"/>
        <w:gridCol w:w="990"/>
        <w:gridCol w:w="990"/>
        <w:gridCol w:w="990"/>
      </w:tblGrid>
      <w:tr w:rsidR="00870953" w:rsidRPr="00587C8E" w:rsidTr="00587C8E">
        <w:trPr>
          <w:trHeight w:val="206"/>
          <w:jc w:val="center"/>
          <w:ins w:id="943" w:author="Leonardo Tomazine" w:date="2017-01-25T08:57:00Z"/>
        </w:trPr>
        <w:tc>
          <w:tcPr>
            <w:tcW w:w="961" w:type="dxa"/>
            <w:vAlign w:val="center"/>
          </w:tcPr>
          <w:p w:rsidR="00870953" w:rsidRPr="00587C8E" w:rsidRDefault="00870953" w:rsidP="00587C8E">
            <w:pPr>
              <w:pStyle w:val="Corpodetexto"/>
              <w:rPr>
                <w:ins w:id="944" w:author="Leonardo Tomazine" w:date="2017-01-25T08:57:00Z"/>
                <w:rFonts w:cs="Arial"/>
                <w:b/>
                <w:sz w:val="20"/>
              </w:rPr>
            </w:pPr>
            <w:ins w:id="945" w:author="Leonardo Tomazine" w:date="2017-01-25T08:57:00Z">
              <w:r w:rsidRPr="00587C8E">
                <w:rPr>
                  <w:rFonts w:cs="Arial"/>
                  <w:b/>
                  <w:sz w:val="20"/>
                </w:rPr>
                <w:t>Bits</w:t>
              </w:r>
            </w:ins>
          </w:p>
        </w:tc>
        <w:tc>
          <w:tcPr>
            <w:tcW w:w="1019" w:type="dxa"/>
            <w:vAlign w:val="center"/>
          </w:tcPr>
          <w:p w:rsidR="00870953" w:rsidRPr="00587C8E" w:rsidRDefault="00870953" w:rsidP="00587C8E">
            <w:pPr>
              <w:pStyle w:val="Corpodetexto"/>
              <w:rPr>
                <w:ins w:id="946" w:author="Leonardo Tomazine" w:date="2017-01-25T08:57:00Z"/>
                <w:rFonts w:cs="Arial"/>
                <w:b/>
                <w:sz w:val="20"/>
              </w:rPr>
            </w:pPr>
            <w:ins w:id="947" w:author="Leonardo Tomazine" w:date="2017-01-25T08:57:00Z">
              <w:r w:rsidRPr="00587C8E">
                <w:rPr>
                  <w:rFonts w:cs="Arial"/>
                  <w:b/>
                  <w:sz w:val="20"/>
                </w:rPr>
                <w:t>15</w:t>
              </w:r>
            </w:ins>
          </w:p>
        </w:tc>
        <w:tc>
          <w:tcPr>
            <w:tcW w:w="961" w:type="dxa"/>
            <w:vAlign w:val="center"/>
          </w:tcPr>
          <w:p w:rsidR="00870953" w:rsidRPr="00587C8E" w:rsidRDefault="00870953" w:rsidP="00587C8E">
            <w:pPr>
              <w:pStyle w:val="Corpodetexto"/>
              <w:rPr>
                <w:ins w:id="948" w:author="Leonardo Tomazine" w:date="2017-01-25T08:57:00Z"/>
                <w:rFonts w:cs="Arial"/>
                <w:b/>
                <w:sz w:val="20"/>
              </w:rPr>
            </w:pPr>
            <w:ins w:id="949" w:author="Leonardo Tomazine" w:date="2017-01-25T08:57:00Z">
              <w:r w:rsidRPr="00587C8E">
                <w:rPr>
                  <w:rFonts w:cs="Arial"/>
                  <w:b/>
                  <w:sz w:val="20"/>
                </w:rPr>
                <w:t>14</w:t>
              </w:r>
            </w:ins>
          </w:p>
        </w:tc>
        <w:tc>
          <w:tcPr>
            <w:tcW w:w="990" w:type="dxa"/>
            <w:vAlign w:val="center"/>
          </w:tcPr>
          <w:p w:rsidR="00870953" w:rsidRPr="00587C8E" w:rsidRDefault="00870953" w:rsidP="00587C8E">
            <w:pPr>
              <w:pStyle w:val="Corpodetexto"/>
              <w:rPr>
                <w:ins w:id="950" w:author="Leonardo Tomazine" w:date="2017-01-25T08:57:00Z"/>
                <w:rFonts w:cs="Arial"/>
                <w:b/>
                <w:sz w:val="20"/>
              </w:rPr>
            </w:pPr>
            <w:ins w:id="951" w:author="Leonardo Tomazine" w:date="2017-01-25T08:57:00Z">
              <w:r w:rsidRPr="00587C8E">
                <w:rPr>
                  <w:rFonts w:cs="Arial"/>
                  <w:b/>
                  <w:sz w:val="20"/>
                </w:rPr>
                <w:t>13</w:t>
              </w:r>
            </w:ins>
          </w:p>
        </w:tc>
        <w:tc>
          <w:tcPr>
            <w:tcW w:w="990" w:type="dxa"/>
            <w:vAlign w:val="center"/>
          </w:tcPr>
          <w:p w:rsidR="00870953" w:rsidRPr="00587C8E" w:rsidRDefault="00870953" w:rsidP="00587C8E">
            <w:pPr>
              <w:pStyle w:val="Corpodetexto"/>
              <w:rPr>
                <w:ins w:id="952" w:author="Leonardo Tomazine" w:date="2017-01-25T08:57:00Z"/>
                <w:rFonts w:cs="Arial"/>
                <w:b/>
                <w:sz w:val="20"/>
              </w:rPr>
            </w:pPr>
            <w:ins w:id="953" w:author="Leonardo Tomazine" w:date="2017-01-25T08:57:00Z">
              <w:r w:rsidRPr="00587C8E">
                <w:rPr>
                  <w:rFonts w:cs="Arial"/>
                  <w:b/>
                  <w:sz w:val="20"/>
                </w:rPr>
                <w:t>12</w:t>
              </w:r>
            </w:ins>
          </w:p>
        </w:tc>
        <w:tc>
          <w:tcPr>
            <w:tcW w:w="990" w:type="dxa"/>
            <w:vAlign w:val="center"/>
          </w:tcPr>
          <w:p w:rsidR="00870953" w:rsidRPr="00587C8E" w:rsidRDefault="00870953" w:rsidP="00587C8E">
            <w:pPr>
              <w:pStyle w:val="Corpodetexto"/>
              <w:rPr>
                <w:ins w:id="954" w:author="Leonardo Tomazine" w:date="2017-01-25T08:57:00Z"/>
                <w:rFonts w:cs="Arial"/>
                <w:b/>
                <w:sz w:val="20"/>
              </w:rPr>
            </w:pPr>
            <w:ins w:id="955" w:author="Leonardo Tomazine" w:date="2017-01-25T08:57:00Z">
              <w:r w:rsidRPr="00587C8E">
                <w:rPr>
                  <w:rFonts w:cs="Arial"/>
                  <w:b/>
                  <w:sz w:val="20"/>
                </w:rPr>
                <w:t>11</w:t>
              </w:r>
            </w:ins>
          </w:p>
        </w:tc>
        <w:tc>
          <w:tcPr>
            <w:tcW w:w="990" w:type="dxa"/>
            <w:vAlign w:val="center"/>
          </w:tcPr>
          <w:p w:rsidR="00870953" w:rsidRPr="00587C8E" w:rsidRDefault="00870953" w:rsidP="00587C8E">
            <w:pPr>
              <w:pStyle w:val="Corpodetexto"/>
              <w:rPr>
                <w:ins w:id="956" w:author="Leonardo Tomazine" w:date="2017-01-25T08:57:00Z"/>
                <w:rFonts w:cs="Arial"/>
                <w:b/>
                <w:sz w:val="20"/>
              </w:rPr>
            </w:pPr>
            <w:ins w:id="957" w:author="Leonardo Tomazine" w:date="2017-01-25T08:57:00Z">
              <w:r w:rsidRPr="00587C8E">
                <w:rPr>
                  <w:rFonts w:cs="Arial"/>
                  <w:b/>
                  <w:sz w:val="20"/>
                </w:rPr>
                <w:t>10</w:t>
              </w:r>
            </w:ins>
          </w:p>
        </w:tc>
        <w:tc>
          <w:tcPr>
            <w:tcW w:w="990" w:type="dxa"/>
            <w:vAlign w:val="center"/>
          </w:tcPr>
          <w:p w:rsidR="00870953" w:rsidRPr="00587C8E" w:rsidRDefault="00870953" w:rsidP="00587C8E">
            <w:pPr>
              <w:pStyle w:val="Corpodetexto"/>
              <w:rPr>
                <w:ins w:id="958" w:author="Leonardo Tomazine" w:date="2017-01-25T08:57:00Z"/>
                <w:rFonts w:cs="Arial"/>
                <w:b/>
                <w:sz w:val="20"/>
              </w:rPr>
            </w:pPr>
            <w:ins w:id="959" w:author="Leonardo Tomazine" w:date="2017-01-25T08:57:00Z">
              <w:r w:rsidRPr="00587C8E">
                <w:rPr>
                  <w:rFonts w:cs="Arial"/>
                  <w:b/>
                  <w:sz w:val="20"/>
                </w:rPr>
                <w:t>9</w:t>
              </w:r>
            </w:ins>
          </w:p>
        </w:tc>
        <w:tc>
          <w:tcPr>
            <w:tcW w:w="990" w:type="dxa"/>
            <w:vAlign w:val="center"/>
          </w:tcPr>
          <w:p w:rsidR="00870953" w:rsidRPr="00587C8E" w:rsidRDefault="00870953" w:rsidP="00587C8E">
            <w:pPr>
              <w:pStyle w:val="Corpodetexto"/>
              <w:rPr>
                <w:ins w:id="960" w:author="Leonardo Tomazine" w:date="2017-01-25T08:57:00Z"/>
                <w:rFonts w:cs="Arial"/>
                <w:b/>
                <w:sz w:val="20"/>
              </w:rPr>
            </w:pPr>
            <w:ins w:id="961" w:author="Leonardo Tomazine" w:date="2017-01-25T08:57:00Z">
              <w:r w:rsidRPr="00587C8E">
                <w:rPr>
                  <w:rFonts w:cs="Arial"/>
                  <w:b/>
                  <w:sz w:val="20"/>
                </w:rPr>
                <w:t>8</w:t>
              </w:r>
            </w:ins>
          </w:p>
        </w:tc>
      </w:tr>
      <w:tr w:rsidR="00870953" w:rsidRPr="00587C8E" w:rsidTr="00587C8E">
        <w:trPr>
          <w:cantSplit/>
          <w:trHeight w:val="233"/>
          <w:jc w:val="center"/>
          <w:ins w:id="962" w:author="Leonardo Tomazine" w:date="2017-01-25T08:57:00Z"/>
        </w:trPr>
        <w:tc>
          <w:tcPr>
            <w:tcW w:w="961" w:type="dxa"/>
            <w:vAlign w:val="center"/>
          </w:tcPr>
          <w:p w:rsidR="00870953" w:rsidRPr="00587C8E" w:rsidRDefault="00870953" w:rsidP="00587C8E">
            <w:pPr>
              <w:jc w:val="center"/>
              <w:rPr>
                <w:ins w:id="963" w:author="Leonardo Tomazine" w:date="2017-01-25T08:57:00Z"/>
                <w:rFonts w:cs="Arial"/>
                <w:b/>
                <w:sz w:val="20"/>
              </w:rPr>
            </w:pPr>
            <w:ins w:id="964" w:author="Leonardo Tomazine" w:date="2017-01-25T08:57:00Z">
              <w:r w:rsidRPr="00587C8E">
                <w:rPr>
                  <w:rFonts w:cs="Arial"/>
                  <w:b/>
                  <w:sz w:val="20"/>
                </w:rPr>
                <w:t>Field</w:t>
              </w:r>
            </w:ins>
          </w:p>
        </w:tc>
        <w:tc>
          <w:tcPr>
            <w:tcW w:w="1019" w:type="dxa"/>
            <w:vAlign w:val="center"/>
          </w:tcPr>
          <w:p w:rsidR="00870953" w:rsidRPr="00587C8E" w:rsidRDefault="00870953" w:rsidP="00587C8E">
            <w:pPr>
              <w:jc w:val="center"/>
              <w:rPr>
                <w:ins w:id="965" w:author="Leonardo Tomazine" w:date="2017-01-25T08:57:00Z"/>
                <w:rFonts w:cs="Arial"/>
                <w:sz w:val="20"/>
              </w:rPr>
            </w:pPr>
            <w:ins w:id="966" w:author="Leonardo Tomazine" w:date="2017-01-25T08:57:00Z">
              <w:r>
                <w:rPr>
                  <w:rFonts w:cs="Arial"/>
                  <w:sz w:val="20"/>
                </w:rPr>
                <w:t>reserved</w:t>
              </w:r>
            </w:ins>
          </w:p>
        </w:tc>
        <w:tc>
          <w:tcPr>
            <w:tcW w:w="961" w:type="dxa"/>
            <w:vAlign w:val="center"/>
          </w:tcPr>
          <w:p w:rsidR="00870953" w:rsidRPr="00587C8E" w:rsidRDefault="00870953" w:rsidP="00587C8E">
            <w:pPr>
              <w:jc w:val="center"/>
              <w:rPr>
                <w:ins w:id="967" w:author="Leonardo Tomazine" w:date="2017-01-25T08:57:00Z"/>
                <w:rFonts w:cs="Arial"/>
                <w:sz w:val="20"/>
              </w:rPr>
            </w:pPr>
            <w:ins w:id="968" w:author="Leonardo Tomazine" w:date="2017-01-25T08:57:00Z">
              <w:r>
                <w:rPr>
                  <w:rFonts w:cs="Arial"/>
                  <w:sz w:val="20"/>
                </w:rPr>
                <w:t>value14</w:t>
              </w:r>
            </w:ins>
          </w:p>
        </w:tc>
        <w:tc>
          <w:tcPr>
            <w:tcW w:w="990" w:type="dxa"/>
            <w:vAlign w:val="center"/>
          </w:tcPr>
          <w:p w:rsidR="00870953" w:rsidRPr="00587C8E" w:rsidRDefault="00870953" w:rsidP="00587C8E">
            <w:pPr>
              <w:jc w:val="center"/>
              <w:rPr>
                <w:ins w:id="969" w:author="Leonardo Tomazine" w:date="2017-01-25T08:57:00Z"/>
                <w:rFonts w:cs="Arial"/>
                <w:sz w:val="20"/>
              </w:rPr>
            </w:pPr>
            <w:ins w:id="970" w:author="Leonardo Tomazine" w:date="2017-01-25T08:57:00Z">
              <w:r>
                <w:rPr>
                  <w:rFonts w:cs="Arial"/>
                  <w:sz w:val="20"/>
                </w:rPr>
                <w:t>value13</w:t>
              </w:r>
            </w:ins>
          </w:p>
        </w:tc>
        <w:tc>
          <w:tcPr>
            <w:tcW w:w="990" w:type="dxa"/>
            <w:vAlign w:val="center"/>
          </w:tcPr>
          <w:p w:rsidR="00870953" w:rsidRPr="00587C8E" w:rsidRDefault="00870953" w:rsidP="00587C8E">
            <w:pPr>
              <w:jc w:val="center"/>
              <w:rPr>
                <w:ins w:id="971" w:author="Leonardo Tomazine" w:date="2017-01-25T08:57:00Z"/>
                <w:rFonts w:cs="Arial"/>
                <w:sz w:val="20"/>
              </w:rPr>
            </w:pPr>
            <w:ins w:id="972" w:author="Leonardo Tomazine" w:date="2017-01-25T08:57:00Z">
              <w:r>
                <w:rPr>
                  <w:rFonts w:cs="Arial"/>
                  <w:sz w:val="20"/>
                </w:rPr>
                <w:t>value12</w:t>
              </w:r>
            </w:ins>
          </w:p>
        </w:tc>
        <w:tc>
          <w:tcPr>
            <w:tcW w:w="990" w:type="dxa"/>
            <w:vAlign w:val="center"/>
          </w:tcPr>
          <w:p w:rsidR="00870953" w:rsidRPr="00587C8E" w:rsidRDefault="00870953" w:rsidP="00587C8E">
            <w:pPr>
              <w:jc w:val="center"/>
              <w:rPr>
                <w:ins w:id="973" w:author="Leonardo Tomazine" w:date="2017-01-25T08:57:00Z"/>
                <w:rFonts w:cs="Arial"/>
                <w:sz w:val="20"/>
              </w:rPr>
            </w:pPr>
            <w:ins w:id="974" w:author="Leonardo Tomazine" w:date="2017-01-25T08:57:00Z">
              <w:r>
                <w:rPr>
                  <w:rFonts w:cs="Arial"/>
                  <w:sz w:val="20"/>
                </w:rPr>
                <w:t>value11</w:t>
              </w:r>
            </w:ins>
          </w:p>
        </w:tc>
        <w:tc>
          <w:tcPr>
            <w:tcW w:w="990" w:type="dxa"/>
            <w:vAlign w:val="center"/>
          </w:tcPr>
          <w:p w:rsidR="00870953" w:rsidRPr="00587C8E" w:rsidRDefault="00870953" w:rsidP="00587C8E">
            <w:pPr>
              <w:jc w:val="center"/>
              <w:rPr>
                <w:ins w:id="975" w:author="Leonardo Tomazine" w:date="2017-01-25T08:57:00Z"/>
                <w:rFonts w:cs="Arial"/>
                <w:sz w:val="20"/>
              </w:rPr>
            </w:pPr>
            <w:ins w:id="976" w:author="Leonardo Tomazine" w:date="2017-01-25T08:57:00Z">
              <w:r>
                <w:rPr>
                  <w:rFonts w:cs="Arial"/>
                  <w:sz w:val="20"/>
                </w:rPr>
                <w:t>value10</w:t>
              </w:r>
            </w:ins>
          </w:p>
        </w:tc>
        <w:tc>
          <w:tcPr>
            <w:tcW w:w="990" w:type="dxa"/>
            <w:vAlign w:val="center"/>
          </w:tcPr>
          <w:p w:rsidR="00870953" w:rsidRPr="00587C8E" w:rsidRDefault="00870953" w:rsidP="00587C8E">
            <w:pPr>
              <w:jc w:val="center"/>
              <w:rPr>
                <w:ins w:id="977" w:author="Leonardo Tomazine" w:date="2017-01-25T08:57:00Z"/>
                <w:rFonts w:cs="Arial"/>
                <w:sz w:val="20"/>
              </w:rPr>
            </w:pPr>
            <w:ins w:id="978" w:author="Leonardo Tomazine" w:date="2017-01-25T08:57:00Z">
              <w:r>
                <w:rPr>
                  <w:rFonts w:cs="Arial"/>
                  <w:sz w:val="20"/>
                </w:rPr>
                <w:t>value9</w:t>
              </w:r>
            </w:ins>
          </w:p>
        </w:tc>
        <w:tc>
          <w:tcPr>
            <w:tcW w:w="990" w:type="dxa"/>
          </w:tcPr>
          <w:p w:rsidR="00870953" w:rsidRPr="00587C8E" w:rsidRDefault="00870953" w:rsidP="00587C8E">
            <w:pPr>
              <w:jc w:val="center"/>
              <w:rPr>
                <w:ins w:id="979" w:author="Leonardo Tomazine" w:date="2017-01-25T08:57:00Z"/>
                <w:rFonts w:cs="Arial"/>
                <w:sz w:val="20"/>
              </w:rPr>
            </w:pPr>
            <w:ins w:id="980" w:author="Leonardo Tomazine" w:date="2017-01-25T08:57:00Z">
              <w:r>
                <w:rPr>
                  <w:rFonts w:cs="Arial"/>
                  <w:sz w:val="20"/>
                </w:rPr>
                <w:t>value8</w:t>
              </w:r>
            </w:ins>
          </w:p>
        </w:tc>
      </w:tr>
      <w:tr w:rsidR="00870953" w:rsidRPr="00587C8E" w:rsidTr="00587C8E">
        <w:trPr>
          <w:trHeight w:val="233"/>
          <w:jc w:val="center"/>
          <w:ins w:id="981" w:author="Leonardo Tomazine" w:date="2017-01-25T08:57:00Z"/>
        </w:trPr>
        <w:tc>
          <w:tcPr>
            <w:tcW w:w="961" w:type="dxa"/>
            <w:vAlign w:val="center"/>
          </w:tcPr>
          <w:p w:rsidR="00870953" w:rsidRPr="00587C8E" w:rsidRDefault="00870953" w:rsidP="00587C8E">
            <w:pPr>
              <w:jc w:val="center"/>
              <w:rPr>
                <w:ins w:id="982" w:author="Leonardo Tomazine" w:date="2017-01-25T08:57:00Z"/>
                <w:rFonts w:cs="Arial"/>
                <w:b/>
                <w:sz w:val="20"/>
              </w:rPr>
            </w:pPr>
            <w:ins w:id="983" w:author="Leonardo Tomazine" w:date="2017-01-25T08:57:00Z">
              <w:r w:rsidRPr="00587C8E">
                <w:rPr>
                  <w:rFonts w:cs="Arial"/>
                  <w:b/>
                  <w:sz w:val="20"/>
                </w:rPr>
                <w:t>Default</w:t>
              </w:r>
            </w:ins>
          </w:p>
        </w:tc>
        <w:tc>
          <w:tcPr>
            <w:tcW w:w="1019" w:type="dxa"/>
            <w:vAlign w:val="center"/>
          </w:tcPr>
          <w:p w:rsidR="00870953" w:rsidRPr="00587C8E" w:rsidRDefault="00870953" w:rsidP="00587C8E">
            <w:pPr>
              <w:jc w:val="center"/>
              <w:rPr>
                <w:ins w:id="984" w:author="Leonardo Tomazine" w:date="2017-01-25T08:57:00Z"/>
                <w:rFonts w:cs="Arial"/>
                <w:sz w:val="20"/>
              </w:rPr>
            </w:pPr>
            <w:ins w:id="985" w:author="Leonardo Tomazine" w:date="2017-01-25T08:57:00Z">
              <w:r w:rsidRPr="00587C8E">
                <w:rPr>
                  <w:rFonts w:cs="Arial"/>
                  <w:sz w:val="20"/>
                </w:rPr>
                <w:t>0</w:t>
              </w:r>
            </w:ins>
          </w:p>
        </w:tc>
        <w:tc>
          <w:tcPr>
            <w:tcW w:w="961" w:type="dxa"/>
            <w:vAlign w:val="center"/>
          </w:tcPr>
          <w:p w:rsidR="00870953" w:rsidRPr="00587C8E" w:rsidRDefault="00870953" w:rsidP="00587C8E">
            <w:pPr>
              <w:jc w:val="center"/>
              <w:rPr>
                <w:ins w:id="986" w:author="Leonardo Tomazine" w:date="2017-01-25T08:57:00Z"/>
                <w:rFonts w:cs="Arial"/>
                <w:sz w:val="20"/>
              </w:rPr>
            </w:pPr>
            <w:ins w:id="987"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988" w:author="Leonardo Tomazine" w:date="2017-01-25T08:57:00Z"/>
                <w:rFonts w:cs="Arial"/>
                <w:sz w:val="20"/>
              </w:rPr>
            </w:pPr>
            <w:ins w:id="989"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990" w:author="Leonardo Tomazine" w:date="2017-01-25T08:57:00Z"/>
                <w:rFonts w:cs="Arial"/>
                <w:sz w:val="20"/>
              </w:rPr>
            </w:pPr>
            <w:ins w:id="991"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992" w:author="Leonardo Tomazine" w:date="2017-01-25T08:57:00Z"/>
                <w:rFonts w:cs="Arial"/>
                <w:sz w:val="20"/>
              </w:rPr>
            </w:pPr>
            <w:ins w:id="993"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994" w:author="Leonardo Tomazine" w:date="2017-01-25T08:57:00Z"/>
                <w:rFonts w:cs="Arial"/>
                <w:sz w:val="20"/>
              </w:rPr>
            </w:pPr>
            <w:ins w:id="995"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996" w:author="Leonardo Tomazine" w:date="2017-01-25T08:57:00Z"/>
                <w:rFonts w:cs="Arial"/>
                <w:sz w:val="20"/>
              </w:rPr>
            </w:pPr>
            <w:ins w:id="997"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998" w:author="Leonardo Tomazine" w:date="2017-01-25T08:57:00Z"/>
                <w:rFonts w:cs="Arial"/>
                <w:sz w:val="20"/>
              </w:rPr>
            </w:pPr>
            <w:ins w:id="999" w:author="Leonardo Tomazine" w:date="2017-01-25T08:57:00Z">
              <w:r w:rsidRPr="00587C8E">
                <w:rPr>
                  <w:rFonts w:cs="Arial"/>
                  <w:sz w:val="20"/>
                </w:rPr>
                <w:t>0</w:t>
              </w:r>
            </w:ins>
          </w:p>
        </w:tc>
      </w:tr>
    </w:tbl>
    <w:p w:rsidR="00870953" w:rsidRPr="00587C8E" w:rsidRDefault="00870953" w:rsidP="00870953">
      <w:pPr>
        <w:rPr>
          <w:ins w:id="1000" w:author="Leonardo Tomazine" w:date="2017-01-25T08:57:00Z"/>
          <w:rFonts w:cs="Arial"/>
          <w:sz w:val="20"/>
        </w:rPr>
      </w:pPr>
    </w:p>
    <w:tbl>
      <w:tblPr>
        <w:tblW w:w="88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1"/>
        <w:gridCol w:w="990"/>
        <w:gridCol w:w="990"/>
        <w:gridCol w:w="990"/>
        <w:gridCol w:w="990"/>
        <w:gridCol w:w="990"/>
        <w:gridCol w:w="990"/>
        <w:gridCol w:w="990"/>
        <w:gridCol w:w="990"/>
      </w:tblGrid>
      <w:tr w:rsidR="00870953" w:rsidRPr="00587C8E" w:rsidTr="00587C8E">
        <w:trPr>
          <w:trHeight w:val="206"/>
          <w:jc w:val="center"/>
          <w:ins w:id="1001" w:author="Leonardo Tomazine" w:date="2017-01-25T08:57:00Z"/>
        </w:trPr>
        <w:tc>
          <w:tcPr>
            <w:tcW w:w="961" w:type="dxa"/>
            <w:vAlign w:val="center"/>
          </w:tcPr>
          <w:p w:rsidR="00870953" w:rsidRPr="00587C8E" w:rsidRDefault="00870953" w:rsidP="00587C8E">
            <w:pPr>
              <w:pStyle w:val="Corpodetexto"/>
              <w:rPr>
                <w:ins w:id="1002" w:author="Leonardo Tomazine" w:date="2017-01-25T08:57:00Z"/>
                <w:rFonts w:cs="Arial"/>
                <w:b/>
                <w:sz w:val="20"/>
              </w:rPr>
            </w:pPr>
            <w:ins w:id="1003" w:author="Leonardo Tomazine" w:date="2017-01-25T08:57:00Z">
              <w:r w:rsidRPr="00587C8E">
                <w:rPr>
                  <w:rFonts w:cs="Arial"/>
                  <w:b/>
                  <w:sz w:val="20"/>
                </w:rPr>
                <w:t>Bits</w:t>
              </w:r>
            </w:ins>
          </w:p>
        </w:tc>
        <w:tc>
          <w:tcPr>
            <w:tcW w:w="990" w:type="dxa"/>
            <w:vAlign w:val="center"/>
          </w:tcPr>
          <w:p w:rsidR="00870953" w:rsidRPr="00587C8E" w:rsidRDefault="00870953" w:rsidP="00587C8E">
            <w:pPr>
              <w:pStyle w:val="Corpodetexto"/>
              <w:rPr>
                <w:ins w:id="1004" w:author="Leonardo Tomazine" w:date="2017-01-25T08:57:00Z"/>
                <w:rFonts w:cs="Arial"/>
                <w:b/>
                <w:sz w:val="20"/>
              </w:rPr>
            </w:pPr>
            <w:ins w:id="1005" w:author="Leonardo Tomazine" w:date="2017-01-25T08:57:00Z">
              <w:r w:rsidRPr="00587C8E">
                <w:rPr>
                  <w:rFonts w:cs="Arial"/>
                  <w:b/>
                  <w:sz w:val="20"/>
                </w:rPr>
                <w:t>7</w:t>
              </w:r>
            </w:ins>
          </w:p>
        </w:tc>
        <w:tc>
          <w:tcPr>
            <w:tcW w:w="990" w:type="dxa"/>
            <w:vAlign w:val="center"/>
          </w:tcPr>
          <w:p w:rsidR="00870953" w:rsidRPr="00587C8E" w:rsidRDefault="00870953" w:rsidP="00587C8E">
            <w:pPr>
              <w:pStyle w:val="Corpodetexto"/>
              <w:rPr>
                <w:ins w:id="1006" w:author="Leonardo Tomazine" w:date="2017-01-25T08:57:00Z"/>
                <w:rFonts w:cs="Arial"/>
                <w:b/>
                <w:sz w:val="20"/>
              </w:rPr>
            </w:pPr>
            <w:ins w:id="1007" w:author="Leonardo Tomazine" w:date="2017-01-25T08:57:00Z">
              <w:r w:rsidRPr="00587C8E">
                <w:rPr>
                  <w:rFonts w:cs="Arial"/>
                  <w:b/>
                  <w:sz w:val="20"/>
                </w:rPr>
                <w:t>6</w:t>
              </w:r>
            </w:ins>
          </w:p>
        </w:tc>
        <w:tc>
          <w:tcPr>
            <w:tcW w:w="990" w:type="dxa"/>
            <w:vAlign w:val="center"/>
          </w:tcPr>
          <w:p w:rsidR="00870953" w:rsidRPr="00587C8E" w:rsidRDefault="00870953" w:rsidP="00587C8E">
            <w:pPr>
              <w:pStyle w:val="Corpodetexto"/>
              <w:rPr>
                <w:ins w:id="1008" w:author="Leonardo Tomazine" w:date="2017-01-25T08:57:00Z"/>
                <w:rFonts w:cs="Arial"/>
                <w:b/>
                <w:sz w:val="20"/>
              </w:rPr>
            </w:pPr>
            <w:ins w:id="1009" w:author="Leonardo Tomazine" w:date="2017-01-25T08:57:00Z">
              <w:r w:rsidRPr="00587C8E">
                <w:rPr>
                  <w:rFonts w:cs="Arial"/>
                  <w:b/>
                  <w:sz w:val="20"/>
                </w:rPr>
                <w:t>5</w:t>
              </w:r>
            </w:ins>
          </w:p>
        </w:tc>
        <w:tc>
          <w:tcPr>
            <w:tcW w:w="990" w:type="dxa"/>
            <w:vAlign w:val="center"/>
          </w:tcPr>
          <w:p w:rsidR="00870953" w:rsidRPr="00587C8E" w:rsidRDefault="00870953" w:rsidP="00587C8E">
            <w:pPr>
              <w:pStyle w:val="Corpodetexto"/>
              <w:rPr>
                <w:ins w:id="1010" w:author="Leonardo Tomazine" w:date="2017-01-25T08:57:00Z"/>
                <w:rFonts w:cs="Arial"/>
                <w:b/>
                <w:sz w:val="20"/>
              </w:rPr>
            </w:pPr>
            <w:ins w:id="1011" w:author="Leonardo Tomazine" w:date="2017-01-25T08:57:00Z">
              <w:r w:rsidRPr="00587C8E">
                <w:rPr>
                  <w:rFonts w:cs="Arial"/>
                  <w:b/>
                  <w:sz w:val="20"/>
                </w:rPr>
                <w:t>4</w:t>
              </w:r>
            </w:ins>
          </w:p>
        </w:tc>
        <w:tc>
          <w:tcPr>
            <w:tcW w:w="990" w:type="dxa"/>
            <w:vAlign w:val="center"/>
          </w:tcPr>
          <w:p w:rsidR="00870953" w:rsidRPr="00587C8E" w:rsidRDefault="00870953" w:rsidP="00587C8E">
            <w:pPr>
              <w:pStyle w:val="Corpodetexto"/>
              <w:rPr>
                <w:ins w:id="1012" w:author="Leonardo Tomazine" w:date="2017-01-25T08:57:00Z"/>
                <w:rFonts w:cs="Arial"/>
                <w:b/>
                <w:sz w:val="20"/>
              </w:rPr>
            </w:pPr>
            <w:ins w:id="1013" w:author="Leonardo Tomazine" w:date="2017-01-25T08:57:00Z">
              <w:r w:rsidRPr="00587C8E">
                <w:rPr>
                  <w:rFonts w:cs="Arial"/>
                  <w:b/>
                  <w:sz w:val="20"/>
                </w:rPr>
                <w:t>3</w:t>
              </w:r>
            </w:ins>
          </w:p>
        </w:tc>
        <w:tc>
          <w:tcPr>
            <w:tcW w:w="990" w:type="dxa"/>
            <w:vAlign w:val="center"/>
          </w:tcPr>
          <w:p w:rsidR="00870953" w:rsidRPr="00587C8E" w:rsidRDefault="00870953" w:rsidP="00587C8E">
            <w:pPr>
              <w:pStyle w:val="Corpodetexto"/>
              <w:rPr>
                <w:ins w:id="1014" w:author="Leonardo Tomazine" w:date="2017-01-25T08:57:00Z"/>
                <w:rFonts w:cs="Arial"/>
                <w:b/>
                <w:sz w:val="20"/>
              </w:rPr>
            </w:pPr>
            <w:ins w:id="1015" w:author="Leonardo Tomazine" w:date="2017-01-25T08:57:00Z">
              <w:r w:rsidRPr="00587C8E">
                <w:rPr>
                  <w:rFonts w:cs="Arial"/>
                  <w:b/>
                  <w:sz w:val="20"/>
                </w:rPr>
                <w:t>2</w:t>
              </w:r>
            </w:ins>
          </w:p>
        </w:tc>
        <w:tc>
          <w:tcPr>
            <w:tcW w:w="990" w:type="dxa"/>
            <w:vAlign w:val="center"/>
          </w:tcPr>
          <w:p w:rsidR="00870953" w:rsidRPr="00587C8E" w:rsidRDefault="00870953" w:rsidP="00587C8E">
            <w:pPr>
              <w:pStyle w:val="Corpodetexto"/>
              <w:rPr>
                <w:ins w:id="1016" w:author="Leonardo Tomazine" w:date="2017-01-25T08:57:00Z"/>
                <w:rFonts w:cs="Arial"/>
                <w:b/>
                <w:sz w:val="20"/>
              </w:rPr>
            </w:pPr>
            <w:ins w:id="1017" w:author="Leonardo Tomazine" w:date="2017-01-25T08:57:00Z">
              <w:r w:rsidRPr="00587C8E">
                <w:rPr>
                  <w:rFonts w:cs="Arial"/>
                  <w:b/>
                  <w:sz w:val="20"/>
                </w:rPr>
                <w:t>1</w:t>
              </w:r>
            </w:ins>
          </w:p>
        </w:tc>
        <w:tc>
          <w:tcPr>
            <w:tcW w:w="990" w:type="dxa"/>
            <w:vAlign w:val="center"/>
          </w:tcPr>
          <w:p w:rsidR="00870953" w:rsidRPr="00587C8E" w:rsidRDefault="00870953" w:rsidP="00587C8E">
            <w:pPr>
              <w:pStyle w:val="Corpodetexto"/>
              <w:rPr>
                <w:ins w:id="1018" w:author="Leonardo Tomazine" w:date="2017-01-25T08:57:00Z"/>
                <w:rFonts w:cs="Arial"/>
                <w:b/>
                <w:sz w:val="20"/>
              </w:rPr>
            </w:pPr>
            <w:ins w:id="1019" w:author="Leonardo Tomazine" w:date="2017-01-25T08:57:00Z">
              <w:r w:rsidRPr="00587C8E">
                <w:rPr>
                  <w:rFonts w:cs="Arial"/>
                  <w:b/>
                  <w:sz w:val="20"/>
                </w:rPr>
                <w:t>0</w:t>
              </w:r>
            </w:ins>
          </w:p>
        </w:tc>
      </w:tr>
      <w:tr w:rsidR="00870953" w:rsidRPr="00587C8E" w:rsidTr="00587C8E">
        <w:trPr>
          <w:cantSplit/>
          <w:trHeight w:val="233"/>
          <w:jc w:val="center"/>
          <w:ins w:id="1020" w:author="Leonardo Tomazine" w:date="2017-01-25T08:57:00Z"/>
        </w:trPr>
        <w:tc>
          <w:tcPr>
            <w:tcW w:w="961" w:type="dxa"/>
            <w:vAlign w:val="center"/>
          </w:tcPr>
          <w:p w:rsidR="00870953" w:rsidRPr="00587C8E" w:rsidRDefault="00870953" w:rsidP="00587C8E">
            <w:pPr>
              <w:jc w:val="center"/>
              <w:rPr>
                <w:ins w:id="1021" w:author="Leonardo Tomazine" w:date="2017-01-25T08:57:00Z"/>
                <w:rFonts w:cs="Arial"/>
                <w:b/>
                <w:sz w:val="20"/>
              </w:rPr>
            </w:pPr>
            <w:ins w:id="1022" w:author="Leonardo Tomazine" w:date="2017-01-25T08:57:00Z">
              <w:r w:rsidRPr="00587C8E">
                <w:rPr>
                  <w:rFonts w:cs="Arial"/>
                  <w:b/>
                  <w:sz w:val="20"/>
                </w:rPr>
                <w:t>Field</w:t>
              </w:r>
            </w:ins>
          </w:p>
        </w:tc>
        <w:tc>
          <w:tcPr>
            <w:tcW w:w="990" w:type="dxa"/>
          </w:tcPr>
          <w:p w:rsidR="00870953" w:rsidRPr="00587C8E" w:rsidRDefault="00870953" w:rsidP="00587C8E">
            <w:pPr>
              <w:jc w:val="center"/>
              <w:rPr>
                <w:ins w:id="1023" w:author="Leonardo Tomazine" w:date="2017-01-25T08:57:00Z"/>
                <w:rFonts w:cs="Arial"/>
                <w:sz w:val="20"/>
              </w:rPr>
            </w:pPr>
            <w:ins w:id="1024" w:author="Leonardo Tomazine" w:date="2017-01-25T08:57:00Z">
              <w:r>
                <w:rPr>
                  <w:rFonts w:cs="Arial"/>
                  <w:sz w:val="20"/>
                </w:rPr>
                <w:t>value7</w:t>
              </w:r>
            </w:ins>
          </w:p>
        </w:tc>
        <w:tc>
          <w:tcPr>
            <w:tcW w:w="990" w:type="dxa"/>
          </w:tcPr>
          <w:p w:rsidR="00870953" w:rsidRPr="00587C8E" w:rsidRDefault="00870953" w:rsidP="00587C8E">
            <w:pPr>
              <w:jc w:val="center"/>
              <w:rPr>
                <w:ins w:id="1025" w:author="Leonardo Tomazine" w:date="2017-01-25T08:57:00Z"/>
                <w:rFonts w:cs="Arial"/>
                <w:sz w:val="20"/>
              </w:rPr>
            </w:pPr>
            <w:ins w:id="1026" w:author="Leonardo Tomazine" w:date="2017-01-25T08:57:00Z">
              <w:r>
                <w:rPr>
                  <w:rFonts w:cs="Arial"/>
                  <w:sz w:val="20"/>
                </w:rPr>
                <w:t>value6</w:t>
              </w:r>
            </w:ins>
          </w:p>
        </w:tc>
        <w:tc>
          <w:tcPr>
            <w:tcW w:w="990" w:type="dxa"/>
          </w:tcPr>
          <w:p w:rsidR="00870953" w:rsidRPr="00587C8E" w:rsidRDefault="00870953" w:rsidP="00587C8E">
            <w:pPr>
              <w:jc w:val="center"/>
              <w:rPr>
                <w:ins w:id="1027" w:author="Leonardo Tomazine" w:date="2017-01-25T08:57:00Z"/>
                <w:rFonts w:cs="Arial"/>
                <w:sz w:val="20"/>
              </w:rPr>
            </w:pPr>
            <w:ins w:id="1028" w:author="Leonardo Tomazine" w:date="2017-01-25T08:57:00Z">
              <w:r>
                <w:rPr>
                  <w:rFonts w:cs="Arial"/>
                  <w:sz w:val="20"/>
                </w:rPr>
                <w:t>value5</w:t>
              </w:r>
            </w:ins>
          </w:p>
        </w:tc>
        <w:tc>
          <w:tcPr>
            <w:tcW w:w="990" w:type="dxa"/>
          </w:tcPr>
          <w:p w:rsidR="00870953" w:rsidRPr="00587C8E" w:rsidRDefault="00870953" w:rsidP="00587C8E">
            <w:pPr>
              <w:jc w:val="center"/>
              <w:rPr>
                <w:ins w:id="1029" w:author="Leonardo Tomazine" w:date="2017-01-25T08:57:00Z"/>
                <w:rFonts w:cs="Arial"/>
                <w:sz w:val="20"/>
              </w:rPr>
            </w:pPr>
            <w:ins w:id="1030" w:author="Leonardo Tomazine" w:date="2017-01-25T08:57:00Z">
              <w:r>
                <w:rPr>
                  <w:rFonts w:cs="Arial"/>
                  <w:sz w:val="20"/>
                </w:rPr>
                <w:t>value4</w:t>
              </w:r>
            </w:ins>
          </w:p>
        </w:tc>
        <w:tc>
          <w:tcPr>
            <w:tcW w:w="990" w:type="dxa"/>
          </w:tcPr>
          <w:p w:rsidR="00870953" w:rsidRPr="00587C8E" w:rsidRDefault="00870953" w:rsidP="00587C8E">
            <w:pPr>
              <w:jc w:val="center"/>
              <w:rPr>
                <w:ins w:id="1031" w:author="Leonardo Tomazine" w:date="2017-01-25T08:57:00Z"/>
                <w:rFonts w:cs="Arial"/>
                <w:sz w:val="20"/>
              </w:rPr>
            </w:pPr>
            <w:ins w:id="1032" w:author="Leonardo Tomazine" w:date="2017-01-25T08:57:00Z">
              <w:r>
                <w:rPr>
                  <w:rFonts w:cs="Arial"/>
                  <w:sz w:val="20"/>
                </w:rPr>
                <w:t>value3</w:t>
              </w:r>
            </w:ins>
          </w:p>
        </w:tc>
        <w:tc>
          <w:tcPr>
            <w:tcW w:w="990" w:type="dxa"/>
          </w:tcPr>
          <w:p w:rsidR="00870953" w:rsidRPr="00587C8E" w:rsidRDefault="00870953" w:rsidP="00587C8E">
            <w:pPr>
              <w:jc w:val="center"/>
              <w:rPr>
                <w:ins w:id="1033" w:author="Leonardo Tomazine" w:date="2017-01-25T08:57:00Z"/>
                <w:rFonts w:cs="Arial"/>
                <w:sz w:val="20"/>
              </w:rPr>
            </w:pPr>
            <w:ins w:id="1034" w:author="Leonardo Tomazine" w:date="2017-01-25T08:57:00Z">
              <w:r>
                <w:rPr>
                  <w:rFonts w:cs="Arial"/>
                  <w:sz w:val="20"/>
                </w:rPr>
                <w:t>value2</w:t>
              </w:r>
            </w:ins>
          </w:p>
        </w:tc>
        <w:tc>
          <w:tcPr>
            <w:tcW w:w="990" w:type="dxa"/>
          </w:tcPr>
          <w:p w:rsidR="00870953" w:rsidRPr="00587C8E" w:rsidRDefault="00870953" w:rsidP="00587C8E">
            <w:pPr>
              <w:jc w:val="center"/>
              <w:rPr>
                <w:ins w:id="1035" w:author="Leonardo Tomazine" w:date="2017-01-25T08:57:00Z"/>
                <w:rFonts w:cs="Arial"/>
                <w:sz w:val="20"/>
              </w:rPr>
            </w:pPr>
            <w:ins w:id="1036" w:author="Leonardo Tomazine" w:date="2017-01-25T08:57:00Z">
              <w:r>
                <w:rPr>
                  <w:rFonts w:cs="Arial"/>
                  <w:sz w:val="20"/>
                </w:rPr>
                <w:t>value1</w:t>
              </w:r>
            </w:ins>
          </w:p>
        </w:tc>
        <w:tc>
          <w:tcPr>
            <w:tcW w:w="990" w:type="dxa"/>
          </w:tcPr>
          <w:p w:rsidR="00870953" w:rsidRPr="00587C8E" w:rsidRDefault="00870953" w:rsidP="00587C8E">
            <w:pPr>
              <w:jc w:val="center"/>
              <w:rPr>
                <w:ins w:id="1037" w:author="Leonardo Tomazine" w:date="2017-01-25T08:57:00Z"/>
                <w:rFonts w:cs="Arial"/>
                <w:sz w:val="20"/>
              </w:rPr>
            </w:pPr>
            <w:ins w:id="1038" w:author="Leonardo Tomazine" w:date="2017-01-25T08:57:00Z">
              <w:r>
                <w:rPr>
                  <w:rFonts w:cs="Arial"/>
                  <w:sz w:val="20"/>
                </w:rPr>
                <w:t>value0</w:t>
              </w:r>
            </w:ins>
          </w:p>
        </w:tc>
      </w:tr>
      <w:tr w:rsidR="00870953" w:rsidRPr="00587C8E" w:rsidTr="00587C8E">
        <w:trPr>
          <w:trHeight w:val="233"/>
          <w:jc w:val="center"/>
          <w:ins w:id="1039" w:author="Leonardo Tomazine" w:date="2017-01-25T08:57:00Z"/>
        </w:trPr>
        <w:tc>
          <w:tcPr>
            <w:tcW w:w="961" w:type="dxa"/>
            <w:vAlign w:val="center"/>
          </w:tcPr>
          <w:p w:rsidR="00870953" w:rsidRPr="00587C8E" w:rsidRDefault="00870953" w:rsidP="00587C8E">
            <w:pPr>
              <w:jc w:val="center"/>
              <w:rPr>
                <w:ins w:id="1040" w:author="Leonardo Tomazine" w:date="2017-01-25T08:57:00Z"/>
                <w:rFonts w:cs="Arial"/>
                <w:b/>
                <w:sz w:val="20"/>
              </w:rPr>
            </w:pPr>
            <w:ins w:id="1041" w:author="Leonardo Tomazine" w:date="2017-01-25T08:57:00Z">
              <w:r w:rsidRPr="00587C8E">
                <w:rPr>
                  <w:rFonts w:cs="Arial"/>
                  <w:b/>
                  <w:sz w:val="20"/>
                </w:rPr>
                <w:t>Default</w:t>
              </w:r>
            </w:ins>
          </w:p>
        </w:tc>
        <w:tc>
          <w:tcPr>
            <w:tcW w:w="990" w:type="dxa"/>
            <w:vAlign w:val="center"/>
          </w:tcPr>
          <w:p w:rsidR="00870953" w:rsidRPr="00587C8E" w:rsidRDefault="00870953" w:rsidP="00587C8E">
            <w:pPr>
              <w:jc w:val="center"/>
              <w:rPr>
                <w:ins w:id="1042" w:author="Leonardo Tomazine" w:date="2017-01-25T08:57:00Z"/>
                <w:rFonts w:cs="Arial"/>
                <w:sz w:val="20"/>
              </w:rPr>
            </w:pPr>
            <w:ins w:id="1043"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1044" w:author="Leonardo Tomazine" w:date="2017-01-25T08:57:00Z"/>
                <w:rFonts w:cs="Arial"/>
                <w:sz w:val="20"/>
              </w:rPr>
            </w:pPr>
            <w:ins w:id="1045"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1046" w:author="Leonardo Tomazine" w:date="2017-01-25T08:57:00Z"/>
                <w:rFonts w:cs="Arial"/>
                <w:sz w:val="20"/>
              </w:rPr>
            </w:pPr>
            <w:ins w:id="1047"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1048" w:author="Leonardo Tomazine" w:date="2017-01-25T08:57:00Z"/>
                <w:rFonts w:cs="Arial"/>
                <w:sz w:val="20"/>
              </w:rPr>
            </w:pPr>
            <w:ins w:id="1049"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1050" w:author="Leonardo Tomazine" w:date="2017-01-25T08:57:00Z"/>
                <w:rFonts w:cs="Arial"/>
                <w:sz w:val="20"/>
              </w:rPr>
            </w:pPr>
            <w:ins w:id="1051"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1052" w:author="Leonardo Tomazine" w:date="2017-01-25T08:57:00Z"/>
                <w:rFonts w:cs="Arial"/>
                <w:sz w:val="20"/>
              </w:rPr>
            </w:pPr>
            <w:ins w:id="1053" w:author="Leonardo Tomazine" w:date="2017-01-25T08:57:00Z">
              <w:r w:rsidRPr="00587C8E">
                <w:rPr>
                  <w:rFonts w:cs="Arial"/>
                  <w:sz w:val="20"/>
                </w:rPr>
                <w:t>0</w:t>
              </w:r>
            </w:ins>
          </w:p>
        </w:tc>
        <w:tc>
          <w:tcPr>
            <w:tcW w:w="990" w:type="dxa"/>
            <w:vAlign w:val="center"/>
          </w:tcPr>
          <w:p w:rsidR="00870953" w:rsidRPr="00587C8E" w:rsidRDefault="00870953" w:rsidP="00587C8E">
            <w:pPr>
              <w:jc w:val="center"/>
              <w:rPr>
                <w:ins w:id="1054" w:author="Leonardo Tomazine" w:date="2017-01-25T08:57:00Z"/>
                <w:rFonts w:cs="Arial"/>
                <w:sz w:val="20"/>
              </w:rPr>
            </w:pPr>
            <w:ins w:id="1055" w:author="Leonardo Tomazine" w:date="2017-01-25T08:57:00Z">
              <w:r>
                <w:rPr>
                  <w:rFonts w:cs="Arial"/>
                  <w:sz w:val="20"/>
                </w:rPr>
                <w:t>0</w:t>
              </w:r>
            </w:ins>
          </w:p>
        </w:tc>
        <w:tc>
          <w:tcPr>
            <w:tcW w:w="990" w:type="dxa"/>
            <w:vAlign w:val="center"/>
          </w:tcPr>
          <w:p w:rsidR="00870953" w:rsidRPr="00587C8E" w:rsidRDefault="00870953" w:rsidP="00587C8E">
            <w:pPr>
              <w:jc w:val="center"/>
              <w:rPr>
                <w:ins w:id="1056" w:author="Leonardo Tomazine" w:date="2017-01-25T08:57:00Z"/>
                <w:rFonts w:cs="Arial"/>
                <w:sz w:val="20"/>
              </w:rPr>
            </w:pPr>
            <w:ins w:id="1057" w:author="Leonardo Tomazine" w:date="2017-01-25T08:57:00Z">
              <w:r>
                <w:rPr>
                  <w:rFonts w:cs="Arial"/>
                  <w:sz w:val="20"/>
                </w:rPr>
                <w:t>0</w:t>
              </w:r>
            </w:ins>
          </w:p>
        </w:tc>
      </w:tr>
    </w:tbl>
    <w:p w:rsidR="00870953" w:rsidRPr="00587C8E" w:rsidRDefault="00870953" w:rsidP="00870953">
      <w:pPr>
        <w:rPr>
          <w:ins w:id="1058" w:author="Leonardo Tomazine" w:date="2017-01-25T08:57:00Z"/>
          <w:rFonts w:cs="Arial"/>
          <w:b/>
          <w:bCs/>
          <w:szCs w:val="22"/>
        </w:rPr>
      </w:pPr>
      <w:ins w:id="1059" w:author="Leonardo Tomazine" w:date="2017-01-25T08:57:00Z">
        <w:r w:rsidRPr="00587C8E">
          <w:rPr>
            <w:rFonts w:cs="Arial"/>
            <w:b/>
            <w:bCs/>
            <w:szCs w:val="22"/>
          </w:rPr>
          <w:t xml:space="preserve">Bit 15:  reserved </w:t>
        </w:r>
      </w:ins>
    </w:p>
    <w:p w:rsidR="00870953" w:rsidRPr="00587C8E" w:rsidRDefault="00870953" w:rsidP="00870953">
      <w:pPr>
        <w:pStyle w:val="Corpodetexto"/>
        <w:rPr>
          <w:ins w:id="1060" w:author="Leonardo Tomazine" w:date="2017-01-25T08:57:00Z"/>
          <w:rFonts w:cs="Arial"/>
          <w:sz w:val="22"/>
          <w:szCs w:val="22"/>
        </w:rPr>
      </w:pPr>
      <w:ins w:id="1061" w:author="Leonardo Tomazine" w:date="2017-01-25T08:57:00Z">
        <w:r w:rsidRPr="00587C8E">
          <w:rPr>
            <w:rFonts w:cs="Arial"/>
            <w:sz w:val="22"/>
            <w:szCs w:val="22"/>
          </w:rPr>
          <w:t>Register field</w:t>
        </w:r>
        <w:r w:rsidRPr="00587C8E">
          <w:rPr>
            <w:rFonts w:cs="Arial"/>
            <w:i/>
            <w:sz w:val="22"/>
            <w:szCs w:val="22"/>
          </w:rPr>
          <w:t xml:space="preserve"> 15 </w:t>
        </w:r>
        <w:r>
          <w:rPr>
            <w:rFonts w:cs="Arial"/>
            <w:sz w:val="22"/>
            <w:szCs w:val="22"/>
          </w:rPr>
          <w:t>is</w:t>
        </w:r>
        <w:r w:rsidRPr="00587C8E">
          <w:rPr>
            <w:rFonts w:cs="Arial"/>
            <w:sz w:val="22"/>
            <w:szCs w:val="22"/>
          </w:rPr>
          <w:t xml:space="preserve"> reserved bits for future applications and </w:t>
        </w:r>
        <w:proofErr w:type="gramStart"/>
        <w:r w:rsidRPr="00587C8E">
          <w:rPr>
            <w:rFonts w:cs="Arial"/>
            <w:sz w:val="22"/>
            <w:szCs w:val="22"/>
          </w:rPr>
          <w:t>should not be written</w:t>
        </w:r>
        <w:proofErr w:type="gramEnd"/>
        <w:r w:rsidRPr="00587C8E">
          <w:rPr>
            <w:rFonts w:cs="Arial"/>
            <w:sz w:val="22"/>
            <w:szCs w:val="22"/>
          </w:rPr>
          <w:t>.</w:t>
        </w:r>
      </w:ins>
    </w:p>
    <w:p w:rsidR="00870953" w:rsidRPr="00587C8E" w:rsidRDefault="00870953" w:rsidP="00870953">
      <w:pPr>
        <w:rPr>
          <w:ins w:id="1062" w:author="Leonardo Tomazine" w:date="2017-01-25T08:57:00Z"/>
          <w:rFonts w:cs="Arial"/>
          <w:b/>
          <w:bCs/>
          <w:szCs w:val="22"/>
        </w:rPr>
      </w:pPr>
      <w:ins w:id="1063" w:author="Leonardo Tomazine" w:date="2017-01-25T08:57:00Z">
        <w:r>
          <w:rPr>
            <w:rFonts w:cs="Arial"/>
            <w:b/>
            <w:bCs/>
            <w:szCs w:val="22"/>
          </w:rPr>
          <w:t>Bit 14-0:  value</w:t>
        </w:r>
      </w:ins>
    </w:p>
    <w:p w:rsidR="00870953" w:rsidRPr="00587C8E" w:rsidRDefault="00870953" w:rsidP="00870953">
      <w:pPr>
        <w:pStyle w:val="Corpodetexto"/>
        <w:ind w:firstLine="576"/>
        <w:jc w:val="both"/>
        <w:rPr>
          <w:ins w:id="1064" w:author="Leonardo Tomazine" w:date="2017-01-25T08:57:00Z"/>
          <w:rFonts w:cs="Arial"/>
          <w:szCs w:val="22"/>
        </w:rPr>
      </w:pPr>
      <w:ins w:id="1065" w:author="Leonardo Tomazine" w:date="2017-01-25T08:57:00Z">
        <w:r w:rsidRPr="00587C8E">
          <w:rPr>
            <w:rFonts w:cs="Arial"/>
            <w:sz w:val="22"/>
            <w:szCs w:val="22"/>
          </w:rPr>
          <w:t xml:space="preserve">The </w:t>
        </w:r>
        <w:r>
          <w:rPr>
            <w:rFonts w:cs="Arial"/>
            <w:i/>
            <w:sz w:val="22"/>
            <w:szCs w:val="22"/>
          </w:rPr>
          <w:t>value14 –</w:t>
        </w:r>
        <w:r w:rsidRPr="00587C8E">
          <w:rPr>
            <w:rFonts w:cs="Arial"/>
            <w:i/>
            <w:sz w:val="22"/>
            <w:szCs w:val="22"/>
          </w:rPr>
          <w:t xml:space="preserve"> </w:t>
        </w:r>
        <w:r>
          <w:rPr>
            <w:rFonts w:cs="Arial"/>
            <w:i/>
            <w:sz w:val="22"/>
            <w:szCs w:val="22"/>
          </w:rPr>
          <w:t>value0</w:t>
        </w:r>
        <w:r w:rsidRPr="00587C8E">
          <w:rPr>
            <w:rFonts w:cs="Arial"/>
            <w:i/>
            <w:sz w:val="22"/>
            <w:szCs w:val="22"/>
          </w:rPr>
          <w:t xml:space="preserve"> </w:t>
        </w:r>
        <w:r>
          <w:rPr>
            <w:rFonts w:cs="Arial"/>
            <w:sz w:val="22"/>
            <w:szCs w:val="22"/>
          </w:rPr>
          <w:t>is</w:t>
        </w:r>
        <w:r w:rsidRPr="00587C8E">
          <w:rPr>
            <w:rFonts w:cs="Arial"/>
            <w:sz w:val="22"/>
            <w:szCs w:val="22"/>
          </w:rPr>
          <w:t xml:space="preserve"> the </w:t>
        </w:r>
        <w:r>
          <w:rPr>
            <w:rFonts w:cs="Arial"/>
            <w:sz w:val="22"/>
            <w:szCs w:val="22"/>
          </w:rPr>
          <w:t>frequency o</w:t>
        </w:r>
        <w:r w:rsidRPr="00497546">
          <w:rPr>
            <w:rFonts w:cs="Arial"/>
            <w:sz w:val="22"/>
            <w:szCs w:val="22"/>
          </w:rPr>
          <w:t>ffset estimation</w:t>
        </w:r>
        <w:r>
          <w:rPr>
            <w:rFonts w:cs="Arial"/>
            <w:sz w:val="22"/>
            <w:szCs w:val="22"/>
          </w:rPr>
          <w:t xml:space="preserve"> value</w:t>
        </w:r>
        <w:r w:rsidRPr="00587C8E">
          <w:rPr>
            <w:rFonts w:cs="Arial"/>
            <w:sz w:val="22"/>
            <w:szCs w:val="22"/>
          </w:rPr>
          <w:t>.</w:t>
        </w:r>
      </w:ins>
    </w:p>
    <w:p w:rsidR="00BE22FF" w:rsidRPr="002F0882" w:rsidDel="00870953" w:rsidRDefault="00BE22FF" w:rsidP="00BE22FF">
      <w:pPr>
        <w:pStyle w:val="Ttulo2"/>
        <w:numPr>
          <w:ilvl w:val="1"/>
          <w:numId w:val="20"/>
        </w:numPr>
        <w:rPr>
          <w:del w:id="1066" w:author="Leonardo Tomazine" w:date="2017-01-25T08:57:00Z"/>
          <w:rFonts w:cs="Arial"/>
          <w:sz w:val="24"/>
          <w:szCs w:val="24"/>
        </w:rPr>
      </w:pPr>
      <w:del w:id="1067" w:author="Leonardo Tomazine" w:date="2017-01-25T08:57:00Z">
        <w:r w:rsidRPr="002F0882" w:rsidDel="00870953">
          <w:rPr>
            <w:rFonts w:cs="Arial"/>
            <w:sz w:val="24"/>
            <w:szCs w:val="24"/>
          </w:rPr>
          <w:delText>Register Map</w:delText>
        </w:r>
        <w:bookmarkEnd w:id="59"/>
      </w:del>
    </w:p>
    <w:p w:rsidR="00BE22FF" w:rsidRPr="007744AA" w:rsidDel="00870953" w:rsidRDefault="00BE22FF" w:rsidP="00BE22FF">
      <w:pPr>
        <w:pStyle w:val="Ttulo3"/>
        <w:numPr>
          <w:ilvl w:val="2"/>
          <w:numId w:val="19"/>
        </w:numPr>
        <w:rPr>
          <w:del w:id="1068" w:author="Leonardo Tomazine" w:date="2017-01-25T08:57:00Z"/>
          <w:b w:val="0"/>
        </w:rPr>
      </w:pPr>
      <w:bookmarkStart w:id="1069" w:name="_Toc473097246"/>
      <w:del w:id="1070" w:author="Leonardo Tomazine" w:date="2017-01-25T08:57:00Z">
        <w:r w:rsidRPr="007744AA" w:rsidDel="00870953">
          <w:delText xml:space="preserve">IP </w:delText>
        </w:r>
        <w:r w:rsidRPr="007744AA" w:rsidDel="00870953">
          <w:rPr>
            <w:sz w:val="24"/>
            <w:szCs w:val="24"/>
          </w:rPr>
          <w:delText>Memory</w:delText>
        </w:r>
        <w:r w:rsidRPr="007744AA" w:rsidDel="00870953">
          <w:delText xml:space="preserve"> Map</w:delText>
        </w:r>
        <w:bookmarkEnd w:id="1069"/>
      </w:del>
    </w:p>
    <w:tbl>
      <w:tblPr>
        <w:tblW w:w="75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72"/>
        <w:gridCol w:w="2367"/>
        <w:gridCol w:w="1360"/>
        <w:gridCol w:w="1268"/>
      </w:tblGrid>
      <w:tr w:rsidR="00BE22FF" w:rsidRPr="007744AA" w:rsidDel="00870953" w:rsidTr="002F0882">
        <w:trPr>
          <w:trHeight w:val="353"/>
          <w:jc w:val="center"/>
          <w:del w:id="1071" w:author="Leonardo Tomazine" w:date="2017-01-25T08:57:00Z"/>
        </w:trPr>
        <w:tc>
          <w:tcPr>
            <w:tcW w:w="7567" w:type="dxa"/>
            <w:gridSpan w:val="4"/>
            <w:tcBorders>
              <w:top w:val="single" w:sz="4" w:space="0" w:color="auto"/>
              <w:left w:val="single" w:sz="4" w:space="0" w:color="auto"/>
              <w:bottom w:val="single" w:sz="4" w:space="0" w:color="auto"/>
              <w:right w:val="single" w:sz="4" w:space="0" w:color="auto"/>
            </w:tcBorders>
            <w:shd w:val="clear" w:color="auto" w:fill="E6E6E6"/>
            <w:vAlign w:val="center"/>
            <w:hideMark/>
          </w:tcPr>
          <w:p w:rsidR="00BE22FF" w:rsidRPr="002F0882" w:rsidDel="00870953" w:rsidRDefault="00BE22FF" w:rsidP="002F0882">
            <w:pPr>
              <w:pStyle w:val="Corpodetexto"/>
              <w:rPr>
                <w:del w:id="1072" w:author="Leonardo Tomazine" w:date="2017-01-25T08:57:00Z"/>
                <w:rFonts w:cs="Arial"/>
                <w:b/>
              </w:rPr>
            </w:pPr>
            <w:bookmarkStart w:id="1073" w:name="_GoBack"/>
            <w:bookmarkEnd w:id="1073"/>
            <w:del w:id="1074" w:author="Leonardo Tomazine" w:date="2017-01-25T08:57:00Z">
              <w:r w:rsidRPr="002F0882" w:rsidDel="00870953">
                <w:rPr>
                  <w:rFonts w:cs="Arial"/>
                  <w:b/>
                </w:rPr>
                <w:delText>IPxyz Control Register - Base Address = 0x1000</w:delText>
              </w:r>
            </w:del>
          </w:p>
        </w:tc>
      </w:tr>
      <w:tr w:rsidR="00BE22FF" w:rsidRPr="007744AA" w:rsidDel="00870953" w:rsidTr="002F0882">
        <w:trPr>
          <w:trHeight w:val="367"/>
          <w:jc w:val="center"/>
          <w:del w:id="1075" w:author="Leonardo Tomazine" w:date="2017-01-25T08:57:00Z"/>
        </w:trPr>
        <w:tc>
          <w:tcPr>
            <w:tcW w:w="2572" w:type="dxa"/>
            <w:tcBorders>
              <w:top w:val="single" w:sz="4" w:space="0" w:color="auto"/>
              <w:left w:val="single" w:sz="4" w:space="0" w:color="auto"/>
              <w:bottom w:val="single" w:sz="4" w:space="0" w:color="auto"/>
              <w:right w:val="single" w:sz="4" w:space="0" w:color="auto"/>
            </w:tcBorders>
            <w:vAlign w:val="center"/>
            <w:hideMark/>
          </w:tcPr>
          <w:p w:rsidR="00BE22FF" w:rsidRPr="002F0882" w:rsidDel="00870953" w:rsidRDefault="00BE22FF">
            <w:pPr>
              <w:pStyle w:val="Corpodetexto"/>
              <w:rPr>
                <w:del w:id="1076" w:author="Leonardo Tomazine" w:date="2017-01-25T08:57:00Z"/>
                <w:rFonts w:cs="Arial"/>
                <w:b/>
                <w:sz w:val="20"/>
                <w:szCs w:val="16"/>
              </w:rPr>
            </w:pPr>
            <w:del w:id="1077" w:author="Leonardo Tomazine" w:date="2017-01-25T08:57:00Z">
              <w:r w:rsidRPr="002F0882" w:rsidDel="00870953">
                <w:rPr>
                  <w:rFonts w:cs="Arial"/>
                  <w:b/>
                  <w:sz w:val="20"/>
                  <w:szCs w:val="16"/>
                </w:rPr>
                <w:delText xml:space="preserve">ADDRESS OFFSET </w:delText>
              </w:r>
              <w:r w:rsidRPr="002F0882" w:rsidDel="00870953">
                <w:rPr>
                  <w:rFonts w:cs="Arial"/>
                  <w:b/>
                  <w:sz w:val="20"/>
                  <w:szCs w:val="12"/>
                </w:rPr>
                <w:delText>(</w:delText>
              </w:r>
              <w:r w:rsidRPr="002F0882" w:rsidDel="00870953">
                <w:rPr>
                  <w:rFonts w:cs="Arial"/>
                  <w:b/>
                  <w:i/>
                  <w:sz w:val="20"/>
                  <w:szCs w:val="12"/>
                </w:rPr>
                <w:delText>ADDR[11:1])</w:delText>
              </w:r>
            </w:del>
          </w:p>
        </w:tc>
        <w:tc>
          <w:tcPr>
            <w:tcW w:w="2367" w:type="dxa"/>
            <w:tcBorders>
              <w:top w:val="single" w:sz="4" w:space="0" w:color="auto"/>
              <w:left w:val="single" w:sz="4" w:space="0" w:color="auto"/>
              <w:bottom w:val="single" w:sz="4" w:space="0" w:color="auto"/>
              <w:right w:val="single" w:sz="4" w:space="0" w:color="auto"/>
            </w:tcBorders>
            <w:vAlign w:val="center"/>
            <w:hideMark/>
          </w:tcPr>
          <w:p w:rsidR="00BE22FF" w:rsidRPr="002F0882" w:rsidDel="00870953" w:rsidRDefault="00BE22FF">
            <w:pPr>
              <w:pStyle w:val="Corpodetexto"/>
              <w:rPr>
                <w:del w:id="1078" w:author="Leonardo Tomazine" w:date="2017-01-25T08:57:00Z"/>
                <w:rFonts w:cs="Arial"/>
                <w:b/>
                <w:sz w:val="20"/>
                <w:szCs w:val="16"/>
              </w:rPr>
            </w:pPr>
            <w:del w:id="1079" w:author="Leonardo Tomazine" w:date="2017-01-25T08:57:00Z">
              <w:r w:rsidRPr="002F0882" w:rsidDel="00870953">
                <w:rPr>
                  <w:rFonts w:cs="Arial"/>
                  <w:b/>
                  <w:sz w:val="20"/>
                  <w:szCs w:val="16"/>
                </w:rPr>
                <w:delText>REGISTER NAME</w:delText>
              </w:r>
            </w:del>
          </w:p>
        </w:tc>
        <w:tc>
          <w:tcPr>
            <w:tcW w:w="1360" w:type="dxa"/>
            <w:tcBorders>
              <w:top w:val="single" w:sz="4" w:space="0" w:color="auto"/>
              <w:left w:val="single" w:sz="4" w:space="0" w:color="auto"/>
              <w:bottom w:val="single" w:sz="4" w:space="0" w:color="auto"/>
              <w:right w:val="single" w:sz="4" w:space="0" w:color="auto"/>
            </w:tcBorders>
            <w:vAlign w:val="center"/>
            <w:hideMark/>
          </w:tcPr>
          <w:p w:rsidR="00BE22FF" w:rsidRPr="002F0882" w:rsidDel="00870953" w:rsidRDefault="00BE22FF">
            <w:pPr>
              <w:pStyle w:val="Corpodetexto"/>
              <w:rPr>
                <w:del w:id="1080" w:author="Leonardo Tomazine" w:date="2017-01-25T08:57:00Z"/>
                <w:rFonts w:cs="Arial"/>
                <w:b/>
                <w:sz w:val="20"/>
                <w:szCs w:val="16"/>
              </w:rPr>
            </w:pPr>
            <w:del w:id="1081" w:author="Leonardo Tomazine" w:date="2017-01-25T08:57:00Z">
              <w:r w:rsidRPr="002F0882" w:rsidDel="00870953">
                <w:rPr>
                  <w:rFonts w:cs="Arial"/>
                  <w:b/>
                  <w:sz w:val="20"/>
                  <w:szCs w:val="16"/>
                </w:rPr>
                <w:delText>TYPE</w:delText>
              </w:r>
            </w:del>
          </w:p>
        </w:tc>
        <w:tc>
          <w:tcPr>
            <w:tcW w:w="1267" w:type="dxa"/>
            <w:tcBorders>
              <w:top w:val="single" w:sz="4" w:space="0" w:color="auto"/>
              <w:left w:val="single" w:sz="4" w:space="0" w:color="auto"/>
              <w:bottom w:val="single" w:sz="4" w:space="0" w:color="auto"/>
              <w:right w:val="single" w:sz="4" w:space="0" w:color="auto"/>
            </w:tcBorders>
            <w:vAlign w:val="center"/>
            <w:hideMark/>
          </w:tcPr>
          <w:p w:rsidR="00BE22FF" w:rsidRPr="002F0882" w:rsidDel="00870953" w:rsidRDefault="00BE22FF">
            <w:pPr>
              <w:pStyle w:val="Corpodetexto"/>
              <w:rPr>
                <w:del w:id="1082" w:author="Leonardo Tomazine" w:date="2017-01-25T08:57:00Z"/>
                <w:rFonts w:cs="Arial"/>
                <w:b/>
                <w:sz w:val="20"/>
                <w:szCs w:val="16"/>
              </w:rPr>
            </w:pPr>
            <w:del w:id="1083" w:author="Leonardo Tomazine" w:date="2017-01-25T08:57:00Z">
              <w:r w:rsidRPr="002F0882" w:rsidDel="00870953">
                <w:rPr>
                  <w:rFonts w:cs="Arial"/>
                  <w:b/>
                  <w:sz w:val="20"/>
                  <w:szCs w:val="16"/>
                </w:rPr>
                <w:delText>DEFAULT</w:delText>
              </w:r>
            </w:del>
          </w:p>
        </w:tc>
      </w:tr>
      <w:tr w:rsidR="00BE22FF" w:rsidRPr="007744AA" w:rsidDel="00870953" w:rsidTr="002F0882">
        <w:trPr>
          <w:trHeight w:val="212"/>
          <w:jc w:val="center"/>
          <w:del w:id="1084" w:author="Leonardo Tomazine" w:date="2017-01-25T08:57:00Z"/>
        </w:trPr>
        <w:tc>
          <w:tcPr>
            <w:tcW w:w="2572" w:type="dxa"/>
            <w:tcBorders>
              <w:top w:val="single" w:sz="4" w:space="0" w:color="auto"/>
              <w:left w:val="single" w:sz="4" w:space="0" w:color="auto"/>
              <w:bottom w:val="single" w:sz="4" w:space="0" w:color="auto"/>
              <w:right w:val="single" w:sz="4" w:space="0" w:color="auto"/>
            </w:tcBorders>
            <w:hideMark/>
          </w:tcPr>
          <w:p w:rsidR="00BE22FF" w:rsidRPr="002F0882" w:rsidDel="00870953" w:rsidRDefault="00BE22FF">
            <w:pPr>
              <w:pStyle w:val="Corpodetexto"/>
              <w:rPr>
                <w:del w:id="1085" w:author="Leonardo Tomazine" w:date="2017-01-25T08:57:00Z"/>
                <w:rFonts w:cs="Arial"/>
                <w:bCs/>
                <w:sz w:val="20"/>
                <w:szCs w:val="16"/>
              </w:rPr>
            </w:pPr>
            <w:del w:id="1086" w:author="Leonardo Tomazine" w:date="2017-01-25T08:57:00Z">
              <w:r w:rsidRPr="002F0882" w:rsidDel="00870953">
                <w:rPr>
                  <w:rFonts w:cs="Arial"/>
                  <w:bCs/>
                  <w:sz w:val="20"/>
                  <w:szCs w:val="16"/>
                </w:rPr>
                <w:delText>0x001</w:delText>
              </w:r>
            </w:del>
          </w:p>
        </w:tc>
        <w:tc>
          <w:tcPr>
            <w:tcW w:w="2367" w:type="dxa"/>
            <w:tcBorders>
              <w:top w:val="single" w:sz="4" w:space="0" w:color="auto"/>
              <w:left w:val="single" w:sz="4" w:space="0" w:color="auto"/>
              <w:bottom w:val="single" w:sz="4" w:space="0" w:color="auto"/>
              <w:right w:val="single" w:sz="4" w:space="0" w:color="auto"/>
            </w:tcBorders>
            <w:vAlign w:val="bottom"/>
            <w:hideMark/>
          </w:tcPr>
          <w:p w:rsidR="00BE22FF" w:rsidRPr="002F0882" w:rsidDel="00870953" w:rsidRDefault="00BE22FF">
            <w:pPr>
              <w:jc w:val="center"/>
              <w:rPr>
                <w:del w:id="1087" w:author="Leonardo Tomazine" w:date="2017-01-25T08:57:00Z"/>
                <w:rFonts w:cs="Arial"/>
                <w:color w:val="000000"/>
                <w:sz w:val="20"/>
                <w:szCs w:val="22"/>
              </w:rPr>
            </w:pPr>
            <w:del w:id="1088" w:author="Leonardo Tomazine" w:date="2017-01-25T08:57:00Z">
              <w:r w:rsidRPr="002F0882" w:rsidDel="00870953">
                <w:rPr>
                  <w:rFonts w:cs="Arial"/>
                  <w:color w:val="000000"/>
                  <w:sz w:val="20"/>
                  <w:szCs w:val="22"/>
                </w:rPr>
                <w:delText>i_static_pipe_lat</w:delText>
              </w:r>
            </w:del>
          </w:p>
        </w:tc>
        <w:tc>
          <w:tcPr>
            <w:tcW w:w="1360" w:type="dxa"/>
            <w:tcBorders>
              <w:top w:val="single" w:sz="4" w:space="0" w:color="auto"/>
              <w:left w:val="single" w:sz="4" w:space="0" w:color="auto"/>
              <w:bottom w:val="single" w:sz="4" w:space="0" w:color="auto"/>
              <w:right w:val="single" w:sz="4" w:space="0" w:color="auto"/>
            </w:tcBorders>
            <w:hideMark/>
          </w:tcPr>
          <w:p w:rsidR="00BE22FF" w:rsidRPr="002F0882" w:rsidDel="00870953" w:rsidRDefault="00BE22FF">
            <w:pPr>
              <w:pStyle w:val="Corpodetexto"/>
              <w:rPr>
                <w:del w:id="1089" w:author="Leonardo Tomazine" w:date="2017-01-25T08:57:00Z"/>
                <w:rFonts w:cs="Arial"/>
                <w:sz w:val="20"/>
                <w:szCs w:val="16"/>
              </w:rPr>
            </w:pPr>
            <w:del w:id="1090" w:author="Leonardo Tomazine" w:date="2017-01-25T08:57:00Z">
              <w:r w:rsidRPr="002F0882" w:rsidDel="00870953">
                <w:rPr>
                  <w:rFonts w:cs="Arial"/>
                  <w:sz w:val="20"/>
                  <w:szCs w:val="16"/>
                </w:rPr>
                <w:delText>R/W</w:delText>
              </w:r>
            </w:del>
          </w:p>
        </w:tc>
        <w:tc>
          <w:tcPr>
            <w:tcW w:w="1267" w:type="dxa"/>
            <w:tcBorders>
              <w:top w:val="single" w:sz="4" w:space="0" w:color="auto"/>
              <w:left w:val="single" w:sz="4" w:space="0" w:color="auto"/>
              <w:bottom w:val="single" w:sz="4" w:space="0" w:color="auto"/>
              <w:right w:val="single" w:sz="4" w:space="0" w:color="auto"/>
            </w:tcBorders>
            <w:hideMark/>
          </w:tcPr>
          <w:p w:rsidR="00BE22FF" w:rsidRPr="002F0882" w:rsidDel="00870953" w:rsidRDefault="00BE22FF">
            <w:pPr>
              <w:jc w:val="center"/>
              <w:rPr>
                <w:del w:id="1091" w:author="Leonardo Tomazine" w:date="2017-01-25T08:57:00Z"/>
                <w:rFonts w:cs="Arial"/>
                <w:sz w:val="20"/>
              </w:rPr>
            </w:pPr>
            <w:del w:id="1092" w:author="Leonardo Tomazine" w:date="2017-01-25T08:57:00Z">
              <w:r w:rsidRPr="002F0882" w:rsidDel="00870953">
                <w:rPr>
                  <w:rFonts w:cs="Arial"/>
                  <w:sz w:val="20"/>
                  <w:szCs w:val="16"/>
                </w:rPr>
                <w:delText>0x0064</w:delText>
              </w:r>
            </w:del>
          </w:p>
        </w:tc>
      </w:tr>
      <w:tr w:rsidR="00BE22FF" w:rsidRPr="007744AA" w:rsidDel="00870953" w:rsidTr="002F0882">
        <w:trPr>
          <w:trHeight w:val="16"/>
          <w:jc w:val="center"/>
          <w:del w:id="1093" w:author="Leonardo Tomazine" w:date="2017-01-25T08:57:00Z"/>
        </w:trPr>
        <w:tc>
          <w:tcPr>
            <w:tcW w:w="2572" w:type="dxa"/>
            <w:tcBorders>
              <w:top w:val="single" w:sz="4" w:space="0" w:color="auto"/>
              <w:left w:val="single" w:sz="4" w:space="0" w:color="auto"/>
              <w:bottom w:val="single" w:sz="4" w:space="0" w:color="auto"/>
              <w:right w:val="single" w:sz="4" w:space="0" w:color="auto"/>
            </w:tcBorders>
            <w:hideMark/>
          </w:tcPr>
          <w:p w:rsidR="00BE22FF" w:rsidRPr="002F0882" w:rsidDel="00870953" w:rsidRDefault="00BE22FF">
            <w:pPr>
              <w:pStyle w:val="Corpodetexto"/>
              <w:rPr>
                <w:del w:id="1094" w:author="Leonardo Tomazine" w:date="2017-01-25T08:57:00Z"/>
                <w:rFonts w:cs="Arial"/>
                <w:bCs/>
                <w:sz w:val="20"/>
                <w:szCs w:val="16"/>
              </w:rPr>
            </w:pPr>
            <w:del w:id="1095" w:author="Leonardo Tomazine" w:date="2017-01-25T08:57:00Z">
              <w:r w:rsidRPr="002F0882" w:rsidDel="00870953">
                <w:rPr>
                  <w:rFonts w:cs="Arial"/>
                  <w:bCs/>
                  <w:sz w:val="20"/>
                  <w:szCs w:val="16"/>
                </w:rPr>
                <w:delText>0x002</w:delText>
              </w:r>
            </w:del>
          </w:p>
        </w:tc>
        <w:tc>
          <w:tcPr>
            <w:tcW w:w="2367" w:type="dxa"/>
            <w:tcBorders>
              <w:top w:val="single" w:sz="4" w:space="0" w:color="auto"/>
              <w:left w:val="single" w:sz="4" w:space="0" w:color="auto"/>
              <w:bottom w:val="single" w:sz="4" w:space="0" w:color="auto"/>
              <w:right w:val="single" w:sz="4" w:space="0" w:color="auto"/>
            </w:tcBorders>
            <w:vAlign w:val="bottom"/>
            <w:hideMark/>
          </w:tcPr>
          <w:p w:rsidR="00BE22FF" w:rsidRPr="002F0882" w:rsidDel="00870953" w:rsidRDefault="00BE22FF">
            <w:pPr>
              <w:jc w:val="center"/>
              <w:rPr>
                <w:del w:id="1096" w:author="Leonardo Tomazine" w:date="2017-01-25T08:57:00Z"/>
                <w:rFonts w:cs="Arial"/>
                <w:color w:val="000000"/>
                <w:sz w:val="20"/>
                <w:szCs w:val="22"/>
              </w:rPr>
            </w:pPr>
            <w:del w:id="1097" w:author="Leonardo Tomazine" w:date="2017-01-25T08:57:00Z">
              <w:r w:rsidRPr="002F0882" w:rsidDel="00870953">
                <w:rPr>
                  <w:rFonts w:cs="Arial"/>
                  <w:color w:val="000000"/>
                  <w:sz w:val="20"/>
                  <w:szCs w:val="22"/>
                </w:rPr>
                <w:delText>i_static_coef_0</w:delText>
              </w:r>
            </w:del>
          </w:p>
        </w:tc>
        <w:tc>
          <w:tcPr>
            <w:tcW w:w="1360" w:type="dxa"/>
            <w:tcBorders>
              <w:top w:val="single" w:sz="4" w:space="0" w:color="auto"/>
              <w:left w:val="single" w:sz="4" w:space="0" w:color="auto"/>
              <w:bottom w:val="single" w:sz="4" w:space="0" w:color="auto"/>
              <w:right w:val="single" w:sz="4" w:space="0" w:color="auto"/>
            </w:tcBorders>
            <w:hideMark/>
          </w:tcPr>
          <w:p w:rsidR="00BE22FF" w:rsidRPr="002F0882" w:rsidDel="00870953" w:rsidRDefault="00BE22FF">
            <w:pPr>
              <w:jc w:val="center"/>
              <w:rPr>
                <w:del w:id="1098" w:author="Leonardo Tomazine" w:date="2017-01-25T08:57:00Z"/>
                <w:rFonts w:cs="Arial"/>
                <w:sz w:val="20"/>
              </w:rPr>
            </w:pPr>
            <w:del w:id="1099" w:author="Leonardo Tomazine" w:date="2017-01-25T08:57:00Z">
              <w:r w:rsidRPr="002F0882" w:rsidDel="00870953">
                <w:rPr>
                  <w:rFonts w:cs="Arial"/>
                  <w:sz w:val="20"/>
                  <w:szCs w:val="16"/>
                </w:rPr>
                <w:delText>R/W</w:delText>
              </w:r>
            </w:del>
          </w:p>
        </w:tc>
        <w:tc>
          <w:tcPr>
            <w:tcW w:w="1267" w:type="dxa"/>
            <w:tcBorders>
              <w:top w:val="single" w:sz="4" w:space="0" w:color="auto"/>
              <w:left w:val="single" w:sz="4" w:space="0" w:color="auto"/>
              <w:bottom w:val="single" w:sz="4" w:space="0" w:color="auto"/>
              <w:right w:val="single" w:sz="4" w:space="0" w:color="auto"/>
            </w:tcBorders>
            <w:hideMark/>
          </w:tcPr>
          <w:p w:rsidR="00BE22FF" w:rsidRPr="002F0882" w:rsidDel="00870953" w:rsidRDefault="00BE22FF">
            <w:pPr>
              <w:jc w:val="center"/>
              <w:rPr>
                <w:del w:id="1100" w:author="Leonardo Tomazine" w:date="2017-01-25T08:57:00Z"/>
                <w:rFonts w:cs="Arial"/>
                <w:sz w:val="20"/>
              </w:rPr>
            </w:pPr>
            <w:del w:id="1101" w:author="Leonardo Tomazine" w:date="2017-01-25T08:57:00Z">
              <w:r w:rsidRPr="002F0882" w:rsidDel="00870953">
                <w:rPr>
                  <w:rFonts w:cs="Arial"/>
                  <w:sz w:val="20"/>
                  <w:szCs w:val="16"/>
                </w:rPr>
                <w:delText>0x0003</w:delText>
              </w:r>
            </w:del>
          </w:p>
        </w:tc>
      </w:tr>
      <w:tr w:rsidR="00BE22FF" w:rsidRPr="007744AA" w:rsidDel="00870953" w:rsidTr="002F0882">
        <w:trPr>
          <w:trHeight w:val="16"/>
          <w:jc w:val="center"/>
          <w:del w:id="1102" w:author="Leonardo Tomazine" w:date="2017-01-25T08:57:00Z"/>
        </w:trPr>
        <w:tc>
          <w:tcPr>
            <w:tcW w:w="2572" w:type="dxa"/>
            <w:tcBorders>
              <w:top w:val="single" w:sz="4" w:space="0" w:color="auto"/>
              <w:left w:val="single" w:sz="4" w:space="0" w:color="auto"/>
              <w:bottom w:val="single" w:sz="4" w:space="0" w:color="auto"/>
              <w:right w:val="single" w:sz="4" w:space="0" w:color="auto"/>
            </w:tcBorders>
            <w:hideMark/>
          </w:tcPr>
          <w:p w:rsidR="00BE22FF" w:rsidRPr="002F0882" w:rsidDel="00870953" w:rsidRDefault="00BE22FF">
            <w:pPr>
              <w:jc w:val="center"/>
              <w:rPr>
                <w:del w:id="1103" w:author="Leonardo Tomazine" w:date="2017-01-25T08:57:00Z"/>
                <w:rFonts w:cs="Arial"/>
                <w:sz w:val="20"/>
              </w:rPr>
            </w:pPr>
            <w:del w:id="1104" w:author="Leonardo Tomazine" w:date="2017-01-25T08:57:00Z">
              <w:r w:rsidRPr="002F0882" w:rsidDel="00870953">
                <w:rPr>
                  <w:rFonts w:cs="Arial"/>
                  <w:bCs/>
                  <w:sz w:val="20"/>
                  <w:szCs w:val="16"/>
                </w:rPr>
                <w:delText>0x003</w:delText>
              </w:r>
            </w:del>
          </w:p>
        </w:tc>
        <w:tc>
          <w:tcPr>
            <w:tcW w:w="2367" w:type="dxa"/>
            <w:tcBorders>
              <w:top w:val="single" w:sz="4" w:space="0" w:color="auto"/>
              <w:left w:val="single" w:sz="4" w:space="0" w:color="auto"/>
              <w:bottom w:val="single" w:sz="4" w:space="0" w:color="auto"/>
              <w:right w:val="single" w:sz="4" w:space="0" w:color="auto"/>
            </w:tcBorders>
            <w:vAlign w:val="bottom"/>
            <w:hideMark/>
          </w:tcPr>
          <w:p w:rsidR="00BE22FF" w:rsidRPr="002F0882" w:rsidDel="00870953" w:rsidRDefault="00BE22FF">
            <w:pPr>
              <w:jc w:val="center"/>
              <w:rPr>
                <w:del w:id="1105" w:author="Leonardo Tomazine" w:date="2017-01-25T08:57:00Z"/>
                <w:rFonts w:cs="Arial"/>
                <w:color w:val="000000"/>
                <w:sz w:val="20"/>
                <w:szCs w:val="22"/>
              </w:rPr>
            </w:pPr>
            <w:del w:id="1106" w:author="Leonardo Tomazine" w:date="2017-01-25T08:57:00Z">
              <w:r w:rsidRPr="002F0882" w:rsidDel="00870953">
                <w:rPr>
                  <w:rFonts w:cs="Arial"/>
                  <w:color w:val="000000"/>
                  <w:sz w:val="20"/>
                  <w:szCs w:val="22"/>
                </w:rPr>
                <w:delText>i_static_coef_1</w:delText>
              </w:r>
            </w:del>
          </w:p>
        </w:tc>
        <w:tc>
          <w:tcPr>
            <w:tcW w:w="1360" w:type="dxa"/>
            <w:tcBorders>
              <w:top w:val="single" w:sz="4" w:space="0" w:color="auto"/>
              <w:left w:val="single" w:sz="4" w:space="0" w:color="auto"/>
              <w:bottom w:val="single" w:sz="4" w:space="0" w:color="auto"/>
              <w:right w:val="single" w:sz="4" w:space="0" w:color="auto"/>
            </w:tcBorders>
            <w:hideMark/>
          </w:tcPr>
          <w:p w:rsidR="00BE22FF" w:rsidRPr="002F0882" w:rsidDel="00870953" w:rsidRDefault="00BE22FF">
            <w:pPr>
              <w:jc w:val="center"/>
              <w:rPr>
                <w:del w:id="1107" w:author="Leonardo Tomazine" w:date="2017-01-25T08:57:00Z"/>
                <w:rFonts w:cs="Arial"/>
                <w:sz w:val="20"/>
              </w:rPr>
            </w:pPr>
            <w:del w:id="1108" w:author="Leonardo Tomazine" w:date="2017-01-25T08:57:00Z">
              <w:r w:rsidRPr="002F0882" w:rsidDel="00870953">
                <w:rPr>
                  <w:rFonts w:cs="Arial"/>
                  <w:sz w:val="20"/>
                  <w:szCs w:val="16"/>
                </w:rPr>
                <w:delText>R/W</w:delText>
              </w:r>
            </w:del>
          </w:p>
        </w:tc>
        <w:tc>
          <w:tcPr>
            <w:tcW w:w="1267" w:type="dxa"/>
            <w:tcBorders>
              <w:top w:val="single" w:sz="4" w:space="0" w:color="auto"/>
              <w:left w:val="single" w:sz="4" w:space="0" w:color="auto"/>
              <w:bottom w:val="single" w:sz="4" w:space="0" w:color="auto"/>
              <w:right w:val="single" w:sz="4" w:space="0" w:color="auto"/>
            </w:tcBorders>
            <w:hideMark/>
          </w:tcPr>
          <w:p w:rsidR="00BE22FF" w:rsidRPr="002F0882" w:rsidDel="00870953" w:rsidRDefault="00BE22FF">
            <w:pPr>
              <w:jc w:val="center"/>
              <w:rPr>
                <w:del w:id="1109" w:author="Leonardo Tomazine" w:date="2017-01-25T08:57:00Z"/>
                <w:rFonts w:cs="Arial"/>
                <w:sz w:val="20"/>
              </w:rPr>
            </w:pPr>
            <w:del w:id="1110" w:author="Leonardo Tomazine" w:date="2017-01-25T08:57:00Z">
              <w:r w:rsidRPr="002F0882" w:rsidDel="00870953">
                <w:rPr>
                  <w:rFonts w:cs="Arial"/>
                  <w:sz w:val="20"/>
                  <w:szCs w:val="16"/>
                </w:rPr>
                <w:delText>0x001E</w:delText>
              </w:r>
            </w:del>
          </w:p>
        </w:tc>
      </w:tr>
      <w:tr w:rsidR="00BE22FF" w:rsidRPr="007744AA" w:rsidDel="00870953" w:rsidTr="002F0882">
        <w:trPr>
          <w:trHeight w:val="16"/>
          <w:jc w:val="center"/>
          <w:del w:id="1111" w:author="Leonardo Tomazine" w:date="2017-01-25T08:57:00Z"/>
        </w:trPr>
        <w:tc>
          <w:tcPr>
            <w:tcW w:w="2572" w:type="dxa"/>
            <w:tcBorders>
              <w:top w:val="single" w:sz="4" w:space="0" w:color="auto"/>
              <w:left w:val="single" w:sz="4" w:space="0" w:color="auto"/>
              <w:bottom w:val="single" w:sz="4" w:space="0" w:color="auto"/>
              <w:right w:val="single" w:sz="4" w:space="0" w:color="auto"/>
            </w:tcBorders>
            <w:hideMark/>
          </w:tcPr>
          <w:p w:rsidR="00BE22FF" w:rsidRPr="002F0882" w:rsidDel="00870953" w:rsidRDefault="00BE22FF">
            <w:pPr>
              <w:jc w:val="center"/>
              <w:rPr>
                <w:del w:id="1112" w:author="Leonardo Tomazine" w:date="2017-01-25T08:57:00Z"/>
                <w:rFonts w:cs="Arial"/>
                <w:sz w:val="20"/>
              </w:rPr>
            </w:pPr>
            <w:del w:id="1113" w:author="Leonardo Tomazine" w:date="2017-01-25T08:57:00Z">
              <w:r w:rsidRPr="002F0882" w:rsidDel="00870953">
                <w:rPr>
                  <w:rFonts w:cs="Arial"/>
                  <w:bCs/>
                  <w:sz w:val="20"/>
                  <w:szCs w:val="16"/>
                </w:rPr>
                <w:delText>0x004</w:delText>
              </w:r>
            </w:del>
          </w:p>
        </w:tc>
        <w:tc>
          <w:tcPr>
            <w:tcW w:w="2367" w:type="dxa"/>
            <w:tcBorders>
              <w:top w:val="single" w:sz="4" w:space="0" w:color="auto"/>
              <w:left w:val="single" w:sz="4" w:space="0" w:color="auto"/>
              <w:bottom w:val="single" w:sz="4" w:space="0" w:color="auto"/>
              <w:right w:val="single" w:sz="4" w:space="0" w:color="auto"/>
            </w:tcBorders>
            <w:vAlign w:val="bottom"/>
            <w:hideMark/>
          </w:tcPr>
          <w:p w:rsidR="00BE22FF" w:rsidRPr="002F0882" w:rsidDel="00870953" w:rsidRDefault="00BE22FF">
            <w:pPr>
              <w:jc w:val="center"/>
              <w:rPr>
                <w:del w:id="1114" w:author="Leonardo Tomazine" w:date="2017-01-25T08:57:00Z"/>
                <w:rFonts w:cs="Arial"/>
                <w:color w:val="000000"/>
                <w:sz w:val="20"/>
                <w:szCs w:val="22"/>
              </w:rPr>
            </w:pPr>
            <w:del w:id="1115" w:author="Leonardo Tomazine" w:date="2017-01-25T08:57:00Z">
              <w:r w:rsidRPr="002F0882" w:rsidDel="00870953">
                <w:rPr>
                  <w:rFonts w:cs="Arial"/>
                  <w:color w:val="000000"/>
                  <w:sz w:val="20"/>
                  <w:szCs w:val="22"/>
                </w:rPr>
                <w:delText>i_static_coef_2</w:delText>
              </w:r>
            </w:del>
          </w:p>
        </w:tc>
        <w:tc>
          <w:tcPr>
            <w:tcW w:w="1360" w:type="dxa"/>
            <w:tcBorders>
              <w:top w:val="single" w:sz="4" w:space="0" w:color="auto"/>
              <w:left w:val="single" w:sz="4" w:space="0" w:color="auto"/>
              <w:bottom w:val="single" w:sz="4" w:space="0" w:color="auto"/>
              <w:right w:val="single" w:sz="4" w:space="0" w:color="auto"/>
            </w:tcBorders>
            <w:hideMark/>
          </w:tcPr>
          <w:p w:rsidR="00BE22FF" w:rsidRPr="002F0882" w:rsidDel="00870953" w:rsidRDefault="00BE22FF">
            <w:pPr>
              <w:jc w:val="center"/>
              <w:rPr>
                <w:del w:id="1116" w:author="Leonardo Tomazine" w:date="2017-01-25T08:57:00Z"/>
                <w:rFonts w:cs="Arial"/>
                <w:sz w:val="20"/>
              </w:rPr>
            </w:pPr>
            <w:del w:id="1117" w:author="Leonardo Tomazine" w:date="2017-01-25T08:57:00Z">
              <w:r w:rsidRPr="002F0882" w:rsidDel="00870953">
                <w:rPr>
                  <w:rFonts w:cs="Arial"/>
                  <w:sz w:val="20"/>
                  <w:szCs w:val="16"/>
                </w:rPr>
                <w:delText>R/W</w:delText>
              </w:r>
            </w:del>
          </w:p>
        </w:tc>
        <w:tc>
          <w:tcPr>
            <w:tcW w:w="1267" w:type="dxa"/>
            <w:tcBorders>
              <w:top w:val="single" w:sz="4" w:space="0" w:color="auto"/>
              <w:left w:val="single" w:sz="4" w:space="0" w:color="auto"/>
              <w:bottom w:val="single" w:sz="4" w:space="0" w:color="auto"/>
              <w:right w:val="single" w:sz="4" w:space="0" w:color="auto"/>
            </w:tcBorders>
            <w:hideMark/>
          </w:tcPr>
          <w:p w:rsidR="00BE22FF" w:rsidRPr="002F0882" w:rsidDel="00870953" w:rsidRDefault="00BE22FF">
            <w:pPr>
              <w:jc w:val="center"/>
              <w:rPr>
                <w:del w:id="1118" w:author="Leonardo Tomazine" w:date="2017-01-25T08:57:00Z"/>
                <w:rFonts w:cs="Arial"/>
                <w:sz w:val="20"/>
                <w:u w:val="single"/>
              </w:rPr>
            </w:pPr>
            <w:del w:id="1119" w:author="Leonardo Tomazine" w:date="2017-01-25T08:57:00Z">
              <w:r w:rsidRPr="002F0882" w:rsidDel="00870953">
                <w:rPr>
                  <w:rFonts w:cs="Arial"/>
                  <w:sz w:val="20"/>
                  <w:szCs w:val="16"/>
                </w:rPr>
                <w:delText>0x003C</w:delText>
              </w:r>
            </w:del>
          </w:p>
        </w:tc>
      </w:tr>
      <w:tr w:rsidR="00BE22FF" w:rsidRPr="007744AA" w:rsidDel="00870953" w:rsidTr="002F0882">
        <w:trPr>
          <w:trHeight w:val="16"/>
          <w:jc w:val="center"/>
          <w:del w:id="1120" w:author="Leonardo Tomazine" w:date="2017-01-25T08:57:00Z"/>
        </w:trPr>
        <w:tc>
          <w:tcPr>
            <w:tcW w:w="2572" w:type="dxa"/>
            <w:tcBorders>
              <w:top w:val="single" w:sz="4" w:space="0" w:color="auto"/>
              <w:left w:val="single" w:sz="4" w:space="0" w:color="auto"/>
              <w:bottom w:val="single" w:sz="4" w:space="0" w:color="auto"/>
              <w:right w:val="single" w:sz="4" w:space="0" w:color="auto"/>
            </w:tcBorders>
            <w:hideMark/>
          </w:tcPr>
          <w:p w:rsidR="00BE22FF" w:rsidRPr="002F0882" w:rsidDel="00870953" w:rsidRDefault="00BE22FF">
            <w:pPr>
              <w:jc w:val="center"/>
              <w:rPr>
                <w:del w:id="1121" w:author="Leonardo Tomazine" w:date="2017-01-25T08:57:00Z"/>
                <w:rFonts w:cs="Arial"/>
                <w:bCs/>
                <w:sz w:val="20"/>
                <w:szCs w:val="16"/>
              </w:rPr>
            </w:pPr>
            <w:del w:id="1122" w:author="Leonardo Tomazine" w:date="2017-01-25T08:57:00Z">
              <w:r w:rsidRPr="002F0882" w:rsidDel="00870953">
                <w:rPr>
                  <w:rFonts w:cs="Arial"/>
                  <w:bCs/>
                  <w:sz w:val="20"/>
                  <w:szCs w:val="16"/>
                </w:rPr>
                <w:delText>0x005</w:delText>
              </w:r>
            </w:del>
          </w:p>
        </w:tc>
        <w:tc>
          <w:tcPr>
            <w:tcW w:w="2367" w:type="dxa"/>
            <w:tcBorders>
              <w:top w:val="single" w:sz="4" w:space="0" w:color="auto"/>
              <w:left w:val="single" w:sz="4" w:space="0" w:color="auto"/>
              <w:bottom w:val="single" w:sz="4" w:space="0" w:color="auto"/>
              <w:right w:val="single" w:sz="4" w:space="0" w:color="auto"/>
            </w:tcBorders>
            <w:vAlign w:val="bottom"/>
            <w:hideMark/>
          </w:tcPr>
          <w:p w:rsidR="00BE22FF" w:rsidRPr="002F0882" w:rsidDel="00870953" w:rsidRDefault="00BE22FF">
            <w:pPr>
              <w:jc w:val="center"/>
              <w:rPr>
                <w:del w:id="1123" w:author="Leonardo Tomazine" w:date="2017-01-25T08:57:00Z"/>
                <w:rFonts w:cs="Arial"/>
                <w:color w:val="000000"/>
                <w:sz w:val="20"/>
                <w:szCs w:val="22"/>
              </w:rPr>
            </w:pPr>
            <w:del w:id="1124" w:author="Leonardo Tomazine" w:date="2017-01-25T08:57:00Z">
              <w:r w:rsidRPr="002F0882" w:rsidDel="00870953">
                <w:rPr>
                  <w:rFonts w:cs="Arial"/>
                  <w:color w:val="000000"/>
                  <w:sz w:val="20"/>
                  <w:szCs w:val="22"/>
                </w:rPr>
                <w:delText>i_static_coef_3</w:delText>
              </w:r>
            </w:del>
          </w:p>
        </w:tc>
        <w:tc>
          <w:tcPr>
            <w:tcW w:w="1360" w:type="dxa"/>
            <w:tcBorders>
              <w:top w:val="single" w:sz="4" w:space="0" w:color="auto"/>
              <w:left w:val="single" w:sz="4" w:space="0" w:color="auto"/>
              <w:bottom w:val="single" w:sz="4" w:space="0" w:color="auto"/>
              <w:right w:val="single" w:sz="4" w:space="0" w:color="auto"/>
            </w:tcBorders>
            <w:hideMark/>
          </w:tcPr>
          <w:p w:rsidR="00BE22FF" w:rsidRPr="002F0882" w:rsidDel="00870953" w:rsidRDefault="00BE22FF">
            <w:pPr>
              <w:jc w:val="center"/>
              <w:rPr>
                <w:del w:id="1125" w:author="Leonardo Tomazine" w:date="2017-01-25T08:57:00Z"/>
                <w:rFonts w:cs="Arial"/>
                <w:sz w:val="20"/>
              </w:rPr>
            </w:pPr>
            <w:del w:id="1126" w:author="Leonardo Tomazine" w:date="2017-01-25T08:57:00Z">
              <w:r w:rsidRPr="002F0882" w:rsidDel="00870953">
                <w:rPr>
                  <w:rFonts w:cs="Arial"/>
                  <w:sz w:val="20"/>
                  <w:szCs w:val="16"/>
                </w:rPr>
                <w:delText>R/W</w:delText>
              </w:r>
            </w:del>
          </w:p>
        </w:tc>
        <w:tc>
          <w:tcPr>
            <w:tcW w:w="1267" w:type="dxa"/>
            <w:tcBorders>
              <w:top w:val="single" w:sz="4" w:space="0" w:color="auto"/>
              <w:left w:val="single" w:sz="4" w:space="0" w:color="auto"/>
              <w:bottom w:val="single" w:sz="4" w:space="0" w:color="auto"/>
              <w:right w:val="single" w:sz="4" w:space="0" w:color="auto"/>
            </w:tcBorders>
            <w:hideMark/>
          </w:tcPr>
          <w:p w:rsidR="00BE22FF" w:rsidRPr="002F0882" w:rsidDel="00870953" w:rsidRDefault="00BE22FF">
            <w:pPr>
              <w:jc w:val="center"/>
              <w:rPr>
                <w:del w:id="1127" w:author="Leonardo Tomazine" w:date="2017-01-25T08:57:00Z"/>
                <w:rFonts w:cs="Arial"/>
                <w:sz w:val="20"/>
              </w:rPr>
            </w:pPr>
            <w:del w:id="1128" w:author="Leonardo Tomazine" w:date="2017-01-25T08:57:00Z">
              <w:r w:rsidRPr="002F0882" w:rsidDel="00870953">
                <w:rPr>
                  <w:rFonts w:cs="Arial"/>
                  <w:sz w:val="20"/>
                  <w:szCs w:val="16"/>
                </w:rPr>
                <w:delText>0x001E</w:delText>
              </w:r>
            </w:del>
          </w:p>
        </w:tc>
      </w:tr>
      <w:tr w:rsidR="00BE22FF" w:rsidRPr="007744AA" w:rsidDel="00870953" w:rsidTr="002F0882">
        <w:trPr>
          <w:trHeight w:val="102"/>
          <w:jc w:val="center"/>
          <w:del w:id="1129" w:author="Leonardo Tomazine" w:date="2017-01-25T08:57:00Z"/>
        </w:trPr>
        <w:tc>
          <w:tcPr>
            <w:tcW w:w="2572" w:type="dxa"/>
            <w:tcBorders>
              <w:top w:val="single" w:sz="4" w:space="0" w:color="auto"/>
              <w:left w:val="single" w:sz="4" w:space="0" w:color="auto"/>
              <w:bottom w:val="single" w:sz="4" w:space="0" w:color="auto"/>
              <w:right w:val="single" w:sz="4" w:space="0" w:color="auto"/>
            </w:tcBorders>
            <w:hideMark/>
          </w:tcPr>
          <w:p w:rsidR="00BE22FF" w:rsidRPr="002F0882" w:rsidDel="00870953" w:rsidRDefault="00BE22FF">
            <w:pPr>
              <w:jc w:val="center"/>
              <w:rPr>
                <w:del w:id="1130" w:author="Leonardo Tomazine" w:date="2017-01-25T08:57:00Z"/>
                <w:rFonts w:cs="Arial"/>
                <w:sz w:val="20"/>
              </w:rPr>
            </w:pPr>
            <w:del w:id="1131" w:author="Leonardo Tomazine" w:date="2017-01-25T08:57:00Z">
              <w:r w:rsidRPr="002F0882" w:rsidDel="00870953">
                <w:rPr>
                  <w:rFonts w:cs="Arial"/>
                  <w:bCs/>
                  <w:sz w:val="20"/>
                  <w:szCs w:val="16"/>
                </w:rPr>
                <w:delText>0x006</w:delText>
              </w:r>
            </w:del>
          </w:p>
        </w:tc>
        <w:tc>
          <w:tcPr>
            <w:tcW w:w="2367" w:type="dxa"/>
            <w:tcBorders>
              <w:top w:val="single" w:sz="4" w:space="0" w:color="auto"/>
              <w:left w:val="single" w:sz="4" w:space="0" w:color="auto"/>
              <w:bottom w:val="single" w:sz="4" w:space="0" w:color="auto"/>
              <w:right w:val="single" w:sz="4" w:space="0" w:color="auto"/>
            </w:tcBorders>
            <w:vAlign w:val="bottom"/>
            <w:hideMark/>
          </w:tcPr>
          <w:p w:rsidR="00BE22FF" w:rsidRPr="002F0882" w:rsidDel="00870953" w:rsidRDefault="00BE22FF">
            <w:pPr>
              <w:jc w:val="center"/>
              <w:rPr>
                <w:del w:id="1132" w:author="Leonardo Tomazine" w:date="2017-01-25T08:57:00Z"/>
                <w:rFonts w:cs="Arial"/>
                <w:color w:val="000000"/>
                <w:sz w:val="20"/>
                <w:szCs w:val="22"/>
              </w:rPr>
            </w:pPr>
            <w:del w:id="1133" w:author="Leonardo Tomazine" w:date="2017-01-25T08:57:00Z">
              <w:r w:rsidRPr="002F0882" w:rsidDel="00870953">
                <w:rPr>
                  <w:rFonts w:cs="Arial"/>
                  <w:color w:val="000000"/>
                  <w:sz w:val="20"/>
                  <w:szCs w:val="22"/>
                </w:rPr>
                <w:delText>i_static_coef_4</w:delText>
              </w:r>
            </w:del>
          </w:p>
        </w:tc>
        <w:tc>
          <w:tcPr>
            <w:tcW w:w="1360" w:type="dxa"/>
            <w:tcBorders>
              <w:top w:val="single" w:sz="4" w:space="0" w:color="auto"/>
              <w:left w:val="single" w:sz="4" w:space="0" w:color="auto"/>
              <w:bottom w:val="single" w:sz="4" w:space="0" w:color="auto"/>
              <w:right w:val="single" w:sz="4" w:space="0" w:color="auto"/>
            </w:tcBorders>
            <w:hideMark/>
          </w:tcPr>
          <w:p w:rsidR="00BE22FF" w:rsidRPr="002F0882" w:rsidDel="00870953" w:rsidRDefault="00BE22FF">
            <w:pPr>
              <w:jc w:val="center"/>
              <w:rPr>
                <w:del w:id="1134" w:author="Leonardo Tomazine" w:date="2017-01-25T08:57:00Z"/>
                <w:rFonts w:cs="Arial"/>
                <w:sz w:val="20"/>
              </w:rPr>
            </w:pPr>
            <w:del w:id="1135" w:author="Leonardo Tomazine" w:date="2017-01-25T08:57:00Z">
              <w:r w:rsidRPr="002F0882" w:rsidDel="00870953">
                <w:rPr>
                  <w:rFonts w:cs="Arial"/>
                  <w:sz w:val="20"/>
                  <w:szCs w:val="16"/>
                </w:rPr>
                <w:delText>R/W</w:delText>
              </w:r>
            </w:del>
          </w:p>
        </w:tc>
        <w:tc>
          <w:tcPr>
            <w:tcW w:w="1267" w:type="dxa"/>
            <w:tcBorders>
              <w:top w:val="single" w:sz="4" w:space="0" w:color="auto"/>
              <w:left w:val="single" w:sz="4" w:space="0" w:color="auto"/>
              <w:bottom w:val="single" w:sz="4" w:space="0" w:color="auto"/>
              <w:right w:val="single" w:sz="4" w:space="0" w:color="auto"/>
            </w:tcBorders>
            <w:hideMark/>
          </w:tcPr>
          <w:p w:rsidR="00BE22FF" w:rsidRPr="002F0882" w:rsidDel="00870953" w:rsidRDefault="00BE22FF">
            <w:pPr>
              <w:jc w:val="center"/>
              <w:rPr>
                <w:del w:id="1136" w:author="Leonardo Tomazine" w:date="2017-01-25T08:57:00Z"/>
                <w:rFonts w:cs="Arial"/>
                <w:sz w:val="20"/>
              </w:rPr>
            </w:pPr>
            <w:del w:id="1137" w:author="Leonardo Tomazine" w:date="2017-01-25T08:57:00Z">
              <w:r w:rsidRPr="002F0882" w:rsidDel="00870953">
                <w:rPr>
                  <w:rFonts w:cs="Arial"/>
                  <w:sz w:val="20"/>
                  <w:szCs w:val="16"/>
                </w:rPr>
                <w:delText>0x0003</w:delText>
              </w:r>
            </w:del>
          </w:p>
        </w:tc>
      </w:tr>
    </w:tbl>
    <w:p w:rsidR="00BE22FF" w:rsidRPr="002F0882" w:rsidDel="00870953" w:rsidRDefault="00BE22FF" w:rsidP="00BE22FF">
      <w:pPr>
        <w:rPr>
          <w:del w:id="1138" w:author="Leonardo Tomazine" w:date="2017-01-25T08:57:00Z"/>
          <w:rFonts w:cs="Arial"/>
        </w:rPr>
      </w:pPr>
    </w:p>
    <w:p w:rsidR="00BE22FF" w:rsidRPr="007744AA" w:rsidDel="00870953" w:rsidRDefault="00BE22FF" w:rsidP="00BE22FF">
      <w:pPr>
        <w:pStyle w:val="Ttulo3"/>
        <w:numPr>
          <w:ilvl w:val="2"/>
          <w:numId w:val="19"/>
        </w:numPr>
        <w:rPr>
          <w:del w:id="1139" w:author="Leonardo Tomazine" w:date="2017-01-25T08:57:00Z"/>
        </w:rPr>
      </w:pPr>
      <w:bookmarkStart w:id="1140" w:name="_Toc473097247"/>
      <w:del w:id="1141" w:author="Leonardo Tomazine" w:date="2017-01-25T08:57:00Z">
        <w:r w:rsidRPr="007744AA" w:rsidDel="00870953">
          <w:delText>IP Register Description</w:delText>
        </w:r>
        <w:bookmarkEnd w:id="1140"/>
      </w:del>
    </w:p>
    <w:p w:rsidR="00BE22FF" w:rsidRPr="002F0882" w:rsidDel="00870953" w:rsidRDefault="00BE22FF" w:rsidP="00BE22FF">
      <w:pPr>
        <w:pStyle w:val="Corpodetexto"/>
        <w:jc w:val="left"/>
        <w:rPr>
          <w:del w:id="1142" w:author="Leonardo Tomazine" w:date="2017-01-25T08:57:00Z"/>
          <w:rFonts w:cs="Arial"/>
          <w:b/>
          <w:bCs/>
          <w:sz w:val="22"/>
          <w:szCs w:val="22"/>
        </w:rPr>
      </w:pPr>
      <w:del w:id="1143" w:author="Leonardo Tomazine" w:date="2017-01-25T08:57:00Z">
        <w:r w:rsidRPr="002F0882" w:rsidDel="00870953">
          <w:rPr>
            <w:rFonts w:cs="Arial"/>
            <w:b/>
            <w:bCs/>
            <w:sz w:val="22"/>
            <w:szCs w:val="22"/>
          </w:rPr>
          <w:delText xml:space="preserve">i_static_pipe_lat:  </w:delText>
        </w:r>
      </w:del>
    </w:p>
    <w:p w:rsidR="00BE22FF" w:rsidRPr="002F0882" w:rsidDel="00870953" w:rsidRDefault="00BE22FF" w:rsidP="00BE22FF">
      <w:pPr>
        <w:pStyle w:val="Corpodetexto"/>
        <w:jc w:val="both"/>
        <w:rPr>
          <w:del w:id="1144" w:author="Leonardo Tomazine" w:date="2017-01-25T08:57:00Z"/>
          <w:rFonts w:cs="Arial"/>
          <w:sz w:val="22"/>
          <w:szCs w:val="22"/>
        </w:rPr>
      </w:pPr>
      <w:del w:id="1145" w:author="Leonardo Tomazine" w:date="2017-01-25T08:57:00Z">
        <w:r w:rsidRPr="002F0882" w:rsidDel="00870953">
          <w:rPr>
            <w:rFonts w:cs="Arial"/>
            <w:sz w:val="22"/>
            <w:szCs w:val="22"/>
          </w:rPr>
          <w:delText>This register determines the number of clock cycles between 2 operations. Default value is 100 clock cycles.</w:delText>
        </w:r>
      </w:del>
    </w:p>
    <w:p w:rsidR="00BE22FF" w:rsidRPr="002F0882" w:rsidDel="00870953" w:rsidRDefault="00BE22FF" w:rsidP="00BE22FF">
      <w:pPr>
        <w:pStyle w:val="Corpodetexto"/>
        <w:jc w:val="left"/>
        <w:rPr>
          <w:del w:id="1146" w:author="Leonardo Tomazine" w:date="2017-01-25T08:57:00Z"/>
          <w:rFonts w:cs="Arial"/>
          <w:b/>
          <w:bCs/>
          <w:sz w:val="22"/>
          <w:szCs w:val="22"/>
        </w:rPr>
      </w:pPr>
      <w:del w:id="1147" w:author="Leonardo Tomazine" w:date="2017-01-25T08:57:00Z">
        <w:r w:rsidRPr="002F0882" w:rsidDel="00870953">
          <w:rPr>
            <w:rFonts w:cs="Arial"/>
            <w:b/>
            <w:bCs/>
            <w:sz w:val="22"/>
            <w:szCs w:val="22"/>
          </w:rPr>
          <w:delText xml:space="preserve">i_static_coef_0 - 4:  </w:delText>
        </w:r>
      </w:del>
    </w:p>
    <w:p w:rsidR="00A93EDB" w:rsidRPr="002F0882" w:rsidDel="00870953" w:rsidRDefault="00BE22FF" w:rsidP="002F0882">
      <w:pPr>
        <w:pStyle w:val="Corpodetexto"/>
        <w:jc w:val="both"/>
        <w:rPr>
          <w:del w:id="1148" w:author="Leonardo Tomazine" w:date="2017-01-25T08:57:00Z"/>
          <w:rFonts w:cs="Arial"/>
          <w:szCs w:val="22"/>
        </w:rPr>
      </w:pPr>
      <w:del w:id="1149" w:author="Leonardo Tomazine" w:date="2017-01-25T08:57:00Z">
        <w:r w:rsidRPr="002F0882" w:rsidDel="00870953">
          <w:rPr>
            <w:rFonts w:cs="Arial"/>
            <w:sz w:val="22"/>
            <w:szCs w:val="22"/>
          </w:rPr>
          <w:delText>Coefficients</w:delText>
        </w:r>
        <w:r w:rsidR="00F526EB" w:rsidRPr="002F0882" w:rsidDel="00870953">
          <w:rPr>
            <w:rFonts w:cs="Arial"/>
            <w:sz w:val="22"/>
            <w:szCs w:val="22"/>
          </w:rPr>
          <w:delText xml:space="preserve"> values for the FIR filter used in the sub-sampling mode</w:delText>
        </w:r>
        <w:r w:rsidR="00775D3E" w:rsidDel="00870953">
          <w:rPr>
            <w:rFonts w:cs="Arial"/>
            <w:sz w:val="22"/>
            <w:szCs w:val="22"/>
          </w:rPr>
          <w:delText>.</w:delText>
        </w:r>
      </w:del>
    </w:p>
    <w:p w:rsidR="00BE22FF" w:rsidRPr="007744AA" w:rsidRDefault="00BE22FF" w:rsidP="00960EC8">
      <w:pPr>
        <w:rPr>
          <w:rFonts w:cs="Arial"/>
          <w:szCs w:val="22"/>
        </w:rPr>
      </w:pPr>
    </w:p>
    <w:p w:rsidR="00704A3D" w:rsidRPr="002F0882" w:rsidRDefault="00704A3D" w:rsidP="00E71423">
      <w:pPr>
        <w:pStyle w:val="Ttulo2"/>
        <w:numPr>
          <w:ilvl w:val="1"/>
          <w:numId w:val="19"/>
        </w:numPr>
        <w:rPr>
          <w:rFonts w:cs="Arial"/>
          <w:sz w:val="24"/>
          <w:szCs w:val="24"/>
        </w:rPr>
      </w:pPr>
      <w:bookmarkStart w:id="1150" w:name="_Toc338057190"/>
      <w:bookmarkStart w:id="1151" w:name="_Toc473097248"/>
      <w:r w:rsidRPr="002F0882">
        <w:rPr>
          <w:rFonts w:cs="Arial"/>
          <w:sz w:val="24"/>
          <w:szCs w:val="24"/>
        </w:rPr>
        <w:t>Modes of Operation</w:t>
      </w:r>
      <w:bookmarkEnd w:id="1150"/>
      <w:bookmarkEnd w:id="1151"/>
    </w:p>
    <w:p w:rsidR="001D50B3" w:rsidRPr="002F0882" w:rsidRDefault="001D50B3" w:rsidP="001D50B3">
      <w:pPr>
        <w:rPr>
          <w:rFonts w:cs="Arial"/>
          <w:u w:val="single"/>
        </w:rPr>
      </w:pPr>
      <w:r w:rsidRPr="002F0882">
        <w:rPr>
          <w:rFonts w:cs="Arial"/>
        </w:rPr>
        <w:t xml:space="preserve">There are basically two modes of operation for the FE block: normal mode and sub-sampling mode. In normal mode the input samples are directly sent through the </w:t>
      </w:r>
      <w:proofErr w:type="spellStart"/>
      <w:r w:rsidR="007744AA" w:rsidRPr="002F0882">
        <w:rPr>
          <w:rFonts w:cs="Arial"/>
        </w:rPr>
        <w:t>M</w:t>
      </w:r>
      <w:r w:rsidRPr="002F0882">
        <w:rPr>
          <w:rFonts w:cs="Arial"/>
        </w:rPr>
        <w:t>th</w:t>
      </w:r>
      <w:proofErr w:type="spellEnd"/>
      <w:r w:rsidRPr="002F0882">
        <w:rPr>
          <w:rFonts w:cs="Arial"/>
        </w:rPr>
        <w:t xml:space="preserve"> power block and the result is sent to the FFT block, taking 8 clock cycles to complete the 51</w:t>
      </w:r>
      <w:r w:rsidR="003B4A12" w:rsidRPr="002F0882">
        <w:rPr>
          <w:rFonts w:cs="Arial"/>
        </w:rPr>
        <w:t>2 samples needed</w:t>
      </w:r>
      <w:r w:rsidRPr="002F0882">
        <w:rPr>
          <w:rFonts w:cs="Arial"/>
        </w:rPr>
        <w:t xml:space="preserve"> to compute de 512 point FFT (8 cycles x 64 samples/cycle).</w:t>
      </w:r>
    </w:p>
    <w:p w:rsidR="00835229" w:rsidRPr="002F0882" w:rsidRDefault="001D50B3" w:rsidP="00835229">
      <w:pPr>
        <w:rPr>
          <w:rFonts w:cs="Arial"/>
        </w:rPr>
      </w:pPr>
      <w:r w:rsidRPr="002F0882">
        <w:rPr>
          <w:rFonts w:cs="Arial"/>
        </w:rPr>
        <w:t xml:space="preserve">For the sub-sampling mode the block will consider only </w:t>
      </w:r>
      <w:proofErr w:type="gramStart"/>
      <w:r w:rsidRPr="002F0882">
        <w:rPr>
          <w:rFonts w:cs="Arial"/>
        </w:rPr>
        <w:t>1</w:t>
      </w:r>
      <w:proofErr w:type="gramEnd"/>
      <w:r w:rsidRPr="002F0882">
        <w:rPr>
          <w:rFonts w:cs="Arial"/>
        </w:rPr>
        <w:t xml:space="preserve"> sample in every 16 input samples. In that way, there will be only 4 valid samples in each clock cycle. To prevent aliasing, the samples are filtered using a 5 order FIR filter after the </w:t>
      </w:r>
      <w:proofErr w:type="spellStart"/>
      <w:r w:rsidR="007744AA" w:rsidRPr="002F0882">
        <w:rPr>
          <w:rFonts w:cs="Arial"/>
        </w:rPr>
        <w:t>M</w:t>
      </w:r>
      <w:r w:rsidRPr="002F0882">
        <w:rPr>
          <w:rFonts w:cs="Arial"/>
        </w:rPr>
        <w:t>th</w:t>
      </w:r>
      <w:proofErr w:type="spellEnd"/>
      <w:r w:rsidRPr="002F0882">
        <w:rPr>
          <w:rFonts w:cs="Arial"/>
        </w:rPr>
        <w:t xml:space="preserve"> power block. So, in the sub-sampling mode it is necessary 128 clock cycles (8*16) to feed the FFT input.</w:t>
      </w:r>
    </w:p>
    <w:p w:rsidR="003B4A12" w:rsidRPr="002F0882" w:rsidRDefault="007D54E6" w:rsidP="00835229">
      <w:pPr>
        <w:rPr>
          <w:rFonts w:cs="Arial"/>
          <w:u w:val="single"/>
        </w:rPr>
      </w:pPr>
      <w:r w:rsidRPr="002F0882">
        <w:rPr>
          <w:rFonts w:cs="Arial"/>
        </w:rPr>
        <w:t>In both</w:t>
      </w:r>
      <w:r w:rsidR="003B4A12" w:rsidRPr="002F0882">
        <w:rPr>
          <w:rFonts w:cs="Arial"/>
        </w:rPr>
        <w:t xml:space="preserve"> modes there will be a c</w:t>
      </w:r>
      <w:r w:rsidR="00C44C2F" w:rsidRPr="002F0882">
        <w:rPr>
          <w:rFonts w:cs="Arial"/>
        </w:rPr>
        <w:t>onfigurable latency between a valid output and the start of a new</w:t>
      </w:r>
      <w:r w:rsidRPr="002F0882">
        <w:rPr>
          <w:rFonts w:cs="Arial"/>
        </w:rPr>
        <w:t xml:space="preserve"> operation, defined by the </w:t>
      </w:r>
      <w:r w:rsidRPr="002F0882">
        <w:rPr>
          <w:rFonts w:cs="Arial"/>
          <w:i/>
        </w:rPr>
        <w:t>i_</w:t>
      </w:r>
      <w:r w:rsidR="00340CCC" w:rsidRPr="002F0882">
        <w:rPr>
          <w:rFonts w:cs="Arial"/>
          <w:i/>
        </w:rPr>
        <w:t>static_</w:t>
      </w:r>
      <w:r w:rsidRPr="002F0882">
        <w:rPr>
          <w:rFonts w:cs="Arial"/>
          <w:i/>
        </w:rPr>
        <w:t xml:space="preserve">pipe_lat </w:t>
      </w:r>
      <w:r w:rsidRPr="002F0882">
        <w:rPr>
          <w:rFonts w:cs="Arial"/>
        </w:rPr>
        <w:t>input value.</w:t>
      </w:r>
      <w:r w:rsidR="0086095C" w:rsidRPr="002F0882">
        <w:rPr>
          <w:rFonts w:cs="Arial"/>
        </w:rPr>
        <w:t xml:space="preserve"> Also is important to mention that the output value will be the current value (calculated) plus the last output value and the sub-sampling flag will be registered only in an output valid (</w:t>
      </w:r>
      <w:proofErr w:type="spellStart"/>
      <w:r w:rsidR="00BE5210" w:rsidRPr="002F0882">
        <w:rPr>
          <w:rFonts w:cs="Arial"/>
          <w:i/>
        </w:rPr>
        <w:t>o_fo_valid</w:t>
      </w:r>
      <w:proofErr w:type="spellEnd"/>
      <w:r w:rsidR="0086095C" w:rsidRPr="002F0882">
        <w:rPr>
          <w:rFonts w:cs="Arial"/>
        </w:rPr>
        <w:t>) occurrence.</w:t>
      </w:r>
    </w:p>
    <w:p w:rsidR="00704A3D" w:rsidRPr="007744AA" w:rsidRDefault="00704A3D" w:rsidP="00E71423">
      <w:pPr>
        <w:pStyle w:val="Ttulo3"/>
        <w:numPr>
          <w:ilvl w:val="2"/>
          <w:numId w:val="19"/>
        </w:numPr>
        <w:rPr>
          <w:sz w:val="24"/>
          <w:szCs w:val="24"/>
        </w:rPr>
      </w:pPr>
      <w:bookmarkStart w:id="1152" w:name="_Toc473097249"/>
      <w:r w:rsidRPr="007744AA">
        <w:rPr>
          <w:sz w:val="24"/>
          <w:szCs w:val="24"/>
        </w:rPr>
        <w:t>Functional mode</w:t>
      </w:r>
      <w:bookmarkEnd w:id="1152"/>
    </w:p>
    <w:p w:rsidR="001D50B3" w:rsidRPr="002F0882" w:rsidRDefault="001D50B3" w:rsidP="001D50B3">
      <w:pPr>
        <w:tabs>
          <w:tab w:val="left" w:pos="129"/>
        </w:tabs>
        <w:jc w:val="left"/>
        <w:rPr>
          <w:rFonts w:cs="Arial"/>
          <w:u w:val="single"/>
        </w:rPr>
      </w:pPr>
      <w:r w:rsidRPr="002F0882">
        <w:rPr>
          <w:rFonts w:cs="Arial"/>
        </w:rPr>
        <w:t xml:space="preserve">For an operation in the functional mode the </w:t>
      </w:r>
      <w:proofErr w:type="spellStart"/>
      <w:r w:rsidRPr="002F0882">
        <w:rPr>
          <w:rFonts w:cs="Arial"/>
          <w:i/>
        </w:rPr>
        <w:t>i_enable</w:t>
      </w:r>
      <w:proofErr w:type="spellEnd"/>
      <w:r w:rsidRPr="002F0882">
        <w:rPr>
          <w:rFonts w:cs="Arial"/>
          <w:i/>
        </w:rPr>
        <w:t xml:space="preserve"> </w:t>
      </w:r>
      <w:r w:rsidRPr="002F0882">
        <w:rPr>
          <w:rFonts w:cs="Arial"/>
        </w:rPr>
        <w:t xml:space="preserve">port must be active, along with the </w:t>
      </w:r>
      <w:proofErr w:type="spellStart"/>
      <w:r w:rsidRPr="002F0882">
        <w:rPr>
          <w:rFonts w:cs="Arial"/>
          <w:i/>
        </w:rPr>
        <w:t>rst_async_n</w:t>
      </w:r>
      <w:proofErr w:type="spellEnd"/>
      <w:r w:rsidRPr="002F0882">
        <w:rPr>
          <w:rFonts w:cs="Arial"/>
          <w:i/>
        </w:rPr>
        <w:t xml:space="preserve"> </w:t>
      </w:r>
      <w:r w:rsidRPr="002F0882">
        <w:rPr>
          <w:rFonts w:cs="Arial"/>
        </w:rPr>
        <w:t xml:space="preserve">signal. </w:t>
      </w:r>
    </w:p>
    <w:p w:rsidR="00EE0767" w:rsidRPr="007744AA" w:rsidRDefault="00EE0767" w:rsidP="00E71423">
      <w:pPr>
        <w:pStyle w:val="Ttulo3"/>
        <w:numPr>
          <w:ilvl w:val="2"/>
          <w:numId w:val="19"/>
        </w:numPr>
        <w:rPr>
          <w:sz w:val="24"/>
          <w:szCs w:val="24"/>
        </w:rPr>
      </w:pPr>
      <w:bookmarkStart w:id="1153" w:name="_Toc473097250"/>
      <w:r w:rsidRPr="007744AA">
        <w:rPr>
          <w:sz w:val="24"/>
          <w:szCs w:val="24"/>
        </w:rPr>
        <w:t>Test mode</w:t>
      </w:r>
      <w:bookmarkEnd w:id="1153"/>
    </w:p>
    <w:p w:rsidR="00677890" w:rsidRPr="002F0882" w:rsidRDefault="00677890" w:rsidP="00E71423">
      <w:pPr>
        <w:pStyle w:val="Ttulo2"/>
        <w:numPr>
          <w:ilvl w:val="1"/>
          <w:numId w:val="19"/>
        </w:numPr>
        <w:rPr>
          <w:rFonts w:cs="Arial"/>
          <w:sz w:val="24"/>
          <w:szCs w:val="24"/>
        </w:rPr>
      </w:pPr>
      <w:bookmarkStart w:id="1154" w:name="_Toc473097251"/>
      <w:r w:rsidRPr="002F0882">
        <w:rPr>
          <w:rFonts w:cs="Arial"/>
          <w:sz w:val="24"/>
          <w:szCs w:val="24"/>
        </w:rPr>
        <w:t>Clock and reset</w:t>
      </w:r>
      <w:bookmarkEnd w:id="1154"/>
    </w:p>
    <w:p w:rsidR="001D50B3" w:rsidRPr="002F0882" w:rsidRDefault="001D50B3" w:rsidP="001D50B3">
      <w:pPr>
        <w:jc w:val="left"/>
        <w:rPr>
          <w:rFonts w:cs="Arial"/>
        </w:rPr>
      </w:pPr>
      <w:r w:rsidRPr="002F0882">
        <w:rPr>
          <w:rFonts w:cs="Arial"/>
        </w:rPr>
        <w:t xml:space="preserve">The clock of the system, droved by the port </w:t>
      </w:r>
      <w:r w:rsidRPr="002F0882">
        <w:rPr>
          <w:rFonts w:cs="Arial"/>
          <w:i/>
        </w:rPr>
        <w:t>clk</w:t>
      </w:r>
      <w:r w:rsidR="00EF5802" w:rsidRPr="002F0882">
        <w:rPr>
          <w:rFonts w:cs="Arial"/>
        </w:rPr>
        <w:t>, is 437</w:t>
      </w:r>
      <w:r w:rsidR="00BF6B05">
        <w:rPr>
          <w:rFonts w:cs="Arial"/>
        </w:rPr>
        <w:t>.</w:t>
      </w:r>
      <w:r w:rsidR="00EF5802" w:rsidRPr="002F0882">
        <w:rPr>
          <w:rFonts w:cs="Arial"/>
        </w:rPr>
        <w:t>5</w:t>
      </w:r>
      <w:r w:rsidRPr="002F0882">
        <w:rPr>
          <w:rFonts w:cs="Arial"/>
        </w:rPr>
        <w:t xml:space="preserve"> MHz with a 50% duty cycle. For the reset functionality, it is used the </w:t>
      </w:r>
      <w:proofErr w:type="spellStart"/>
      <w:r w:rsidRPr="002F0882">
        <w:rPr>
          <w:rFonts w:cs="Arial"/>
          <w:i/>
        </w:rPr>
        <w:t>rst_async_n</w:t>
      </w:r>
      <w:proofErr w:type="spellEnd"/>
      <w:r w:rsidRPr="002F0882">
        <w:rPr>
          <w:rFonts w:cs="Arial"/>
          <w:i/>
        </w:rPr>
        <w:t xml:space="preserve"> </w:t>
      </w:r>
      <w:r w:rsidRPr="002F0882">
        <w:rPr>
          <w:rFonts w:cs="Arial"/>
        </w:rPr>
        <w:t xml:space="preserve">port, which have an </w:t>
      </w:r>
      <w:proofErr w:type="spellStart"/>
      <w:r w:rsidRPr="002F0882">
        <w:rPr>
          <w:rFonts w:cs="Arial"/>
        </w:rPr>
        <w:t>a</w:t>
      </w:r>
      <w:r w:rsidR="002F0882">
        <w:rPr>
          <w:rFonts w:cs="Arial"/>
        </w:rPr>
        <w:t>s</w:t>
      </w:r>
      <w:r w:rsidRPr="002F0882">
        <w:rPr>
          <w:rFonts w:cs="Arial"/>
        </w:rPr>
        <w:t>ynchronal</w:t>
      </w:r>
      <w:proofErr w:type="spellEnd"/>
      <w:r w:rsidRPr="002F0882">
        <w:rPr>
          <w:rFonts w:cs="Arial"/>
        </w:rPr>
        <w:t xml:space="preserve"> behavior and is active low. The reset port needs to be active for </w:t>
      </w:r>
      <w:r w:rsidR="00A831D9" w:rsidRPr="002F0882">
        <w:rPr>
          <w:rFonts w:cs="Arial"/>
        </w:rPr>
        <w:t>2</w:t>
      </w:r>
      <w:r w:rsidRPr="002F0882">
        <w:rPr>
          <w:rFonts w:cs="Arial"/>
        </w:rPr>
        <w:t xml:space="preserve"> cycles to a proper system restart.</w:t>
      </w:r>
    </w:p>
    <w:p w:rsidR="00CE5108" w:rsidRPr="002F0882" w:rsidRDefault="00CE5108" w:rsidP="00704A3D">
      <w:pPr>
        <w:tabs>
          <w:tab w:val="left" w:pos="129"/>
        </w:tabs>
        <w:ind w:left="129" w:hanging="11"/>
        <w:jc w:val="left"/>
        <w:rPr>
          <w:rFonts w:cs="Arial"/>
        </w:rPr>
      </w:pPr>
    </w:p>
    <w:p w:rsidR="00607AD1" w:rsidRPr="002F0882" w:rsidRDefault="00D830C9" w:rsidP="00A52ABC">
      <w:pPr>
        <w:pStyle w:val="Ttulo1"/>
        <w:rPr>
          <w:rFonts w:cs="Arial"/>
        </w:rPr>
      </w:pPr>
      <w:bookmarkStart w:id="1155" w:name="_Toc473097252"/>
      <w:r w:rsidRPr="002F0882">
        <w:rPr>
          <w:rFonts w:cs="Arial"/>
        </w:rPr>
        <w:t xml:space="preserve">Micro </w:t>
      </w:r>
      <w:r w:rsidR="00607AD1" w:rsidRPr="002F0882">
        <w:rPr>
          <w:rFonts w:cs="Arial"/>
        </w:rPr>
        <w:t>Architecture</w:t>
      </w:r>
      <w:bookmarkEnd w:id="1155"/>
    </w:p>
    <w:p w:rsidR="00A61151" w:rsidRPr="002F0882" w:rsidRDefault="008D2E33" w:rsidP="00A61151">
      <w:pPr>
        <w:pStyle w:val="Ttulo2"/>
        <w:rPr>
          <w:rFonts w:cs="Arial"/>
          <w:szCs w:val="22"/>
        </w:rPr>
      </w:pPr>
      <w:bookmarkStart w:id="1156" w:name="_Toc473097253"/>
      <w:r w:rsidRPr="002F0882">
        <w:rPr>
          <w:rFonts w:cs="Arial"/>
          <w:szCs w:val="22"/>
        </w:rPr>
        <w:t>Power 4</w:t>
      </w:r>
      <w:r w:rsidR="00204F5E" w:rsidRPr="002F0882">
        <w:rPr>
          <w:rFonts w:cs="Arial"/>
          <w:szCs w:val="22"/>
        </w:rPr>
        <w:t xml:space="preserve"> Module</w:t>
      </w:r>
      <w:bookmarkEnd w:id="1156"/>
    </w:p>
    <w:p w:rsidR="002F6DBE" w:rsidRDefault="008D2E33" w:rsidP="00EF770E">
      <w:pPr>
        <w:rPr>
          <w:rFonts w:cs="Arial"/>
        </w:rPr>
      </w:pPr>
      <w:r w:rsidRPr="002F0882">
        <w:rPr>
          <w:rFonts w:cs="Arial"/>
        </w:rPr>
        <w:t>This block basically raises the input signal to the power of 4</w:t>
      </w:r>
      <w:r w:rsidR="002F6DBE" w:rsidRPr="002F0882">
        <w:rPr>
          <w:rFonts w:cs="Arial"/>
        </w:rPr>
        <w:t xml:space="preserve"> </w:t>
      </w:r>
      <w:r w:rsidR="00340CCC" w:rsidRPr="002F0882">
        <w:rPr>
          <w:rFonts w:cs="Arial"/>
        </w:rPr>
        <w:t xml:space="preserve">aiming </w:t>
      </w:r>
      <w:r w:rsidR="002F6DBE" w:rsidRPr="002F0882">
        <w:rPr>
          <w:rFonts w:cs="Arial"/>
        </w:rPr>
        <w:t>to undo the modulation</w:t>
      </w:r>
      <w:r w:rsidRPr="002F0882">
        <w:rPr>
          <w:rFonts w:cs="Arial"/>
        </w:rPr>
        <w:t>.</w:t>
      </w:r>
      <w:r w:rsidR="002F6DBE" w:rsidRPr="002F0882">
        <w:rPr>
          <w:rFonts w:cs="Arial"/>
        </w:rPr>
        <w:t xml:space="preserve"> The relation between the input data and the output data is given by the equation:</w:t>
      </w:r>
    </w:p>
    <w:p w:rsidR="00A831D9" w:rsidRPr="002F0882" w:rsidRDefault="00A831D9" w:rsidP="00EF770E">
      <w:pPr>
        <w:rPr>
          <w:rFonts w:cs="Arial"/>
        </w:rPr>
      </w:pPr>
    </w:p>
    <w:p w:rsidR="00EF770E" w:rsidRPr="002F0882" w:rsidRDefault="002F6DBE" w:rsidP="00EF770E">
      <w:pPr>
        <w:rPr>
          <w:rFonts w:cs="Arial"/>
        </w:rPr>
      </w:pPr>
      <w:bookmarkStart w:id="1157" w:name="OLE_LINK2"/>
      <m:oMathPara>
        <m:oMath>
          <m:r>
            <w:rPr>
              <w:rFonts w:ascii="Cambria Math" w:hAnsi="Cambria Math" w:cs="Arial"/>
            </w:rPr>
            <m:t>pow_out_i[N]=</m:t>
          </m:r>
          <m:sSup>
            <m:sSupPr>
              <m:ctrlPr>
                <w:rPr>
                  <w:rFonts w:ascii="Cambria Math" w:hAnsi="Cambria Math" w:cs="Arial"/>
                  <w:i/>
                </w:rPr>
              </m:ctrlPr>
            </m:sSupPr>
            <m:e>
              <m:r>
                <w:rPr>
                  <w:rFonts w:ascii="Cambria Math" w:hAnsi="Cambria Math" w:cs="Arial"/>
                </w:rPr>
                <m:t>i_data_i[N]</m:t>
              </m:r>
            </m:e>
            <m:sup>
              <m:r>
                <w:rPr>
                  <w:rFonts w:ascii="Cambria Math" w:hAnsi="Cambria Math" w:cs="Arial"/>
                </w:rPr>
                <m:t>4</m:t>
              </m:r>
            </m:sup>
          </m:sSup>
          <m:r>
            <w:rPr>
              <w:rFonts w:ascii="Cambria Math" w:hAnsi="Cambria Math" w:cs="Arial"/>
            </w:rPr>
            <m:t xml:space="preserve"> + </m:t>
          </m:r>
          <w:bookmarkEnd w:id="1157"/>
          <m:sSup>
            <m:sSupPr>
              <m:ctrlPr>
                <w:rPr>
                  <w:rFonts w:ascii="Cambria Math" w:hAnsi="Cambria Math" w:cs="Arial"/>
                  <w:i/>
                </w:rPr>
              </m:ctrlPr>
            </m:sSupPr>
            <m:e>
              <m:r>
                <w:rPr>
                  <w:rFonts w:ascii="Cambria Math" w:hAnsi="Cambria Math" w:cs="Arial"/>
                </w:rPr>
                <m:t>i_data_q[N]</m:t>
              </m:r>
            </m:e>
            <m:sup>
              <m:r>
                <w:rPr>
                  <w:rFonts w:ascii="Cambria Math" w:hAnsi="Cambria Math" w:cs="Arial"/>
                </w:rPr>
                <m:t>4</m:t>
              </m:r>
            </m:sup>
          </m:sSup>
          <m:r>
            <w:rPr>
              <w:rFonts w:ascii="Cambria Math" w:hAnsi="Cambria Math" w:cs="Arial"/>
            </w:rPr>
            <m:t>-6.</m:t>
          </m:r>
          <m:sSup>
            <m:sSupPr>
              <m:ctrlPr>
                <w:rPr>
                  <w:rFonts w:ascii="Cambria Math" w:hAnsi="Cambria Math" w:cs="Arial"/>
                  <w:i/>
                </w:rPr>
              </m:ctrlPr>
            </m:sSupPr>
            <m:e>
              <m:r>
                <w:rPr>
                  <w:rFonts w:ascii="Cambria Math" w:hAnsi="Cambria Math" w:cs="Arial"/>
                </w:rPr>
                <m:t>i_data_i[N]</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rPr>
                <m:t>i_data_q[N]</m:t>
              </m:r>
            </m:e>
            <m:sup>
              <m:r>
                <w:rPr>
                  <w:rFonts w:ascii="Cambria Math" w:hAnsi="Cambria Math" w:cs="Arial"/>
                </w:rPr>
                <m:t>2</m:t>
              </m:r>
            </m:sup>
          </m:sSup>
        </m:oMath>
      </m:oMathPara>
    </w:p>
    <w:p w:rsidR="002F6DBE" w:rsidRPr="002F0882" w:rsidRDefault="00E7742A" w:rsidP="00EF770E">
      <w:pPr>
        <w:rPr>
          <w:rFonts w:cs="Arial"/>
        </w:rPr>
      </w:pPr>
      <m:oMathPara>
        <m:oMathParaPr>
          <m:jc m:val="center"/>
        </m:oMathParaPr>
        <m:oMath>
          <m:r>
            <w:rPr>
              <w:rFonts w:ascii="Cambria Math" w:hAnsi="Cambria Math" w:cs="Arial"/>
            </w:rPr>
            <m:t>pow_out_q[N]=4.(</m:t>
          </m:r>
          <m:sSup>
            <m:sSupPr>
              <m:ctrlPr>
                <w:rPr>
                  <w:rFonts w:ascii="Cambria Math" w:hAnsi="Cambria Math" w:cs="Arial"/>
                  <w:i/>
                </w:rPr>
              </m:ctrlPr>
            </m:sSupPr>
            <m:e>
              <m:r>
                <w:rPr>
                  <w:rFonts w:ascii="Cambria Math" w:hAnsi="Cambria Math" w:cs="Arial"/>
                </w:rPr>
                <m:t>i_data_i[N]</m:t>
              </m:r>
            </m:e>
            <m:sup>
              <m:r>
                <w:rPr>
                  <w:rFonts w:ascii="Cambria Math" w:hAnsi="Cambria Math" w:cs="Arial"/>
                </w:rPr>
                <m:t>3</m:t>
              </m:r>
            </m:sup>
          </m:sSup>
          <m:r>
            <w:rPr>
              <w:rFonts w:ascii="Cambria Math" w:hAnsi="Cambria Math" w:cs="Arial"/>
            </w:rPr>
            <m:t>.i_data_q[N]-i_data_i[N].</m:t>
          </m:r>
          <m:sSup>
            <m:sSupPr>
              <m:ctrlPr>
                <w:rPr>
                  <w:rFonts w:ascii="Cambria Math" w:hAnsi="Cambria Math" w:cs="Arial"/>
                  <w:i/>
                </w:rPr>
              </m:ctrlPr>
            </m:sSupPr>
            <m:e>
              <m:r>
                <w:rPr>
                  <w:rFonts w:ascii="Cambria Math" w:hAnsi="Cambria Math" w:cs="Arial"/>
                </w:rPr>
                <m:t>i_data_q[N]</m:t>
              </m:r>
            </m:e>
            <m:sup>
              <m:r>
                <w:rPr>
                  <w:rFonts w:ascii="Cambria Math" w:hAnsi="Cambria Math" w:cs="Arial"/>
                </w:rPr>
                <m:t>3</m:t>
              </m:r>
            </m:sup>
          </m:sSup>
          <m:r>
            <w:rPr>
              <w:rFonts w:ascii="Cambria Math" w:hAnsi="Cambria Math" w:cs="Arial"/>
            </w:rPr>
            <m:t xml:space="preserve">)      </m:t>
          </m:r>
        </m:oMath>
      </m:oMathPara>
    </w:p>
    <w:p w:rsidR="008D2E33" w:rsidRPr="002F0882" w:rsidRDefault="008D2E33" w:rsidP="00EF770E">
      <w:pPr>
        <w:rPr>
          <w:rFonts w:cs="Arial"/>
        </w:rPr>
      </w:pPr>
      <w:r w:rsidRPr="002F0882">
        <w:rPr>
          <w:rFonts w:cs="Arial"/>
          <w:noProof/>
          <w:lang w:val="pt-BR"/>
        </w:rPr>
        <w:drawing>
          <wp:anchor distT="0" distB="0" distL="114300" distR="114300" simplePos="0" relativeHeight="251662848" behindDoc="0" locked="0" layoutInCell="1" allowOverlap="1" wp14:anchorId="7F954604" wp14:editId="1CAC058F">
            <wp:simplePos x="0" y="0"/>
            <wp:positionH relativeFrom="margin">
              <wp:posOffset>809887</wp:posOffset>
            </wp:positionH>
            <wp:positionV relativeFrom="paragraph">
              <wp:posOffset>145954</wp:posOffset>
            </wp:positionV>
            <wp:extent cx="4045348" cy="1593622"/>
            <wp:effectExtent l="0" t="0" r="0" b="6985"/>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 sub blocks power 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45348" cy="1593622"/>
                    </a:xfrm>
                    <a:prstGeom prst="rect">
                      <a:avLst/>
                    </a:prstGeom>
                  </pic:spPr>
                </pic:pic>
              </a:graphicData>
            </a:graphic>
            <wp14:sizeRelH relativeFrom="margin">
              <wp14:pctWidth>0</wp14:pctWidth>
            </wp14:sizeRelH>
          </wp:anchor>
        </w:drawing>
      </w:r>
    </w:p>
    <w:p w:rsidR="008D2E33" w:rsidRPr="002F0882" w:rsidRDefault="008D2E33" w:rsidP="00EF770E">
      <w:pPr>
        <w:rPr>
          <w:rFonts w:cs="Arial"/>
        </w:rPr>
      </w:pPr>
    </w:p>
    <w:p w:rsidR="008D2E33" w:rsidRPr="002F0882" w:rsidRDefault="008D2E33" w:rsidP="00EF770E">
      <w:pPr>
        <w:rPr>
          <w:rFonts w:cs="Arial"/>
        </w:rPr>
      </w:pPr>
    </w:p>
    <w:p w:rsidR="008D2E33" w:rsidRPr="002F0882" w:rsidRDefault="008D2E33" w:rsidP="00EF770E">
      <w:pPr>
        <w:rPr>
          <w:rFonts w:cs="Arial"/>
        </w:rPr>
      </w:pPr>
    </w:p>
    <w:p w:rsidR="008D2E33" w:rsidRPr="002F0882" w:rsidRDefault="008D2E33" w:rsidP="00EF770E">
      <w:pPr>
        <w:rPr>
          <w:rFonts w:cs="Arial"/>
          <w:u w:val="single"/>
        </w:rPr>
      </w:pPr>
    </w:p>
    <w:p w:rsidR="000E23BC" w:rsidRPr="002F0882" w:rsidRDefault="000E23BC" w:rsidP="00EF770E">
      <w:pPr>
        <w:rPr>
          <w:rFonts w:cs="Arial"/>
        </w:rPr>
      </w:pPr>
    </w:p>
    <w:p w:rsidR="00410F1D" w:rsidRPr="002F0882" w:rsidRDefault="00410F1D" w:rsidP="008D2E33">
      <w:pPr>
        <w:jc w:val="center"/>
        <w:rPr>
          <w:rFonts w:cs="Arial"/>
        </w:rPr>
      </w:pPr>
    </w:p>
    <w:p w:rsidR="00410F1D" w:rsidRPr="002F0882" w:rsidRDefault="009E18B3" w:rsidP="00EF770E">
      <w:pPr>
        <w:rPr>
          <w:rFonts w:cs="Arial"/>
        </w:rPr>
      </w:pPr>
      <w:r w:rsidRPr="002F0882">
        <w:rPr>
          <w:rFonts w:cs="Arial"/>
          <w:noProof/>
          <w:lang w:val="pt-BR"/>
        </w:rPr>
        <mc:AlternateContent>
          <mc:Choice Requires="wps">
            <w:drawing>
              <wp:anchor distT="0" distB="0" distL="114300" distR="114300" simplePos="0" relativeHeight="251655680" behindDoc="0" locked="0" layoutInCell="1" allowOverlap="1" wp14:anchorId="0E5E0D67" wp14:editId="4934E2B6">
                <wp:simplePos x="0" y="0"/>
                <wp:positionH relativeFrom="column">
                  <wp:posOffset>76200</wp:posOffset>
                </wp:positionH>
                <wp:positionV relativeFrom="paragraph">
                  <wp:posOffset>153035</wp:posOffset>
                </wp:positionV>
                <wp:extent cx="5670550" cy="313055"/>
                <wp:effectExtent l="0" t="0" r="0" b="0"/>
                <wp:wrapNone/>
                <wp:docPr id="7" name="Text Box 2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0550" cy="313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2B67" w:rsidRPr="00D57240" w:rsidRDefault="00FA2B67" w:rsidP="00410F1D">
                            <w:pPr>
                              <w:pStyle w:val="Legenda"/>
                            </w:pPr>
                            <w:r>
                              <w:t>Figure 3 – Power 4 Diagram</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E5E0D67" id="Text Box 265" o:spid="_x0000_s1028" type="#_x0000_t202" style="position:absolute;left:0;text-align:left;margin-left:6pt;margin-top:12.05pt;width:446.5pt;height:24.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" stroked="f">
                <v:textbox style="mso-fit-shape-to-text:t" inset="0,0,0,0">
                  <w:txbxContent>
                    <w:p w:rsidR="00FA2B67" w:rsidRPr="00D57240" w:rsidRDefault="00FA2B67" w:rsidP="00410F1D">
                      <w:pPr>
                        <w:pStyle w:val="Legenda"/>
                      </w:pPr>
                      <w:r>
                        <w:t>Figure 3 – Power 4 Diagram</w:t>
                      </w:r>
                    </w:p>
                  </w:txbxContent>
                </v:textbox>
              </v:shape>
            </w:pict>
          </mc:Fallback>
        </mc:AlternateContent>
      </w:r>
    </w:p>
    <w:p w:rsidR="00410F1D" w:rsidRPr="002F0882" w:rsidRDefault="00410F1D" w:rsidP="00EF770E">
      <w:pPr>
        <w:rPr>
          <w:rFonts w:cs="Arial"/>
        </w:rPr>
      </w:pPr>
    </w:p>
    <w:p w:rsidR="00410F1D" w:rsidRPr="002F0882" w:rsidRDefault="00410F1D" w:rsidP="00EF770E">
      <w:pPr>
        <w:rPr>
          <w:rFonts w:cs="Arial"/>
        </w:rPr>
      </w:pPr>
    </w:p>
    <w:p w:rsidR="00EF770E" w:rsidRPr="007744AA" w:rsidRDefault="00EF5802" w:rsidP="00EF770E">
      <w:pPr>
        <w:pStyle w:val="Ttulo3"/>
      </w:pPr>
      <w:bookmarkStart w:id="1158" w:name="_Toc473097254"/>
      <w:r w:rsidRPr="007744AA">
        <w:rPr>
          <w:szCs w:val="22"/>
        </w:rPr>
        <w:lastRenderedPageBreak/>
        <w:t>Power 4</w:t>
      </w:r>
      <w:r w:rsidR="00EF770E" w:rsidRPr="007744AA">
        <w:t xml:space="preserve"> Interface</w:t>
      </w:r>
      <w:bookmarkEnd w:id="1158"/>
    </w:p>
    <w:p w:rsidR="000E23BC" w:rsidRDefault="00EF5802" w:rsidP="000E23BC">
      <w:pPr>
        <w:rPr>
          <w:rFonts w:cs="Arial"/>
        </w:rPr>
      </w:pPr>
      <w:r w:rsidRPr="002F0882">
        <w:rPr>
          <w:rFonts w:cs="Arial"/>
        </w:rPr>
        <w:t>B</w:t>
      </w:r>
      <w:r w:rsidR="00195274" w:rsidRPr="002F0882">
        <w:rPr>
          <w:rFonts w:cs="Arial"/>
        </w:rPr>
        <w:t>lock I/O pins.</w:t>
      </w:r>
    </w:p>
    <w:p w:rsidR="00A831D9" w:rsidRPr="002F0882" w:rsidRDefault="00A831D9" w:rsidP="000E23BC">
      <w:pPr>
        <w:rPr>
          <w:rFonts w:cs="Arial"/>
        </w:rPr>
      </w:pPr>
    </w:p>
    <w:p w:rsidR="00EF770E" w:rsidRPr="007744AA" w:rsidRDefault="0068437F" w:rsidP="00EF770E">
      <w:pPr>
        <w:pStyle w:val="Legenda1"/>
        <w:keepNext/>
        <w:rPr>
          <w:rFonts w:cs="Arial"/>
          <w:sz w:val="20"/>
        </w:rPr>
      </w:pPr>
      <w:r w:rsidRPr="002F0882">
        <w:rPr>
          <w:rFonts w:cs="Arial"/>
        </w:rPr>
        <w:t>Table 6</w:t>
      </w:r>
      <w:r w:rsidR="00D92284" w:rsidRPr="002F0882">
        <w:rPr>
          <w:rFonts w:cs="Arial"/>
        </w:rPr>
        <w:t xml:space="preserve"> – Power 4</w:t>
      </w:r>
      <w:r w:rsidR="00EF770E" w:rsidRPr="002F0882">
        <w:rPr>
          <w:rFonts w:cs="Arial"/>
        </w:rPr>
        <w:t xml:space="preserve"> Interface</w:t>
      </w:r>
    </w:p>
    <w:tbl>
      <w:tblPr>
        <w:tblW w:w="7825" w:type="dxa"/>
        <w:jc w:val="center"/>
        <w:tblLayout w:type="fixed"/>
        <w:tblCellMar>
          <w:left w:w="70" w:type="dxa"/>
          <w:right w:w="70" w:type="dxa"/>
        </w:tblCellMar>
        <w:tblLook w:val="04A0" w:firstRow="1" w:lastRow="0" w:firstColumn="1" w:lastColumn="0" w:noHBand="0" w:noVBand="1"/>
      </w:tblPr>
      <w:tblGrid>
        <w:gridCol w:w="1345"/>
        <w:gridCol w:w="540"/>
        <w:gridCol w:w="4770"/>
        <w:gridCol w:w="1170"/>
      </w:tblGrid>
      <w:tr w:rsidR="002F0882" w:rsidRPr="007744AA" w:rsidTr="002F0882">
        <w:trPr>
          <w:trHeight w:val="301"/>
          <w:tblHeader/>
          <w:jc w:val="center"/>
        </w:trPr>
        <w:tc>
          <w:tcPr>
            <w:tcW w:w="1345" w:type="dxa"/>
            <w:tcBorders>
              <w:top w:val="single" w:sz="4" w:space="0" w:color="000000"/>
              <w:left w:val="single" w:sz="4" w:space="0" w:color="000000"/>
              <w:bottom w:val="single" w:sz="4" w:space="0" w:color="000000"/>
              <w:right w:val="nil"/>
            </w:tcBorders>
            <w:shd w:val="clear" w:color="auto" w:fill="FFFFFF"/>
            <w:vAlign w:val="center"/>
            <w:hideMark/>
          </w:tcPr>
          <w:p w:rsidR="003325C4" w:rsidRPr="002F0882" w:rsidRDefault="003325C4">
            <w:pPr>
              <w:suppressAutoHyphens/>
              <w:spacing w:before="0" w:after="0"/>
              <w:jc w:val="center"/>
              <w:rPr>
                <w:rFonts w:cs="Arial"/>
                <w:b/>
                <w:bCs/>
                <w:color w:val="000000"/>
                <w:kern w:val="2"/>
                <w:szCs w:val="22"/>
              </w:rPr>
            </w:pPr>
            <w:r w:rsidRPr="002F0882">
              <w:rPr>
                <w:rFonts w:cs="Arial"/>
                <w:b/>
                <w:bCs/>
                <w:color w:val="000000"/>
                <w:szCs w:val="22"/>
              </w:rPr>
              <w:t>Signal</w:t>
            </w:r>
          </w:p>
        </w:tc>
        <w:tc>
          <w:tcPr>
            <w:tcW w:w="540" w:type="dxa"/>
            <w:tcBorders>
              <w:top w:val="single" w:sz="4" w:space="0" w:color="000000"/>
              <w:left w:val="single" w:sz="4" w:space="0" w:color="000000"/>
              <w:bottom w:val="single" w:sz="4" w:space="0" w:color="000000"/>
              <w:right w:val="nil"/>
            </w:tcBorders>
            <w:shd w:val="clear" w:color="auto" w:fill="FFFFFF"/>
            <w:vAlign w:val="center"/>
            <w:hideMark/>
          </w:tcPr>
          <w:p w:rsidR="003325C4" w:rsidRPr="002F0882" w:rsidRDefault="003325C4">
            <w:pPr>
              <w:suppressAutoHyphens/>
              <w:spacing w:before="0" w:after="0"/>
              <w:jc w:val="center"/>
              <w:rPr>
                <w:rFonts w:cs="Arial"/>
                <w:b/>
                <w:bCs/>
                <w:color w:val="000000"/>
                <w:kern w:val="2"/>
                <w:szCs w:val="22"/>
              </w:rPr>
            </w:pPr>
            <w:r w:rsidRPr="002F0882">
              <w:rPr>
                <w:rFonts w:cs="Arial"/>
                <w:b/>
                <w:bCs/>
                <w:color w:val="000000"/>
                <w:szCs w:val="22"/>
              </w:rPr>
              <w:t>I/O</w:t>
            </w:r>
          </w:p>
        </w:tc>
        <w:tc>
          <w:tcPr>
            <w:tcW w:w="477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3325C4" w:rsidRPr="007744AA" w:rsidRDefault="003325C4">
            <w:pPr>
              <w:suppressAutoHyphens/>
              <w:spacing w:before="0" w:after="0"/>
              <w:jc w:val="center"/>
              <w:rPr>
                <w:rFonts w:cs="Arial"/>
                <w:color w:val="000000"/>
                <w:kern w:val="2"/>
                <w:sz w:val="18"/>
                <w:szCs w:val="18"/>
              </w:rPr>
            </w:pPr>
            <w:r w:rsidRPr="002F0882">
              <w:rPr>
                <w:rFonts w:cs="Arial"/>
                <w:b/>
                <w:bCs/>
                <w:color w:val="000000"/>
                <w:szCs w:val="22"/>
              </w:rPr>
              <w:t>Description</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rsidR="003325C4" w:rsidRPr="002F0882" w:rsidRDefault="003325C4">
            <w:pPr>
              <w:suppressAutoHyphens/>
              <w:spacing w:before="0" w:after="0"/>
              <w:jc w:val="center"/>
              <w:rPr>
                <w:rFonts w:cs="Arial"/>
                <w:b/>
                <w:bCs/>
                <w:color w:val="000000"/>
                <w:szCs w:val="22"/>
              </w:rPr>
            </w:pPr>
            <w:r w:rsidRPr="002F0882">
              <w:rPr>
                <w:rFonts w:cs="Arial"/>
                <w:b/>
                <w:bCs/>
                <w:color w:val="000000"/>
                <w:szCs w:val="22"/>
              </w:rPr>
              <w:t>From/To</w:t>
            </w:r>
          </w:p>
        </w:tc>
      </w:tr>
      <w:tr w:rsidR="002F0882" w:rsidRPr="007A48A5" w:rsidTr="002F0882">
        <w:trPr>
          <w:trHeight w:val="328"/>
          <w:jc w:val="center"/>
        </w:trPr>
        <w:tc>
          <w:tcPr>
            <w:tcW w:w="1345" w:type="dxa"/>
            <w:tcBorders>
              <w:top w:val="nil"/>
              <w:left w:val="single" w:sz="4" w:space="0" w:color="000000"/>
              <w:bottom w:val="single" w:sz="4" w:space="0" w:color="000000"/>
              <w:right w:val="nil"/>
            </w:tcBorders>
            <w:shd w:val="clear" w:color="auto" w:fill="FFFFFF"/>
            <w:vAlign w:val="center"/>
            <w:hideMark/>
          </w:tcPr>
          <w:p w:rsidR="00EF5802" w:rsidRPr="002F0882" w:rsidRDefault="00EF5802" w:rsidP="00EF5802">
            <w:pPr>
              <w:suppressAutoHyphens/>
              <w:spacing w:before="0" w:after="0"/>
              <w:jc w:val="left"/>
              <w:rPr>
                <w:rFonts w:cs="Arial"/>
                <w:color w:val="000000"/>
                <w:kern w:val="2"/>
                <w:sz w:val="20"/>
              </w:rPr>
            </w:pPr>
            <w:r w:rsidRPr="002F0882">
              <w:rPr>
                <w:rFonts w:cs="Arial"/>
                <w:color w:val="000000"/>
                <w:sz w:val="20"/>
              </w:rPr>
              <w:t>clk</w:t>
            </w:r>
          </w:p>
        </w:tc>
        <w:tc>
          <w:tcPr>
            <w:tcW w:w="540" w:type="dxa"/>
            <w:tcBorders>
              <w:top w:val="nil"/>
              <w:left w:val="single" w:sz="4" w:space="0" w:color="000000"/>
              <w:bottom w:val="single" w:sz="4" w:space="0" w:color="000000"/>
              <w:right w:val="nil"/>
            </w:tcBorders>
            <w:shd w:val="clear" w:color="auto" w:fill="FFFFFF"/>
            <w:vAlign w:val="center"/>
            <w:hideMark/>
          </w:tcPr>
          <w:p w:rsidR="00EF5802" w:rsidRPr="002F0882" w:rsidRDefault="00EF5802" w:rsidP="00EF5802">
            <w:pPr>
              <w:suppressAutoHyphens/>
              <w:spacing w:before="0" w:after="0"/>
              <w:jc w:val="center"/>
              <w:rPr>
                <w:rFonts w:cs="Arial"/>
                <w:color w:val="000000"/>
                <w:kern w:val="2"/>
                <w:sz w:val="20"/>
              </w:rPr>
            </w:pPr>
            <w:r w:rsidRPr="002F0882">
              <w:rPr>
                <w:rFonts w:cs="Arial"/>
                <w:color w:val="000000"/>
                <w:sz w:val="20"/>
              </w:rPr>
              <w:t>I</w:t>
            </w:r>
          </w:p>
        </w:tc>
        <w:tc>
          <w:tcPr>
            <w:tcW w:w="4770" w:type="dxa"/>
            <w:tcBorders>
              <w:top w:val="nil"/>
              <w:left w:val="single" w:sz="4" w:space="0" w:color="000000"/>
              <w:bottom w:val="single" w:sz="4" w:space="0" w:color="000000"/>
              <w:right w:val="single" w:sz="4" w:space="0" w:color="000000"/>
            </w:tcBorders>
            <w:shd w:val="clear" w:color="auto" w:fill="FFFFFF"/>
            <w:vAlign w:val="center"/>
            <w:hideMark/>
          </w:tcPr>
          <w:p w:rsidR="00EF5802" w:rsidRPr="002F0882" w:rsidRDefault="00EF5802" w:rsidP="00EF5802">
            <w:pPr>
              <w:suppressAutoHyphens/>
              <w:spacing w:before="0" w:after="0"/>
              <w:jc w:val="left"/>
              <w:rPr>
                <w:rFonts w:cs="Arial"/>
                <w:color w:val="000000"/>
                <w:kern w:val="2"/>
                <w:sz w:val="20"/>
              </w:rPr>
            </w:pPr>
            <w:r w:rsidRPr="002F0882">
              <w:rPr>
                <w:rFonts w:cs="Arial"/>
                <w:color w:val="000000"/>
                <w:sz w:val="20"/>
              </w:rPr>
              <w:t>Input clock at 437</w:t>
            </w:r>
            <w:r w:rsidR="007A48A5" w:rsidRPr="002F0882">
              <w:rPr>
                <w:rFonts w:cs="Arial"/>
                <w:color w:val="000000"/>
                <w:sz w:val="20"/>
              </w:rPr>
              <w:t>.</w:t>
            </w:r>
            <w:r w:rsidRPr="002F0882">
              <w:rPr>
                <w:rFonts w:cs="Arial"/>
                <w:color w:val="000000"/>
                <w:sz w:val="20"/>
              </w:rPr>
              <w:t>5Mhz with duty cycle of 50%</w:t>
            </w:r>
          </w:p>
        </w:tc>
        <w:tc>
          <w:tcPr>
            <w:tcW w:w="1170" w:type="dxa"/>
            <w:tcBorders>
              <w:top w:val="nil"/>
              <w:left w:val="single" w:sz="4" w:space="0" w:color="000000"/>
              <w:bottom w:val="single" w:sz="4" w:space="0" w:color="000000"/>
              <w:right w:val="single" w:sz="4" w:space="0" w:color="000000"/>
            </w:tcBorders>
            <w:shd w:val="clear" w:color="auto" w:fill="FFFFFF"/>
          </w:tcPr>
          <w:p w:rsidR="00EF5802" w:rsidRPr="002F0882" w:rsidRDefault="00AC2068" w:rsidP="00AC2068">
            <w:pPr>
              <w:suppressAutoHyphens/>
              <w:spacing w:before="0" w:after="0"/>
              <w:jc w:val="left"/>
              <w:rPr>
                <w:rFonts w:cs="Arial"/>
                <w:sz w:val="20"/>
              </w:rPr>
            </w:pPr>
            <w:r w:rsidRPr="002F0882">
              <w:rPr>
                <w:rFonts w:cs="Arial"/>
                <w:color w:val="000000"/>
                <w:sz w:val="20"/>
              </w:rPr>
              <w:t>FE</w:t>
            </w:r>
          </w:p>
        </w:tc>
      </w:tr>
      <w:tr w:rsidR="002F0882" w:rsidRPr="007A48A5" w:rsidTr="002F0882">
        <w:trPr>
          <w:trHeight w:val="301"/>
          <w:jc w:val="center"/>
        </w:trPr>
        <w:tc>
          <w:tcPr>
            <w:tcW w:w="1345" w:type="dxa"/>
            <w:tcBorders>
              <w:top w:val="nil"/>
              <w:left w:val="single" w:sz="4" w:space="0" w:color="000000"/>
              <w:bottom w:val="single" w:sz="4" w:space="0" w:color="000000"/>
              <w:right w:val="nil"/>
            </w:tcBorders>
            <w:shd w:val="clear" w:color="auto" w:fill="FFFFFF"/>
            <w:vAlign w:val="center"/>
            <w:hideMark/>
          </w:tcPr>
          <w:p w:rsidR="003325C4" w:rsidRPr="002F0882" w:rsidRDefault="00AC2068">
            <w:pPr>
              <w:suppressAutoHyphens/>
              <w:spacing w:before="0" w:after="0"/>
              <w:jc w:val="left"/>
              <w:rPr>
                <w:rFonts w:cs="Arial"/>
                <w:color w:val="000000"/>
                <w:kern w:val="2"/>
                <w:sz w:val="20"/>
              </w:rPr>
            </w:pPr>
            <w:proofErr w:type="spellStart"/>
            <w:r w:rsidRPr="002F0882">
              <w:rPr>
                <w:rFonts w:cs="Arial"/>
                <w:color w:val="000000"/>
                <w:sz w:val="20"/>
              </w:rPr>
              <w:t>rst_async_n</w:t>
            </w:r>
            <w:proofErr w:type="spellEnd"/>
          </w:p>
        </w:tc>
        <w:tc>
          <w:tcPr>
            <w:tcW w:w="540" w:type="dxa"/>
            <w:tcBorders>
              <w:top w:val="nil"/>
              <w:left w:val="single" w:sz="4" w:space="0" w:color="000000"/>
              <w:bottom w:val="single" w:sz="4" w:space="0" w:color="000000"/>
              <w:right w:val="nil"/>
            </w:tcBorders>
            <w:shd w:val="clear" w:color="auto" w:fill="FFFFFF"/>
            <w:vAlign w:val="center"/>
            <w:hideMark/>
          </w:tcPr>
          <w:p w:rsidR="003325C4" w:rsidRPr="002F0882" w:rsidRDefault="003325C4">
            <w:pPr>
              <w:suppressAutoHyphens/>
              <w:spacing w:before="0" w:after="0"/>
              <w:jc w:val="center"/>
              <w:rPr>
                <w:rFonts w:cs="Arial"/>
                <w:color w:val="000000"/>
                <w:kern w:val="2"/>
                <w:sz w:val="20"/>
              </w:rPr>
            </w:pPr>
            <w:r w:rsidRPr="002F0882">
              <w:rPr>
                <w:rFonts w:cs="Arial"/>
                <w:color w:val="000000"/>
                <w:sz w:val="20"/>
              </w:rPr>
              <w:t>I</w:t>
            </w:r>
          </w:p>
        </w:tc>
        <w:tc>
          <w:tcPr>
            <w:tcW w:w="4770" w:type="dxa"/>
            <w:tcBorders>
              <w:top w:val="nil"/>
              <w:left w:val="single" w:sz="4" w:space="0" w:color="000000"/>
              <w:bottom w:val="single" w:sz="4" w:space="0" w:color="000000"/>
              <w:right w:val="single" w:sz="4" w:space="0" w:color="000000"/>
            </w:tcBorders>
            <w:shd w:val="clear" w:color="auto" w:fill="FFFFFF"/>
            <w:vAlign w:val="center"/>
            <w:hideMark/>
          </w:tcPr>
          <w:p w:rsidR="003325C4" w:rsidRPr="002F0882" w:rsidRDefault="00AC2068" w:rsidP="002F0882">
            <w:pPr>
              <w:suppressAutoHyphens/>
              <w:spacing w:before="0" w:after="0"/>
              <w:jc w:val="left"/>
              <w:rPr>
                <w:rFonts w:cs="Arial"/>
                <w:color w:val="000000"/>
                <w:kern w:val="2"/>
                <w:sz w:val="20"/>
              </w:rPr>
            </w:pPr>
            <w:r w:rsidRPr="002F0882">
              <w:rPr>
                <w:rFonts w:cs="Arial"/>
                <w:color w:val="000000"/>
                <w:sz w:val="20"/>
              </w:rPr>
              <w:t>Input reset -  Active Low</w:t>
            </w:r>
          </w:p>
        </w:tc>
        <w:tc>
          <w:tcPr>
            <w:tcW w:w="1170" w:type="dxa"/>
            <w:tcBorders>
              <w:top w:val="nil"/>
              <w:left w:val="single" w:sz="4" w:space="0" w:color="000000"/>
              <w:bottom w:val="single" w:sz="4" w:space="0" w:color="000000"/>
              <w:right w:val="single" w:sz="4" w:space="0" w:color="000000"/>
            </w:tcBorders>
            <w:shd w:val="clear" w:color="auto" w:fill="FFFFFF"/>
          </w:tcPr>
          <w:p w:rsidR="003325C4" w:rsidRPr="002F0882" w:rsidRDefault="00AC2068">
            <w:pPr>
              <w:suppressAutoHyphens/>
              <w:spacing w:before="0" w:after="0"/>
              <w:jc w:val="left"/>
              <w:rPr>
                <w:rFonts w:cs="Arial"/>
                <w:color w:val="000000"/>
                <w:sz w:val="20"/>
              </w:rPr>
            </w:pPr>
            <w:r w:rsidRPr="002F0882">
              <w:rPr>
                <w:rFonts w:cs="Arial"/>
                <w:color w:val="000000"/>
                <w:sz w:val="20"/>
              </w:rPr>
              <w:t>FE</w:t>
            </w:r>
          </w:p>
        </w:tc>
      </w:tr>
      <w:tr w:rsidR="002F0882" w:rsidRPr="007A48A5" w:rsidTr="002F0882">
        <w:trPr>
          <w:trHeight w:val="301"/>
          <w:jc w:val="center"/>
        </w:trPr>
        <w:tc>
          <w:tcPr>
            <w:tcW w:w="1345" w:type="dxa"/>
            <w:tcBorders>
              <w:top w:val="nil"/>
              <w:left w:val="single" w:sz="4" w:space="0" w:color="000000"/>
              <w:bottom w:val="single" w:sz="4" w:space="0" w:color="000000"/>
              <w:right w:val="nil"/>
            </w:tcBorders>
            <w:shd w:val="clear" w:color="auto" w:fill="FFFFFF"/>
            <w:vAlign w:val="center"/>
            <w:hideMark/>
          </w:tcPr>
          <w:p w:rsidR="003325C4" w:rsidRPr="002F0882" w:rsidRDefault="00AC2068">
            <w:pPr>
              <w:suppressAutoHyphens/>
              <w:spacing w:before="0" w:after="0"/>
              <w:jc w:val="left"/>
              <w:rPr>
                <w:rFonts w:cs="Arial"/>
                <w:color w:val="000000"/>
                <w:kern w:val="2"/>
                <w:sz w:val="20"/>
              </w:rPr>
            </w:pPr>
            <w:proofErr w:type="spellStart"/>
            <w:r w:rsidRPr="002F0882">
              <w:rPr>
                <w:rFonts w:cs="Arial"/>
                <w:color w:val="000000"/>
                <w:sz w:val="20"/>
              </w:rPr>
              <w:t>pow_vld_in</w:t>
            </w:r>
            <w:proofErr w:type="spellEnd"/>
          </w:p>
        </w:tc>
        <w:tc>
          <w:tcPr>
            <w:tcW w:w="540" w:type="dxa"/>
            <w:tcBorders>
              <w:top w:val="nil"/>
              <w:left w:val="single" w:sz="4" w:space="0" w:color="000000"/>
              <w:bottom w:val="single" w:sz="4" w:space="0" w:color="000000"/>
              <w:right w:val="nil"/>
            </w:tcBorders>
            <w:shd w:val="clear" w:color="auto" w:fill="FFFFFF"/>
            <w:vAlign w:val="center"/>
            <w:hideMark/>
          </w:tcPr>
          <w:p w:rsidR="003325C4" w:rsidRPr="002F0882" w:rsidRDefault="003325C4">
            <w:pPr>
              <w:suppressAutoHyphens/>
              <w:spacing w:before="0" w:after="0"/>
              <w:jc w:val="center"/>
              <w:rPr>
                <w:rFonts w:cs="Arial"/>
                <w:color w:val="000000"/>
                <w:kern w:val="2"/>
                <w:sz w:val="20"/>
              </w:rPr>
            </w:pPr>
            <w:r w:rsidRPr="002F0882">
              <w:rPr>
                <w:rFonts w:cs="Arial"/>
                <w:color w:val="000000"/>
                <w:sz w:val="20"/>
              </w:rPr>
              <w:t>I</w:t>
            </w:r>
          </w:p>
        </w:tc>
        <w:tc>
          <w:tcPr>
            <w:tcW w:w="4770" w:type="dxa"/>
            <w:tcBorders>
              <w:top w:val="nil"/>
              <w:left w:val="single" w:sz="4" w:space="0" w:color="000000"/>
              <w:bottom w:val="single" w:sz="4" w:space="0" w:color="000000"/>
              <w:right w:val="single" w:sz="4" w:space="0" w:color="000000"/>
            </w:tcBorders>
            <w:shd w:val="clear" w:color="auto" w:fill="FFFFFF"/>
            <w:vAlign w:val="center"/>
            <w:hideMark/>
          </w:tcPr>
          <w:p w:rsidR="003325C4" w:rsidRPr="002F0882" w:rsidRDefault="00AC2068" w:rsidP="000E23BC">
            <w:pPr>
              <w:suppressAutoHyphens/>
              <w:spacing w:before="0" w:after="0"/>
              <w:jc w:val="left"/>
              <w:rPr>
                <w:rFonts w:cs="Arial"/>
                <w:color w:val="000000"/>
                <w:kern w:val="2"/>
                <w:sz w:val="20"/>
              </w:rPr>
            </w:pPr>
            <w:r w:rsidRPr="002F0882">
              <w:rPr>
                <w:rFonts w:cs="Arial"/>
                <w:color w:val="000000"/>
                <w:kern w:val="2"/>
                <w:sz w:val="20"/>
              </w:rPr>
              <w:t>Valid input signal – Active High</w:t>
            </w:r>
          </w:p>
        </w:tc>
        <w:tc>
          <w:tcPr>
            <w:tcW w:w="1170" w:type="dxa"/>
            <w:tcBorders>
              <w:top w:val="nil"/>
              <w:left w:val="single" w:sz="4" w:space="0" w:color="000000"/>
              <w:bottom w:val="single" w:sz="4" w:space="0" w:color="000000"/>
              <w:right w:val="single" w:sz="4" w:space="0" w:color="000000"/>
            </w:tcBorders>
            <w:shd w:val="clear" w:color="auto" w:fill="FFFFFF"/>
          </w:tcPr>
          <w:p w:rsidR="003325C4" w:rsidRPr="002F0882" w:rsidRDefault="00AC2068" w:rsidP="000E23BC">
            <w:pPr>
              <w:suppressAutoHyphens/>
              <w:spacing w:before="0" w:after="0"/>
              <w:jc w:val="left"/>
              <w:rPr>
                <w:rFonts w:cs="Arial"/>
                <w:color w:val="000000"/>
                <w:sz w:val="20"/>
              </w:rPr>
            </w:pPr>
            <w:r w:rsidRPr="002F0882">
              <w:rPr>
                <w:rFonts w:cs="Arial"/>
                <w:color w:val="000000"/>
                <w:sz w:val="20"/>
              </w:rPr>
              <w:t>FE</w:t>
            </w:r>
          </w:p>
        </w:tc>
      </w:tr>
      <w:tr w:rsidR="002F0882" w:rsidRPr="007A48A5" w:rsidTr="002F0882">
        <w:trPr>
          <w:trHeight w:val="301"/>
          <w:jc w:val="center"/>
        </w:trPr>
        <w:tc>
          <w:tcPr>
            <w:tcW w:w="1345" w:type="dxa"/>
            <w:tcBorders>
              <w:top w:val="nil"/>
              <w:left w:val="single" w:sz="4" w:space="0" w:color="000000"/>
              <w:bottom w:val="single" w:sz="4" w:space="0" w:color="000000"/>
              <w:right w:val="nil"/>
            </w:tcBorders>
            <w:shd w:val="clear" w:color="auto" w:fill="FFFFFF"/>
            <w:vAlign w:val="center"/>
            <w:hideMark/>
          </w:tcPr>
          <w:p w:rsidR="00EB4963" w:rsidRPr="002F0882" w:rsidRDefault="00EB4963" w:rsidP="00BE22FF">
            <w:pPr>
              <w:suppressAutoHyphens/>
              <w:spacing w:before="0" w:after="0"/>
              <w:jc w:val="left"/>
              <w:rPr>
                <w:rFonts w:cs="Arial"/>
                <w:color w:val="000000"/>
                <w:kern w:val="2"/>
                <w:sz w:val="20"/>
              </w:rPr>
            </w:pPr>
            <w:proofErr w:type="spellStart"/>
            <w:r w:rsidRPr="002F0882">
              <w:rPr>
                <w:rFonts w:cs="Arial"/>
                <w:color w:val="000000"/>
                <w:sz w:val="20"/>
              </w:rPr>
              <w:t>i_data_i</w:t>
            </w:r>
            <w:proofErr w:type="spellEnd"/>
            <w:r w:rsidRPr="002F0882">
              <w:rPr>
                <w:rFonts w:cs="Arial"/>
                <w:color w:val="000000"/>
                <w:sz w:val="20"/>
              </w:rPr>
              <w:t xml:space="preserve"> [64]</w:t>
            </w:r>
          </w:p>
        </w:tc>
        <w:tc>
          <w:tcPr>
            <w:tcW w:w="540" w:type="dxa"/>
            <w:tcBorders>
              <w:top w:val="nil"/>
              <w:left w:val="single" w:sz="4" w:space="0" w:color="000000"/>
              <w:bottom w:val="single" w:sz="4" w:space="0" w:color="000000"/>
              <w:right w:val="nil"/>
            </w:tcBorders>
            <w:shd w:val="clear" w:color="auto" w:fill="FFFFFF"/>
            <w:vAlign w:val="center"/>
            <w:hideMark/>
          </w:tcPr>
          <w:p w:rsidR="00EB4963" w:rsidRPr="002F0882" w:rsidRDefault="00EB4963" w:rsidP="00BE22FF">
            <w:pPr>
              <w:suppressAutoHyphens/>
              <w:spacing w:before="0" w:after="0"/>
              <w:jc w:val="center"/>
              <w:rPr>
                <w:rFonts w:cs="Arial"/>
                <w:color w:val="000000"/>
                <w:kern w:val="2"/>
                <w:sz w:val="20"/>
              </w:rPr>
            </w:pPr>
            <w:r w:rsidRPr="002F0882">
              <w:rPr>
                <w:rFonts w:cs="Arial"/>
                <w:color w:val="000000"/>
                <w:sz w:val="20"/>
              </w:rPr>
              <w:t>I</w:t>
            </w:r>
          </w:p>
        </w:tc>
        <w:tc>
          <w:tcPr>
            <w:tcW w:w="4770" w:type="dxa"/>
            <w:tcBorders>
              <w:top w:val="nil"/>
              <w:left w:val="single" w:sz="4" w:space="0" w:color="000000"/>
              <w:bottom w:val="single" w:sz="4" w:space="0" w:color="000000"/>
              <w:right w:val="single" w:sz="4" w:space="0" w:color="000000"/>
            </w:tcBorders>
            <w:shd w:val="clear" w:color="auto" w:fill="FFFFFF"/>
            <w:vAlign w:val="center"/>
            <w:hideMark/>
          </w:tcPr>
          <w:p w:rsidR="00EB4963" w:rsidRPr="002F0882" w:rsidRDefault="00EB4963" w:rsidP="00BE22FF">
            <w:pPr>
              <w:suppressAutoHyphens/>
              <w:spacing w:before="0" w:after="0"/>
              <w:jc w:val="left"/>
              <w:rPr>
                <w:rFonts w:cs="Arial"/>
                <w:color w:val="000000"/>
                <w:kern w:val="2"/>
                <w:sz w:val="20"/>
              </w:rPr>
            </w:pPr>
            <w:r w:rsidRPr="002F0882">
              <w:rPr>
                <w:rFonts w:cs="Arial"/>
                <w:color w:val="000000"/>
                <w:sz w:val="20"/>
              </w:rPr>
              <w:t>In phase symbol component</w:t>
            </w:r>
          </w:p>
        </w:tc>
        <w:tc>
          <w:tcPr>
            <w:tcW w:w="1170" w:type="dxa"/>
            <w:tcBorders>
              <w:top w:val="nil"/>
              <w:left w:val="single" w:sz="4" w:space="0" w:color="000000"/>
              <w:bottom w:val="single" w:sz="4" w:space="0" w:color="000000"/>
              <w:right w:val="single" w:sz="4" w:space="0" w:color="000000"/>
            </w:tcBorders>
            <w:shd w:val="clear" w:color="auto" w:fill="FFFFFF"/>
          </w:tcPr>
          <w:p w:rsidR="00EB4963" w:rsidRPr="002F0882" w:rsidRDefault="00EB4963" w:rsidP="00BE22FF">
            <w:pPr>
              <w:suppressAutoHyphens/>
              <w:spacing w:before="0" w:after="0"/>
              <w:jc w:val="left"/>
              <w:rPr>
                <w:rFonts w:cs="Arial"/>
                <w:color w:val="000000"/>
                <w:sz w:val="20"/>
              </w:rPr>
            </w:pPr>
            <w:r w:rsidRPr="002F0882">
              <w:rPr>
                <w:rFonts w:cs="Arial"/>
                <w:color w:val="000000"/>
                <w:sz w:val="20"/>
              </w:rPr>
              <w:t>FE</w:t>
            </w:r>
          </w:p>
        </w:tc>
      </w:tr>
      <w:tr w:rsidR="002F0882" w:rsidRPr="007A48A5" w:rsidTr="002F0882">
        <w:trPr>
          <w:trHeight w:val="301"/>
          <w:jc w:val="center"/>
        </w:trPr>
        <w:tc>
          <w:tcPr>
            <w:tcW w:w="1345" w:type="dxa"/>
            <w:tcBorders>
              <w:top w:val="nil"/>
              <w:left w:val="single" w:sz="4" w:space="0" w:color="000000"/>
              <w:bottom w:val="single" w:sz="4" w:space="0" w:color="000000"/>
              <w:right w:val="nil"/>
            </w:tcBorders>
            <w:shd w:val="clear" w:color="auto" w:fill="FFFFFF"/>
            <w:vAlign w:val="center"/>
            <w:hideMark/>
          </w:tcPr>
          <w:p w:rsidR="00EB4963" w:rsidRPr="002F0882" w:rsidRDefault="00EB4963" w:rsidP="00BE22FF">
            <w:pPr>
              <w:suppressAutoHyphens/>
              <w:spacing w:before="0" w:after="0"/>
              <w:jc w:val="left"/>
              <w:rPr>
                <w:rFonts w:cs="Arial"/>
                <w:color w:val="000000"/>
                <w:kern w:val="2"/>
                <w:sz w:val="20"/>
              </w:rPr>
            </w:pPr>
            <w:proofErr w:type="spellStart"/>
            <w:r w:rsidRPr="002F0882">
              <w:rPr>
                <w:rFonts w:cs="Arial"/>
                <w:color w:val="000000"/>
                <w:sz w:val="20"/>
              </w:rPr>
              <w:t>i_data_q</w:t>
            </w:r>
            <w:proofErr w:type="spellEnd"/>
            <w:r w:rsidRPr="002F0882">
              <w:rPr>
                <w:rFonts w:cs="Arial"/>
                <w:color w:val="000000"/>
                <w:sz w:val="20"/>
              </w:rPr>
              <w:t xml:space="preserve"> [64]</w:t>
            </w:r>
          </w:p>
        </w:tc>
        <w:tc>
          <w:tcPr>
            <w:tcW w:w="540" w:type="dxa"/>
            <w:tcBorders>
              <w:top w:val="nil"/>
              <w:left w:val="single" w:sz="4" w:space="0" w:color="000000"/>
              <w:bottom w:val="single" w:sz="4" w:space="0" w:color="000000"/>
              <w:right w:val="nil"/>
            </w:tcBorders>
            <w:shd w:val="clear" w:color="auto" w:fill="FFFFFF"/>
            <w:vAlign w:val="center"/>
            <w:hideMark/>
          </w:tcPr>
          <w:p w:rsidR="00EB4963" w:rsidRPr="002F0882" w:rsidRDefault="00EB4963" w:rsidP="00BE22FF">
            <w:pPr>
              <w:suppressAutoHyphens/>
              <w:spacing w:before="0" w:after="0"/>
              <w:jc w:val="center"/>
              <w:rPr>
                <w:rFonts w:cs="Arial"/>
                <w:color w:val="000000"/>
                <w:kern w:val="2"/>
                <w:sz w:val="20"/>
              </w:rPr>
            </w:pPr>
            <w:r w:rsidRPr="002F0882">
              <w:rPr>
                <w:rFonts w:cs="Arial"/>
                <w:color w:val="000000"/>
                <w:sz w:val="20"/>
              </w:rPr>
              <w:t>I</w:t>
            </w:r>
          </w:p>
        </w:tc>
        <w:tc>
          <w:tcPr>
            <w:tcW w:w="4770" w:type="dxa"/>
            <w:tcBorders>
              <w:top w:val="nil"/>
              <w:left w:val="single" w:sz="4" w:space="0" w:color="000000"/>
              <w:bottom w:val="single" w:sz="4" w:space="0" w:color="000000"/>
              <w:right w:val="single" w:sz="4" w:space="0" w:color="000000"/>
            </w:tcBorders>
            <w:shd w:val="clear" w:color="auto" w:fill="FFFFFF"/>
            <w:vAlign w:val="center"/>
            <w:hideMark/>
          </w:tcPr>
          <w:p w:rsidR="00EB4963" w:rsidRPr="002F0882" w:rsidRDefault="00EB4963" w:rsidP="00BE22FF">
            <w:pPr>
              <w:suppressAutoHyphens/>
              <w:spacing w:before="0" w:after="0"/>
              <w:jc w:val="left"/>
              <w:rPr>
                <w:rFonts w:cs="Arial"/>
                <w:color w:val="000000"/>
                <w:kern w:val="2"/>
                <w:sz w:val="20"/>
              </w:rPr>
            </w:pPr>
            <w:r w:rsidRPr="002F0882">
              <w:rPr>
                <w:rFonts w:cs="Arial"/>
                <w:color w:val="000000"/>
                <w:sz w:val="20"/>
              </w:rPr>
              <w:t>Quadrature symbol component</w:t>
            </w:r>
          </w:p>
        </w:tc>
        <w:tc>
          <w:tcPr>
            <w:tcW w:w="1170" w:type="dxa"/>
            <w:tcBorders>
              <w:top w:val="nil"/>
              <w:left w:val="single" w:sz="4" w:space="0" w:color="000000"/>
              <w:bottom w:val="single" w:sz="4" w:space="0" w:color="000000"/>
              <w:right w:val="single" w:sz="4" w:space="0" w:color="000000"/>
            </w:tcBorders>
            <w:shd w:val="clear" w:color="auto" w:fill="FFFFFF"/>
          </w:tcPr>
          <w:p w:rsidR="00EB4963" w:rsidRPr="002F0882" w:rsidRDefault="00EB4963" w:rsidP="00BE22FF">
            <w:pPr>
              <w:suppressAutoHyphens/>
              <w:spacing w:before="0" w:after="0"/>
              <w:jc w:val="left"/>
              <w:rPr>
                <w:rFonts w:cs="Arial"/>
                <w:color w:val="000000"/>
                <w:sz w:val="20"/>
              </w:rPr>
            </w:pPr>
            <w:r w:rsidRPr="002F0882">
              <w:rPr>
                <w:rFonts w:cs="Arial"/>
                <w:color w:val="000000"/>
                <w:sz w:val="20"/>
              </w:rPr>
              <w:t>FE</w:t>
            </w:r>
          </w:p>
        </w:tc>
      </w:tr>
      <w:tr w:rsidR="002F0882" w:rsidRPr="007A48A5" w:rsidTr="002F0882">
        <w:trPr>
          <w:trHeight w:val="301"/>
          <w:jc w:val="center"/>
        </w:trPr>
        <w:tc>
          <w:tcPr>
            <w:tcW w:w="1345" w:type="dxa"/>
            <w:tcBorders>
              <w:top w:val="nil"/>
              <w:left w:val="single" w:sz="4" w:space="0" w:color="000000"/>
              <w:bottom w:val="single" w:sz="4" w:space="0" w:color="000000"/>
              <w:right w:val="nil"/>
            </w:tcBorders>
            <w:shd w:val="clear" w:color="auto" w:fill="FFFFFF"/>
            <w:vAlign w:val="center"/>
          </w:tcPr>
          <w:p w:rsidR="00EB4963" w:rsidRPr="002F0882" w:rsidRDefault="00EB4963">
            <w:pPr>
              <w:suppressAutoHyphens/>
              <w:spacing w:before="0" w:after="0"/>
              <w:jc w:val="left"/>
              <w:rPr>
                <w:rFonts w:cs="Arial"/>
                <w:color w:val="000000"/>
                <w:sz w:val="20"/>
              </w:rPr>
            </w:pPr>
            <w:proofErr w:type="spellStart"/>
            <w:r w:rsidRPr="002F0882">
              <w:rPr>
                <w:rFonts w:cs="Arial"/>
                <w:color w:val="000000"/>
                <w:sz w:val="20"/>
              </w:rPr>
              <w:t>i_coef</w:t>
            </w:r>
            <w:proofErr w:type="spellEnd"/>
            <w:r w:rsidRPr="002F0882">
              <w:rPr>
                <w:rFonts w:cs="Arial"/>
                <w:color w:val="000000"/>
                <w:sz w:val="20"/>
              </w:rPr>
              <w:t xml:space="preserve"> [5]</w:t>
            </w:r>
          </w:p>
        </w:tc>
        <w:tc>
          <w:tcPr>
            <w:tcW w:w="540" w:type="dxa"/>
            <w:tcBorders>
              <w:top w:val="nil"/>
              <w:left w:val="single" w:sz="4" w:space="0" w:color="000000"/>
              <w:bottom w:val="single" w:sz="4" w:space="0" w:color="000000"/>
              <w:right w:val="nil"/>
            </w:tcBorders>
            <w:shd w:val="clear" w:color="auto" w:fill="FFFFFF"/>
            <w:vAlign w:val="center"/>
          </w:tcPr>
          <w:p w:rsidR="00EB4963" w:rsidRPr="002F0882" w:rsidRDefault="00EB4963">
            <w:pPr>
              <w:suppressAutoHyphens/>
              <w:spacing w:before="0" w:after="0"/>
              <w:jc w:val="center"/>
              <w:rPr>
                <w:rFonts w:cs="Arial"/>
                <w:color w:val="000000"/>
                <w:sz w:val="20"/>
              </w:rPr>
            </w:pPr>
            <w:r w:rsidRPr="002F0882">
              <w:rPr>
                <w:rFonts w:cs="Arial"/>
                <w:color w:val="000000"/>
                <w:sz w:val="20"/>
              </w:rPr>
              <w:t>I</w:t>
            </w:r>
          </w:p>
        </w:tc>
        <w:tc>
          <w:tcPr>
            <w:tcW w:w="4770" w:type="dxa"/>
            <w:tcBorders>
              <w:top w:val="nil"/>
              <w:left w:val="single" w:sz="4" w:space="0" w:color="000000"/>
              <w:bottom w:val="single" w:sz="4" w:space="0" w:color="000000"/>
              <w:right w:val="single" w:sz="4" w:space="0" w:color="000000"/>
            </w:tcBorders>
            <w:shd w:val="clear" w:color="auto" w:fill="FFFFFF"/>
            <w:vAlign w:val="center"/>
          </w:tcPr>
          <w:p w:rsidR="00EB4963" w:rsidRPr="002F0882" w:rsidRDefault="00EB4963" w:rsidP="000E23BC">
            <w:pPr>
              <w:suppressAutoHyphens/>
              <w:spacing w:before="0" w:after="0"/>
              <w:jc w:val="left"/>
              <w:rPr>
                <w:rFonts w:cs="Arial"/>
                <w:color w:val="000000"/>
                <w:kern w:val="2"/>
                <w:sz w:val="20"/>
              </w:rPr>
            </w:pPr>
            <w:r w:rsidRPr="002F0882">
              <w:rPr>
                <w:rFonts w:cs="Arial"/>
                <w:color w:val="000000"/>
                <w:kern w:val="2"/>
                <w:sz w:val="20"/>
              </w:rPr>
              <w:t>Fir filter coefficients for sub-sampling mode on</w:t>
            </w:r>
          </w:p>
        </w:tc>
        <w:tc>
          <w:tcPr>
            <w:tcW w:w="1170" w:type="dxa"/>
            <w:tcBorders>
              <w:top w:val="nil"/>
              <w:left w:val="single" w:sz="4" w:space="0" w:color="000000"/>
              <w:bottom w:val="single" w:sz="4" w:space="0" w:color="000000"/>
              <w:right w:val="single" w:sz="4" w:space="0" w:color="000000"/>
            </w:tcBorders>
            <w:shd w:val="clear" w:color="auto" w:fill="FFFFFF"/>
          </w:tcPr>
          <w:p w:rsidR="00EB4963" w:rsidRPr="002F0882" w:rsidRDefault="00EB4963" w:rsidP="000E23BC">
            <w:pPr>
              <w:suppressAutoHyphens/>
              <w:spacing w:before="0" w:after="0"/>
              <w:jc w:val="left"/>
              <w:rPr>
                <w:rFonts w:cs="Arial"/>
                <w:color w:val="000000"/>
                <w:sz w:val="20"/>
              </w:rPr>
            </w:pPr>
            <w:r w:rsidRPr="002F0882">
              <w:rPr>
                <w:rFonts w:cs="Arial"/>
                <w:color w:val="000000"/>
                <w:sz w:val="20"/>
              </w:rPr>
              <w:t>FE</w:t>
            </w:r>
          </w:p>
        </w:tc>
      </w:tr>
      <w:tr w:rsidR="002F0882" w:rsidRPr="007A48A5" w:rsidTr="002F0882">
        <w:trPr>
          <w:trHeight w:val="301"/>
          <w:jc w:val="center"/>
        </w:trPr>
        <w:tc>
          <w:tcPr>
            <w:tcW w:w="1345" w:type="dxa"/>
            <w:tcBorders>
              <w:top w:val="nil"/>
              <w:left w:val="single" w:sz="4" w:space="0" w:color="000000"/>
              <w:bottom w:val="single" w:sz="4" w:space="0" w:color="000000"/>
              <w:right w:val="nil"/>
            </w:tcBorders>
            <w:shd w:val="clear" w:color="auto" w:fill="FFFFFF"/>
            <w:vAlign w:val="center"/>
          </w:tcPr>
          <w:p w:rsidR="00EB4963" w:rsidRPr="002F0882" w:rsidRDefault="00EB4963">
            <w:pPr>
              <w:suppressAutoHyphens/>
              <w:spacing w:before="0" w:after="0"/>
              <w:jc w:val="left"/>
              <w:rPr>
                <w:rFonts w:cs="Arial"/>
                <w:color w:val="000000"/>
                <w:sz w:val="20"/>
              </w:rPr>
            </w:pPr>
            <w:proofErr w:type="spellStart"/>
            <w:r w:rsidRPr="002F0882">
              <w:rPr>
                <w:rFonts w:cs="Arial"/>
                <w:color w:val="000000"/>
                <w:sz w:val="20"/>
              </w:rPr>
              <w:t>pow_out_i</w:t>
            </w:r>
            <w:proofErr w:type="spellEnd"/>
            <w:r w:rsidR="00501FF7" w:rsidRPr="002F0882">
              <w:rPr>
                <w:rFonts w:cs="Arial"/>
                <w:color w:val="000000"/>
                <w:sz w:val="20"/>
              </w:rPr>
              <w:t xml:space="preserve"> [64]</w:t>
            </w:r>
          </w:p>
        </w:tc>
        <w:tc>
          <w:tcPr>
            <w:tcW w:w="540" w:type="dxa"/>
            <w:tcBorders>
              <w:top w:val="nil"/>
              <w:left w:val="single" w:sz="4" w:space="0" w:color="000000"/>
              <w:bottom w:val="single" w:sz="4" w:space="0" w:color="000000"/>
              <w:right w:val="nil"/>
            </w:tcBorders>
            <w:shd w:val="clear" w:color="auto" w:fill="FFFFFF"/>
            <w:vAlign w:val="center"/>
          </w:tcPr>
          <w:p w:rsidR="00EB4963" w:rsidRPr="002F0882" w:rsidRDefault="00EB4963">
            <w:pPr>
              <w:suppressAutoHyphens/>
              <w:spacing w:before="0" w:after="0"/>
              <w:jc w:val="center"/>
              <w:rPr>
                <w:rFonts w:cs="Arial"/>
                <w:color w:val="000000"/>
                <w:sz w:val="20"/>
              </w:rPr>
            </w:pPr>
            <w:r w:rsidRPr="002F0882">
              <w:rPr>
                <w:rFonts w:cs="Arial"/>
                <w:color w:val="000000"/>
                <w:sz w:val="20"/>
              </w:rPr>
              <w:t>O</w:t>
            </w:r>
          </w:p>
        </w:tc>
        <w:tc>
          <w:tcPr>
            <w:tcW w:w="4770" w:type="dxa"/>
            <w:tcBorders>
              <w:top w:val="nil"/>
              <w:left w:val="single" w:sz="4" w:space="0" w:color="000000"/>
              <w:bottom w:val="single" w:sz="4" w:space="0" w:color="000000"/>
              <w:right w:val="single" w:sz="4" w:space="0" w:color="000000"/>
            </w:tcBorders>
            <w:shd w:val="clear" w:color="auto" w:fill="FFFFFF"/>
            <w:vAlign w:val="center"/>
          </w:tcPr>
          <w:p w:rsidR="00EB4963" w:rsidRPr="002F0882" w:rsidRDefault="00EB4963" w:rsidP="000E23BC">
            <w:pPr>
              <w:suppressAutoHyphens/>
              <w:spacing w:before="0" w:after="0"/>
              <w:jc w:val="left"/>
              <w:rPr>
                <w:rFonts w:cs="Arial"/>
                <w:color w:val="000000"/>
                <w:kern w:val="2"/>
                <w:sz w:val="20"/>
              </w:rPr>
            </w:pPr>
            <w:r w:rsidRPr="002F0882">
              <w:rPr>
                <w:rFonts w:cs="Arial"/>
                <w:color w:val="000000"/>
                <w:kern w:val="2"/>
                <w:sz w:val="20"/>
              </w:rPr>
              <w:t>Signal raised to power of 4 (in phase component)</w:t>
            </w:r>
          </w:p>
        </w:tc>
        <w:tc>
          <w:tcPr>
            <w:tcW w:w="1170" w:type="dxa"/>
            <w:tcBorders>
              <w:top w:val="nil"/>
              <w:left w:val="single" w:sz="4" w:space="0" w:color="000000"/>
              <w:bottom w:val="single" w:sz="4" w:space="0" w:color="000000"/>
              <w:right w:val="single" w:sz="4" w:space="0" w:color="000000"/>
            </w:tcBorders>
            <w:shd w:val="clear" w:color="auto" w:fill="FFFFFF"/>
          </w:tcPr>
          <w:p w:rsidR="00EB4963" w:rsidRPr="002F0882" w:rsidRDefault="00EB4963" w:rsidP="000E23BC">
            <w:pPr>
              <w:suppressAutoHyphens/>
              <w:spacing w:before="0" w:after="0"/>
              <w:jc w:val="left"/>
              <w:rPr>
                <w:rFonts w:cs="Arial"/>
                <w:color w:val="000000"/>
                <w:sz w:val="20"/>
              </w:rPr>
            </w:pPr>
            <w:r w:rsidRPr="002F0882">
              <w:rPr>
                <w:rFonts w:cs="Arial"/>
                <w:color w:val="000000"/>
                <w:sz w:val="20"/>
              </w:rPr>
              <w:t>FFT 512</w:t>
            </w:r>
          </w:p>
        </w:tc>
      </w:tr>
      <w:tr w:rsidR="002F0882" w:rsidRPr="007A48A5" w:rsidTr="002F0882">
        <w:trPr>
          <w:trHeight w:val="301"/>
          <w:jc w:val="center"/>
        </w:trPr>
        <w:tc>
          <w:tcPr>
            <w:tcW w:w="1345" w:type="dxa"/>
            <w:tcBorders>
              <w:top w:val="nil"/>
              <w:left w:val="single" w:sz="4" w:space="0" w:color="000000"/>
              <w:bottom w:val="single" w:sz="4" w:space="0" w:color="000000"/>
              <w:right w:val="nil"/>
            </w:tcBorders>
            <w:shd w:val="clear" w:color="auto" w:fill="FFFFFF"/>
            <w:vAlign w:val="center"/>
          </w:tcPr>
          <w:p w:rsidR="00EB4963" w:rsidRPr="002F0882" w:rsidRDefault="00EB4963">
            <w:pPr>
              <w:suppressAutoHyphens/>
              <w:spacing w:before="0" w:after="0"/>
              <w:jc w:val="left"/>
              <w:rPr>
                <w:rFonts w:cs="Arial"/>
                <w:color w:val="000000"/>
                <w:sz w:val="20"/>
              </w:rPr>
            </w:pPr>
            <w:proofErr w:type="spellStart"/>
            <w:r w:rsidRPr="002F0882">
              <w:rPr>
                <w:rFonts w:cs="Arial"/>
                <w:color w:val="000000"/>
                <w:sz w:val="20"/>
              </w:rPr>
              <w:t>pow_out_q</w:t>
            </w:r>
            <w:proofErr w:type="spellEnd"/>
            <w:r w:rsidR="00501FF7" w:rsidRPr="002F0882">
              <w:rPr>
                <w:rFonts w:cs="Arial"/>
                <w:color w:val="000000"/>
                <w:sz w:val="20"/>
              </w:rPr>
              <w:t xml:space="preserve"> [64]</w:t>
            </w:r>
          </w:p>
        </w:tc>
        <w:tc>
          <w:tcPr>
            <w:tcW w:w="540" w:type="dxa"/>
            <w:tcBorders>
              <w:top w:val="nil"/>
              <w:left w:val="single" w:sz="4" w:space="0" w:color="000000"/>
              <w:bottom w:val="single" w:sz="4" w:space="0" w:color="000000"/>
              <w:right w:val="nil"/>
            </w:tcBorders>
            <w:shd w:val="clear" w:color="auto" w:fill="FFFFFF"/>
            <w:vAlign w:val="center"/>
          </w:tcPr>
          <w:p w:rsidR="00EB4963" w:rsidRPr="002F0882" w:rsidRDefault="00EB4963">
            <w:pPr>
              <w:suppressAutoHyphens/>
              <w:spacing w:before="0" w:after="0"/>
              <w:jc w:val="center"/>
              <w:rPr>
                <w:rFonts w:cs="Arial"/>
                <w:color w:val="000000"/>
                <w:sz w:val="20"/>
              </w:rPr>
            </w:pPr>
            <w:r w:rsidRPr="002F0882">
              <w:rPr>
                <w:rFonts w:cs="Arial"/>
                <w:color w:val="000000"/>
                <w:sz w:val="20"/>
              </w:rPr>
              <w:t>O</w:t>
            </w:r>
          </w:p>
        </w:tc>
        <w:tc>
          <w:tcPr>
            <w:tcW w:w="4770" w:type="dxa"/>
            <w:tcBorders>
              <w:top w:val="nil"/>
              <w:left w:val="single" w:sz="4" w:space="0" w:color="000000"/>
              <w:bottom w:val="single" w:sz="4" w:space="0" w:color="000000"/>
              <w:right w:val="single" w:sz="4" w:space="0" w:color="000000"/>
            </w:tcBorders>
            <w:shd w:val="clear" w:color="auto" w:fill="FFFFFF"/>
            <w:vAlign w:val="center"/>
          </w:tcPr>
          <w:p w:rsidR="00EB4963" w:rsidRPr="002F0882" w:rsidRDefault="00EB4963" w:rsidP="000E23BC">
            <w:pPr>
              <w:suppressAutoHyphens/>
              <w:spacing w:before="0" w:after="0"/>
              <w:jc w:val="left"/>
              <w:rPr>
                <w:rFonts w:cs="Arial"/>
                <w:color w:val="000000"/>
                <w:kern w:val="2"/>
                <w:sz w:val="20"/>
              </w:rPr>
            </w:pPr>
            <w:r w:rsidRPr="002F0882">
              <w:rPr>
                <w:rFonts w:cs="Arial"/>
                <w:color w:val="000000"/>
                <w:kern w:val="2"/>
                <w:sz w:val="20"/>
              </w:rPr>
              <w:t>Signal raised to power of 4 (quadrature component)</w:t>
            </w:r>
          </w:p>
        </w:tc>
        <w:tc>
          <w:tcPr>
            <w:tcW w:w="1170" w:type="dxa"/>
            <w:tcBorders>
              <w:top w:val="nil"/>
              <w:left w:val="single" w:sz="4" w:space="0" w:color="000000"/>
              <w:bottom w:val="single" w:sz="4" w:space="0" w:color="000000"/>
              <w:right w:val="single" w:sz="4" w:space="0" w:color="000000"/>
            </w:tcBorders>
            <w:shd w:val="clear" w:color="auto" w:fill="FFFFFF"/>
          </w:tcPr>
          <w:p w:rsidR="00EB4963" w:rsidRPr="002F0882" w:rsidRDefault="00EB4963" w:rsidP="000E23BC">
            <w:pPr>
              <w:suppressAutoHyphens/>
              <w:spacing w:before="0" w:after="0"/>
              <w:jc w:val="left"/>
              <w:rPr>
                <w:rFonts w:cs="Arial"/>
                <w:color w:val="000000"/>
                <w:sz w:val="20"/>
              </w:rPr>
            </w:pPr>
            <w:r w:rsidRPr="002F0882">
              <w:rPr>
                <w:rFonts w:cs="Arial"/>
                <w:color w:val="000000"/>
                <w:sz w:val="20"/>
              </w:rPr>
              <w:t>FFT 512</w:t>
            </w:r>
          </w:p>
        </w:tc>
      </w:tr>
      <w:tr w:rsidR="002F0882" w:rsidRPr="007A48A5" w:rsidTr="002F0882">
        <w:trPr>
          <w:trHeight w:val="301"/>
          <w:jc w:val="center"/>
        </w:trPr>
        <w:tc>
          <w:tcPr>
            <w:tcW w:w="1345" w:type="dxa"/>
            <w:tcBorders>
              <w:top w:val="nil"/>
              <w:left w:val="single" w:sz="4" w:space="0" w:color="000000"/>
              <w:bottom w:val="single" w:sz="4" w:space="0" w:color="000000"/>
              <w:right w:val="nil"/>
            </w:tcBorders>
            <w:shd w:val="clear" w:color="auto" w:fill="FFFFFF"/>
            <w:vAlign w:val="center"/>
          </w:tcPr>
          <w:p w:rsidR="00EB4963" w:rsidRPr="002F0882" w:rsidRDefault="00EB4963">
            <w:pPr>
              <w:suppressAutoHyphens/>
              <w:spacing w:before="0" w:after="0"/>
              <w:jc w:val="left"/>
              <w:rPr>
                <w:rFonts w:cs="Arial"/>
                <w:color w:val="000000"/>
                <w:sz w:val="20"/>
              </w:rPr>
            </w:pPr>
            <w:proofErr w:type="spellStart"/>
            <w:r w:rsidRPr="002F0882">
              <w:rPr>
                <w:rFonts w:cs="Arial"/>
                <w:color w:val="000000"/>
                <w:sz w:val="20"/>
              </w:rPr>
              <w:t>pow_vld_out</w:t>
            </w:r>
            <w:proofErr w:type="spellEnd"/>
          </w:p>
        </w:tc>
        <w:tc>
          <w:tcPr>
            <w:tcW w:w="540" w:type="dxa"/>
            <w:tcBorders>
              <w:top w:val="nil"/>
              <w:left w:val="single" w:sz="4" w:space="0" w:color="000000"/>
              <w:bottom w:val="single" w:sz="4" w:space="0" w:color="000000"/>
              <w:right w:val="nil"/>
            </w:tcBorders>
            <w:shd w:val="clear" w:color="auto" w:fill="FFFFFF"/>
            <w:vAlign w:val="center"/>
          </w:tcPr>
          <w:p w:rsidR="00EB4963" w:rsidRPr="002F0882" w:rsidRDefault="00EB4963">
            <w:pPr>
              <w:suppressAutoHyphens/>
              <w:spacing w:before="0" w:after="0"/>
              <w:jc w:val="center"/>
              <w:rPr>
                <w:rFonts w:cs="Arial"/>
                <w:color w:val="000000"/>
                <w:sz w:val="20"/>
              </w:rPr>
            </w:pPr>
            <w:r w:rsidRPr="002F0882">
              <w:rPr>
                <w:rFonts w:cs="Arial"/>
                <w:color w:val="000000"/>
                <w:sz w:val="20"/>
              </w:rPr>
              <w:t>O</w:t>
            </w:r>
          </w:p>
        </w:tc>
        <w:tc>
          <w:tcPr>
            <w:tcW w:w="4770" w:type="dxa"/>
            <w:tcBorders>
              <w:top w:val="nil"/>
              <w:left w:val="single" w:sz="4" w:space="0" w:color="000000"/>
              <w:bottom w:val="single" w:sz="4" w:space="0" w:color="000000"/>
              <w:right w:val="single" w:sz="4" w:space="0" w:color="000000"/>
            </w:tcBorders>
            <w:shd w:val="clear" w:color="auto" w:fill="FFFFFF"/>
            <w:vAlign w:val="center"/>
          </w:tcPr>
          <w:p w:rsidR="00EB4963" w:rsidRPr="002F0882" w:rsidRDefault="00EB4963" w:rsidP="000E23BC">
            <w:pPr>
              <w:suppressAutoHyphens/>
              <w:spacing w:before="0" w:after="0"/>
              <w:jc w:val="left"/>
              <w:rPr>
                <w:rFonts w:cs="Arial"/>
                <w:color w:val="000000"/>
                <w:kern w:val="2"/>
                <w:sz w:val="20"/>
              </w:rPr>
            </w:pPr>
            <w:r w:rsidRPr="002F0882">
              <w:rPr>
                <w:rFonts w:cs="Arial"/>
                <w:color w:val="000000"/>
                <w:kern w:val="2"/>
                <w:sz w:val="20"/>
              </w:rPr>
              <w:t>Valid output signal – Active High</w:t>
            </w:r>
          </w:p>
        </w:tc>
        <w:tc>
          <w:tcPr>
            <w:tcW w:w="1170" w:type="dxa"/>
            <w:tcBorders>
              <w:top w:val="nil"/>
              <w:left w:val="single" w:sz="4" w:space="0" w:color="000000"/>
              <w:bottom w:val="single" w:sz="4" w:space="0" w:color="000000"/>
              <w:right w:val="single" w:sz="4" w:space="0" w:color="000000"/>
            </w:tcBorders>
            <w:shd w:val="clear" w:color="auto" w:fill="FFFFFF"/>
          </w:tcPr>
          <w:p w:rsidR="00EB4963" w:rsidRPr="002F0882" w:rsidRDefault="00EB4963" w:rsidP="000E23BC">
            <w:pPr>
              <w:suppressAutoHyphens/>
              <w:spacing w:before="0" w:after="0"/>
              <w:jc w:val="left"/>
              <w:rPr>
                <w:rFonts w:cs="Arial"/>
                <w:color w:val="000000"/>
                <w:sz w:val="20"/>
              </w:rPr>
            </w:pPr>
            <w:r w:rsidRPr="002F0882">
              <w:rPr>
                <w:rFonts w:cs="Arial"/>
                <w:color w:val="000000"/>
                <w:sz w:val="20"/>
              </w:rPr>
              <w:t>FFT 512</w:t>
            </w:r>
          </w:p>
        </w:tc>
      </w:tr>
    </w:tbl>
    <w:p w:rsidR="00440921" w:rsidRPr="002F0882" w:rsidRDefault="00440921" w:rsidP="00D92284">
      <w:pPr>
        <w:pStyle w:val="Ttulo3"/>
        <w:numPr>
          <w:ilvl w:val="0"/>
          <w:numId w:val="0"/>
        </w:numPr>
        <w:rPr>
          <w:i/>
        </w:rPr>
      </w:pPr>
    </w:p>
    <w:p w:rsidR="00EB4CEA" w:rsidRPr="007744AA" w:rsidRDefault="00D92284" w:rsidP="00EB4CEA">
      <w:pPr>
        <w:pStyle w:val="Ttulo3"/>
      </w:pPr>
      <w:bookmarkStart w:id="1159" w:name="_Toc473097255"/>
      <w:r w:rsidRPr="007744AA">
        <w:t>Power 4</w:t>
      </w:r>
      <w:r w:rsidR="00EB4CEA" w:rsidRPr="007744AA">
        <w:t xml:space="preserve"> Complexity Estimation</w:t>
      </w:r>
      <w:bookmarkEnd w:id="1159"/>
    </w:p>
    <w:p w:rsidR="00EB4CEA" w:rsidRPr="002F0882" w:rsidRDefault="00CF5F2A" w:rsidP="00EB4CEA">
      <w:pPr>
        <w:rPr>
          <w:rFonts w:cs="Arial"/>
        </w:rPr>
      </w:pPr>
      <w:r w:rsidRPr="002F0882">
        <w:rPr>
          <w:rFonts w:cs="Arial"/>
        </w:rPr>
        <w:t>C</w:t>
      </w:r>
      <w:r w:rsidR="00E6231E" w:rsidRPr="002F0882">
        <w:rPr>
          <w:rFonts w:cs="Arial"/>
        </w:rPr>
        <w:t>omplexity</w:t>
      </w:r>
      <w:r w:rsidRPr="002F0882">
        <w:rPr>
          <w:rFonts w:cs="Arial"/>
        </w:rPr>
        <w:t xml:space="preserve"> estimation</w:t>
      </w:r>
      <w:r w:rsidR="00E6231E" w:rsidRPr="002F0882">
        <w:rPr>
          <w:rFonts w:cs="Arial"/>
        </w:rPr>
        <w:t xml:space="preserve"> of the sub-block using the</w:t>
      </w:r>
      <w:r w:rsidR="00EB4CEA" w:rsidRPr="002F0882">
        <w:rPr>
          <w:rFonts w:cs="Arial"/>
        </w:rPr>
        <w:t xml:space="preserve"> </w:t>
      </w:r>
      <w:r w:rsidR="00E6231E" w:rsidRPr="002F0882">
        <w:rPr>
          <w:rFonts w:cs="Arial"/>
        </w:rPr>
        <w:t>n</w:t>
      </w:r>
      <w:r w:rsidR="00EB4CEA" w:rsidRPr="002F0882">
        <w:rPr>
          <w:rFonts w:cs="Arial"/>
        </w:rPr>
        <w:t>umber of arithmetic operators.</w:t>
      </w:r>
    </w:p>
    <w:p w:rsidR="002C68D0" w:rsidRPr="002F0882" w:rsidRDefault="002C68D0" w:rsidP="002C68D0">
      <w:pPr>
        <w:pStyle w:val="Legenda"/>
        <w:keepNext/>
        <w:rPr>
          <w:rFonts w:cs="Arial"/>
          <w:szCs w:val="22"/>
        </w:rPr>
      </w:pPr>
      <w:r w:rsidRPr="002F0882">
        <w:rPr>
          <w:rFonts w:cs="Arial"/>
          <w:szCs w:val="22"/>
        </w:rPr>
        <w:t xml:space="preserve">Table 9 – </w:t>
      </w:r>
      <w:r w:rsidR="00D92284" w:rsidRPr="002F0882">
        <w:rPr>
          <w:rFonts w:cs="Arial"/>
          <w:szCs w:val="22"/>
        </w:rPr>
        <w:t>Power 4</w:t>
      </w:r>
      <w:r w:rsidRPr="002F0882">
        <w:rPr>
          <w:rFonts w:cs="Arial"/>
          <w:szCs w:val="22"/>
        </w:rPr>
        <w:t xml:space="preserve"> Complexity</w:t>
      </w:r>
    </w:p>
    <w:tbl>
      <w:tblPr>
        <w:tblW w:w="4855" w:type="dxa"/>
        <w:tblInd w:w="2112" w:type="dxa"/>
        <w:tblLayout w:type="fixed"/>
        <w:tblCellMar>
          <w:left w:w="70" w:type="dxa"/>
          <w:right w:w="70" w:type="dxa"/>
        </w:tblCellMar>
        <w:tblLook w:val="04A0" w:firstRow="1" w:lastRow="0" w:firstColumn="1" w:lastColumn="0" w:noHBand="0" w:noVBand="1"/>
      </w:tblPr>
      <w:tblGrid>
        <w:gridCol w:w="1913"/>
        <w:gridCol w:w="2942"/>
      </w:tblGrid>
      <w:tr w:rsidR="00B20CBE" w:rsidRPr="007744AA" w:rsidTr="00C33373">
        <w:trPr>
          <w:trHeight w:val="302"/>
          <w:tblHeader/>
        </w:trPr>
        <w:tc>
          <w:tcPr>
            <w:tcW w:w="1913" w:type="dxa"/>
            <w:tcBorders>
              <w:top w:val="single" w:sz="4" w:space="0" w:color="000000"/>
              <w:left w:val="single" w:sz="4" w:space="0" w:color="000000"/>
              <w:bottom w:val="single" w:sz="4" w:space="0" w:color="000000"/>
              <w:right w:val="nil"/>
            </w:tcBorders>
            <w:shd w:val="clear" w:color="auto" w:fill="FFFFFF"/>
            <w:vAlign w:val="center"/>
            <w:hideMark/>
          </w:tcPr>
          <w:p w:rsidR="00B20CBE" w:rsidRPr="002F0882" w:rsidRDefault="00B20CBE" w:rsidP="0005658A">
            <w:pPr>
              <w:suppressAutoHyphens/>
              <w:spacing w:before="0" w:after="0"/>
              <w:jc w:val="center"/>
              <w:rPr>
                <w:rFonts w:cs="Arial"/>
                <w:b/>
                <w:bCs/>
                <w:color w:val="000000"/>
                <w:kern w:val="2"/>
                <w:szCs w:val="22"/>
              </w:rPr>
            </w:pPr>
            <w:r w:rsidRPr="002F0882">
              <w:rPr>
                <w:rFonts w:cs="Arial"/>
                <w:b/>
                <w:bCs/>
                <w:color w:val="000000"/>
                <w:szCs w:val="22"/>
              </w:rPr>
              <w:t>Operator</w:t>
            </w:r>
          </w:p>
        </w:tc>
        <w:tc>
          <w:tcPr>
            <w:tcW w:w="294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B20CBE" w:rsidRPr="007744AA" w:rsidRDefault="00B20CBE" w:rsidP="009777A2">
            <w:pPr>
              <w:suppressAutoHyphens/>
              <w:spacing w:before="0" w:after="0"/>
              <w:jc w:val="center"/>
              <w:rPr>
                <w:rFonts w:cs="Arial"/>
                <w:color w:val="000000"/>
                <w:kern w:val="2"/>
                <w:sz w:val="18"/>
                <w:szCs w:val="18"/>
              </w:rPr>
            </w:pPr>
            <w:r w:rsidRPr="002F0882">
              <w:rPr>
                <w:rFonts w:cs="Arial"/>
                <w:b/>
                <w:bCs/>
                <w:color w:val="000000"/>
                <w:szCs w:val="22"/>
              </w:rPr>
              <w:t xml:space="preserve">Number </w:t>
            </w:r>
            <w:r w:rsidR="009777A2" w:rsidRPr="002F0882">
              <w:rPr>
                <w:rFonts w:cs="Arial"/>
                <w:b/>
                <w:bCs/>
                <w:color w:val="000000"/>
                <w:szCs w:val="22"/>
              </w:rPr>
              <w:t>of instantiations</w:t>
            </w:r>
          </w:p>
        </w:tc>
      </w:tr>
      <w:tr w:rsidR="00B20CBE" w:rsidRPr="007A48A5" w:rsidTr="00C33373">
        <w:trPr>
          <w:trHeight w:val="288"/>
        </w:trPr>
        <w:tc>
          <w:tcPr>
            <w:tcW w:w="1913" w:type="dxa"/>
            <w:tcBorders>
              <w:top w:val="single" w:sz="4" w:space="0" w:color="000000"/>
              <w:left w:val="single" w:sz="4" w:space="0" w:color="000000"/>
              <w:bottom w:val="single" w:sz="4" w:space="0" w:color="000000"/>
              <w:right w:val="nil"/>
            </w:tcBorders>
            <w:shd w:val="clear" w:color="auto" w:fill="FFFFFF"/>
            <w:vAlign w:val="center"/>
          </w:tcPr>
          <w:p w:rsidR="00B20CBE" w:rsidRPr="002F0882" w:rsidRDefault="00C33373" w:rsidP="0005658A">
            <w:pPr>
              <w:suppressAutoHyphens/>
              <w:spacing w:before="0" w:after="0"/>
              <w:jc w:val="left"/>
              <w:rPr>
                <w:rFonts w:cs="Arial"/>
                <w:color w:val="000000"/>
                <w:kern w:val="2"/>
                <w:sz w:val="20"/>
              </w:rPr>
            </w:pPr>
            <w:r w:rsidRPr="002F0882">
              <w:rPr>
                <w:rFonts w:cs="Arial"/>
                <w:color w:val="000000"/>
                <w:kern w:val="2"/>
                <w:sz w:val="20"/>
              </w:rPr>
              <w:t>Adder</w:t>
            </w:r>
          </w:p>
        </w:tc>
        <w:tc>
          <w:tcPr>
            <w:tcW w:w="2942" w:type="dxa"/>
            <w:tcBorders>
              <w:top w:val="nil"/>
              <w:left w:val="single" w:sz="4" w:space="0" w:color="000000"/>
              <w:bottom w:val="single" w:sz="4" w:space="0" w:color="000000"/>
              <w:right w:val="single" w:sz="4" w:space="0" w:color="000000"/>
            </w:tcBorders>
            <w:shd w:val="clear" w:color="auto" w:fill="FFFFFF"/>
            <w:vAlign w:val="center"/>
          </w:tcPr>
          <w:p w:rsidR="00B20CBE" w:rsidRPr="002F0882" w:rsidRDefault="00D92284" w:rsidP="0005658A">
            <w:pPr>
              <w:suppressAutoHyphens/>
              <w:spacing w:before="0" w:after="0"/>
              <w:jc w:val="left"/>
              <w:rPr>
                <w:rFonts w:cs="Arial"/>
                <w:color w:val="000000"/>
                <w:kern w:val="2"/>
                <w:sz w:val="20"/>
              </w:rPr>
            </w:pPr>
            <w:r w:rsidRPr="002F0882">
              <w:rPr>
                <w:rFonts w:cs="Arial"/>
                <w:color w:val="000000"/>
                <w:kern w:val="2"/>
                <w:sz w:val="20"/>
              </w:rPr>
              <w:t>64</w:t>
            </w:r>
          </w:p>
        </w:tc>
      </w:tr>
      <w:tr w:rsidR="00B20CBE" w:rsidRPr="007A48A5" w:rsidTr="00C33373">
        <w:trPr>
          <w:trHeight w:val="278"/>
        </w:trPr>
        <w:tc>
          <w:tcPr>
            <w:tcW w:w="1913" w:type="dxa"/>
            <w:tcBorders>
              <w:top w:val="nil"/>
              <w:left w:val="single" w:sz="4" w:space="0" w:color="000000"/>
              <w:bottom w:val="single" w:sz="4" w:space="0" w:color="000000"/>
              <w:right w:val="nil"/>
            </w:tcBorders>
            <w:shd w:val="clear" w:color="auto" w:fill="FFFFFF"/>
            <w:vAlign w:val="center"/>
          </w:tcPr>
          <w:p w:rsidR="00B20CBE" w:rsidRPr="002F0882" w:rsidRDefault="00C33373" w:rsidP="0005658A">
            <w:pPr>
              <w:suppressAutoHyphens/>
              <w:spacing w:before="0" w:after="0"/>
              <w:jc w:val="left"/>
              <w:rPr>
                <w:rFonts w:cs="Arial"/>
                <w:color w:val="000000"/>
                <w:kern w:val="2"/>
                <w:sz w:val="20"/>
              </w:rPr>
            </w:pPr>
            <w:proofErr w:type="spellStart"/>
            <w:r w:rsidRPr="002F0882">
              <w:rPr>
                <w:rFonts w:cs="Arial"/>
                <w:color w:val="000000"/>
                <w:kern w:val="2"/>
                <w:sz w:val="20"/>
              </w:rPr>
              <w:t>Subtractor</w:t>
            </w:r>
            <w:proofErr w:type="spellEnd"/>
          </w:p>
        </w:tc>
        <w:tc>
          <w:tcPr>
            <w:tcW w:w="2942" w:type="dxa"/>
            <w:tcBorders>
              <w:top w:val="nil"/>
              <w:left w:val="single" w:sz="4" w:space="0" w:color="000000"/>
              <w:bottom w:val="single" w:sz="4" w:space="0" w:color="000000"/>
              <w:right w:val="single" w:sz="4" w:space="0" w:color="000000"/>
            </w:tcBorders>
            <w:shd w:val="clear" w:color="auto" w:fill="FFFFFF"/>
            <w:vAlign w:val="center"/>
          </w:tcPr>
          <w:p w:rsidR="00B20CBE" w:rsidRPr="002F0882" w:rsidRDefault="00D92284" w:rsidP="0005658A">
            <w:pPr>
              <w:suppressAutoHyphens/>
              <w:spacing w:before="0" w:after="0"/>
              <w:jc w:val="left"/>
              <w:rPr>
                <w:rFonts w:cs="Arial"/>
                <w:color w:val="000000"/>
                <w:kern w:val="2"/>
                <w:sz w:val="20"/>
              </w:rPr>
            </w:pPr>
            <w:r w:rsidRPr="002F0882">
              <w:rPr>
                <w:rFonts w:cs="Arial"/>
                <w:color w:val="000000"/>
                <w:kern w:val="2"/>
                <w:sz w:val="20"/>
              </w:rPr>
              <w:t>128 (2*64)</w:t>
            </w:r>
          </w:p>
        </w:tc>
      </w:tr>
      <w:tr w:rsidR="00B20CBE" w:rsidRPr="007A48A5" w:rsidTr="00C33373">
        <w:trPr>
          <w:trHeight w:val="282"/>
        </w:trPr>
        <w:tc>
          <w:tcPr>
            <w:tcW w:w="1913" w:type="dxa"/>
            <w:tcBorders>
              <w:top w:val="nil"/>
              <w:left w:val="single" w:sz="4" w:space="0" w:color="000000"/>
              <w:bottom w:val="single" w:sz="4" w:space="0" w:color="000000"/>
              <w:right w:val="nil"/>
            </w:tcBorders>
            <w:shd w:val="clear" w:color="auto" w:fill="FFFFFF"/>
            <w:vAlign w:val="center"/>
          </w:tcPr>
          <w:p w:rsidR="00B20CBE" w:rsidRPr="002F0882" w:rsidRDefault="00C33373" w:rsidP="0005658A">
            <w:pPr>
              <w:suppressAutoHyphens/>
              <w:spacing w:before="0" w:after="0"/>
              <w:jc w:val="left"/>
              <w:rPr>
                <w:rFonts w:cs="Arial"/>
                <w:color w:val="000000"/>
                <w:kern w:val="2"/>
                <w:sz w:val="20"/>
              </w:rPr>
            </w:pPr>
            <w:r w:rsidRPr="002F0882">
              <w:rPr>
                <w:rFonts w:cs="Arial"/>
                <w:color w:val="000000"/>
                <w:kern w:val="2"/>
                <w:sz w:val="20"/>
              </w:rPr>
              <w:t>Multiplier</w:t>
            </w:r>
          </w:p>
        </w:tc>
        <w:tc>
          <w:tcPr>
            <w:tcW w:w="2942" w:type="dxa"/>
            <w:tcBorders>
              <w:top w:val="nil"/>
              <w:left w:val="single" w:sz="4" w:space="0" w:color="000000"/>
              <w:bottom w:val="single" w:sz="4" w:space="0" w:color="000000"/>
              <w:right w:val="single" w:sz="4" w:space="0" w:color="000000"/>
            </w:tcBorders>
            <w:shd w:val="clear" w:color="auto" w:fill="FFFFFF"/>
            <w:vAlign w:val="center"/>
          </w:tcPr>
          <w:p w:rsidR="00B20CBE" w:rsidRPr="002F0882" w:rsidRDefault="00D92284" w:rsidP="0005658A">
            <w:pPr>
              <w:suppressAutoHyphens/>
              <w:spacing w:before="0" w:after="0"/>
              <w:jc w:val="left"/>
              <w:rPr>
                <w:rFonts w:cs="Arial"/>
                <w:color w:val="000000"/>
                <w:kern w:val="2"/>
                <w:sz w:val="20"/>
              </w:rPr>
            </w:pPr>
            <w:r w:rsidRPr="002F0882">
              <w:rPr>
                <w:rFonts w:cs="Arial"/>
                <w:color w:val="000000"/>
                <w:kern w:val="2"/>
                <w:sz w:val="20"/>
              </w:rPr>
              <w:t>576 (9*64)</w:t>
            </w:r>
          </w:p>
        </w:tc>
      </w:tr>
    </w:tbl>
    <w:p w:rsidR="00D92284" w:rsidRPr="002F0882" w:rsidRDefault="00D92284" w:rsidP="00D92284">
      <w:pPr>
        <w:rPr>
          <w:rFonts w:cs="Arial"/>
          <w:u w:val="single"/>
        </w:rPr>
      </w:pPr>
    </w:p>
    <w:p w:rsidR="00D92284" w:rsidRPr="002F0882" w:rsidRDefault="00D92284" w:rsidP="00D92284">
      <w:pPr>
        <w:pStyle w:val="Ttulo2"/>
        <w:rPr>
          <w:rFonts w:cs="Arial"/>
          <w:szCs w:val="22"/>
        </w:rPr>
      </w:pPr>
      <w:bookmarkStart w:id="1160" w:name="_Toc473097256"/>
      <w:r w:rsidRPr="002F0882">
        <w:rPr>
          <w:rFonts w:cs="Arial"/>
          <w:szCs w:val="22"/>
        </w:rPr>
        <w:t>FFT 512 Module</w:t>
      </w:r>
      <w:bookmarkEnd w:id="1160"/>
    </w:p>
    <w:p w:rsidR="00C86BB7" w:rsidRPr="002F0882" w:rsidRDefault="00F07FA4" w:rsidP="00D92284">
      <w:pPr>
        <w:rPr>
          <w:rFonts w:cs="Arial"/>
        </w:rPr>
      </w:pPr>
      <w:r w:rsidRPr="002F0882">
        <w:rPr>
          <w:rFonts w:cs="Arial"/>
        </w:rPr>
        <w:t xml:space="preserve">This module is aimed to perform the discrete Fourier transform (DFT) through the fast algorithm (FFT). The porpoise of pass the signal to the frequency domain is to estimate the frequency peak and therefore the frequency offset. </w:t>
      </w:r>
      <w:r w:rsidR="00C86BB7" w:rsidRPr="002F0882">
        <w:rPr>
          <w:rFonts w:cs="Arial"/>
        </w:rPr>
        <w:t>The FFT is calculated using 64 instances of an 8 points serial FFT and 1 instance of a 64 points FFT</w:t>
      </w:r>
      <w:r w:rsidRPr="002F0882">
        <w:rPr>
          <w:rFonts w:cs="Arial"/>
        </w:rPr>
        <w:t>.</w:t>
      </w:r>
      <w:r w:rsidR="00C86BB7" w:rsidRPr="002F0882">
        <w:rPr>
          <w:rFonts w:cs="Arial"/>
        </w:rPr>
        <w:t xml:space="preserve"> In this way the 512 points FFT is calculated in 8 steps of 64 points each one.</w:t>
      </w:r>
      <w:r w:rsidRPr="002F0882">
        <w:rPr>
          <w:rFonts w:cs="Arial"/>
        </w:rPr>
        <w:t xml:space="preserve"> </w:t>
      </w:r>
    </w:p>
    <w:p w:rsidR="00C86BB7" w:rsidRPr="002F0882" w:rsidRDefault="00C86BB7" w:rsidP="00D92284">
      <w:pPr>
        <w:rPr>
          <w:rFonts w:cs="Arial"/>
        </w:rPr>
      </w:pPr>
      <w:r w:rsidRPr="002F0882">
        <w:rPr>
          <w:rFonts w:cs="Arial"/>
          <w:noProof/>
          <w:lang w:val="pt-BR"/>
        </w:rPr>
        <w:drawing>
          <wp:anchor distT="0" distB="0" distL="114300" distR="114300" simplePos="0" relativeHeight="251665920" behindDoc="0" locked="0" layoutInCell="1" allowOverlap="1" wp14:anchorId="0CEA4619" wp14:editId="128FE8BA">
            <wp:simplePos x="0" y="0"/>
            <wp:positionH relativeFrom="page">
              <wp:align>center</wp:align>
            </wp:positionH>
            <wp:positionV relativeFrom="paragraph">
              <wp:posOffset>5218</wp:posOffset>
            </wp:positionV>
            <wp:extent cx="5031713" cy="2433099"/>
            <wp:effectExtent l="0" t="0" r="0" b="5715"/>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 sub blocks power 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31713" cy="2433099"/>
                    </a:xfrm>
                    <a:prstGeom prst="rect">
                      <a:avLst/>
                    </a:prstGeom>
                  </pic:spPr>
                </pic:pic>
              </a:graphicData>
            </a:graphic>
            <wp14:sizeRelH relativeFrom="margin">
              <wp14:pctWidth>0</wp14:pctWidth>
            </wp14:sizeRelH>
            <wp14:sizeRelV relativeFrom="margin">
              <wp14:pctHeight>0</wp14:pctHeight>
            </wp14:sizeRelV>
          </wp:anchor>
        </w:drawing>
      </w:r>
    </w:p>
    <w:p w:rsidR="00C86BB7" w:rsidRPr="002F0882" w:rsidRDefault="00C86BB7" w:rsidP="00D92284">
      <w:pPr>
        <w:rPr>
          <w:rFonts w:cs="Arial"/>
        </w:rPr>
      </w:pPr>
    </w:p>
    <w:p w:rsidR="00C86BB7" w:rsidRPr="002F0882" w:rsidRDefault="00C86BB7" w:rsidP="00D92284">
      <w:pPr>
        <w:rPr>
          <w:rFonts w:cs="Arial"/>
        </w:rPr>
      </w:pPr>
    </w:p>
    <w:p w:rsidR="00D92284" w:rsidRPr="002F0882" w:rsidRDefault="00D92284" w:rsidP="00D92284">
      <w:pPr>
        <w:rPr>
          <w:rFonts w:cs="Arial"/>
        </w:rPr>
      </w:pPr>
    </w:p>
    <w:p w:rsidR="00D92284" w:rsidRPr="002F0882" w:rsidRDefault="00D92284" w:rsidP="00D92284">
      <w:pPr>
        <w:rPr>
          <w:rFonts w:cs="Arial"/>
        </w:rPr>
      </w:pPr>
    </w:p>
    <w:p w:rsidR="00D92284" w:rsidRPr="002F0882" w:rsidRDefault="00D92284" w:rsidP="00D92284">
      <w:pPr>
        <w:rPr>
          <w:rFonts w:cs="Arial"/>
        </w:rPr>
      </w:pPr>
    </w:p>
    <w:p w:rsidR="00D92284" w:rsidRPr="002F0882" w:rsidRDefault="00D92284" w:rsidP="00D92284">
      <w:pPr>
        <w:rPr>
          <w:rFonts w:cs="Arial"/>
        </w:rPr>
      </w:pPr>
    </w:p>
    <w:p w:rsidR="00D92284" w:rsidRPr="002F0882" w:rsidRDefault="00D92284" w:rsidP="00D92284">
      <w:pPr>
        <w:rPr>
          <w:rFonts w:cs="Arial"/>
          <w:u w:val="single"/>
        </w:rPr>
      </w:pPr>
    </w:p>
    <w:p w:rsidR="00D92284" w:rsidRPr="002F0882" w:rsidRDefault="00D92284" w:rsidP="00D92284">
      <w:pPr>
        <w:rPr>
          <w:rFonts w:cs="Arial"/>
        </w:rPr>
      </w:pPr>
    </w:p>
    <w:p w:rsidR="00D92284" w:rsidRPr="002F0882" w:rsidRDefault="00D92284" w:rsidP="00D92284">
      <w:pPr>
        <w:jc w:val="center"/>
        <w:rPr>
          <w:rFonts w:cs="Arial"/>
        </w:rPr>
      </w:pPr>
    </w:p>
    <w:p w:rsidR="00D92284" w:rsidRPr="002F0882" w:rsidRDefault="00D92284" w:rsidP="00D92284">
      <w:pPr>
        <w:rPr>
          <w:rFonts w:cs="Arial"/>
        </w:rPr>
      </w:pPr>
      <w:r w:rsidRPr="002F0882">
        <w:rPr>
          <w:rFonts w:cs="Arial"/>
          <w:noProof/>
          <w:lang w:val="pt-BR"/>
        </w:rPr>
        <w:lastRenderedPageBreak/>
        <mc:AlternateContent>
          <mc:Choice Requires="wps">
            <w:drawing>
              <wp:anchor distT="0" distB="0" distL="114300" distR="114300" simplePos="0" relativeHeight="251664896" behindDoc="0" locked="0" layoutInCell="1" allowOverlap="1" wp14:anchorId="35DFF187" wp14:editId="6B41863B">
                <wp:simplePos x="0" y="0"/>
                <wp:positionH relativeFrom="margin">
                  <wp:posOffset>955040</wp:posOffset>
                </wp:positionH>
                <wp:positionV relativeFrom="paragraph">
                  <wp:posOffset>83516</wp:posOffset>
                </wp:positionV>
                <wp:extent cx="3760967" cy="313055"/>
                <wp:effectExtent l="0" t="0" r="0" b="0"/>
                <wp:wrapNone/>
                <wp:docPr id="11" name="Text Box 2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0967" cy="313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2B67" w:rsidRPr="00D57240" w:rsidRDefault="00FA2B67" w:rsidP="00D92284">
                            <w:pPr>
                              <w:pStyle w:val="Legenda"/>
                            </w:pPr>
                            <w:r>
                              <w:t>Figure 3 –FFT 512 Diagram</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5DFF187" id="_x0000_s1029" type="#_x0000_t202" style="position:absolute;left:0;text-align:left;margin-left:75.2pt;margin-top:6.6pt;width:296.15pt;height:24.65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" stroked="f">
                <v:textbox style="mso-fit-shape-to-text:t" inset="0,0,0,0">
                  <w:txbxContent>
                    <w:p w:rsidR="00FA2B67" w:rsidRPr="00D57240" w:rsidRDefault="00FA2B67" w:rsidP="00D92284">
                      <w:pPr>
                        <w:pStyle w:val="Legenda"/>
                      </w:pPr>
                      <w:r>
                        <w:t>Figure 3 –FFT 512 Diagram</w:t>
                      </w:r>
                    </w:p>
                  </w:txbxContent>
                </v:textbox>
                <w10:wrap anchorx="margin"/>
              </v:shape>
            </w:pict>
          </mc:Fallback>
        </mc:AlternateContent>
      </w:r>
    </w:p>
    <w:p w:rsidR="00D92284" w:rsidRPr="002F0882" w:rsidRDefault="00D92284" w:rsidP="00D92284">
      <w:pPr>
        <w:rPr>
          <w:rFonts w:cs="Arial"/>
        </w:rPr>
      </w:pPr>
    </w:p>
    <w:p w:rsidR="00D92284" w:rsidRPr="007744AA" w:rsidRDefault="007E0C4C" w:rsidP="00D92284">
      <w:pPr>
        <w:pStyle w:val="Ttulo3"/>
      </w:pPr>
      <w:bookmarkStart w:id="1161" w:name="_Toc473097257"/>
      <w:r w:rsidRPr="007744AA">
        <w:rPr>
          <w:szCs w:val="22"/>
        </w:rPr>
        <w:t>FFT 512</w:t>
      </w:r>
      <w:r w:rsidR="00D92284" w:rsidRPr="007744AA">
        <w:t xml:space="preserve"> Interface</w:t>
      </w:r>
      <w:bookmarkEnd w:id="1161"/>
    </w:p>
    <w:p w:rsidR="00D92284" w:rsidRPr="002F0882" w:rsidRDefault="00D92284" w:rsidP="00D92284">
      <w:pPr>
        <w:rPr>
          <w:rFonts w:cs="Arial"/>
        </w:rPr>
      </w:pPr>
      <w:r w:rsidRPr="002F0882">
        <w:rPr>
          <w:rFonts w:cs="Arial"/>
        </w:rPr>
        <w:t>Block I/O pins.</w:t>
      </w:r>
    </w:p>
    <w:p w:rsidR="00D92284" w:rsidRPr="007744AA" w:rsidRDefault="00D92284" w:rsidP="00D92284">
      <w:pPr>
        <w:pStyle w:val="Legenda1"/>
        <w:keepNext/>
        <w:rPr>
          <w:rFonts w:cs="Arial"/>
          <w:sz w:val="20"/>
        </w:rPr>
      </w:pPr>
      <w:r w:rsidRPr="002F0882">
        <w:rPr>
          <w:rFonts w:cs="Arial"/>
        </w:rPr>
        <w:t xml:space="preserve">Table 6 – </w:t>
      </w:r>
      <w:r w:rsidR="00C86BB7" w:rsidRPr="002F0882">
        <w:rPr>
          <w:rFonts w:cs="Arial"/>
        </w:rPr>
        <w:t>FFT 512</w:t>
      </w:r>
      <w:r w:rsidRPr="002F0882">
        <w:rPr>
          <w:rFonts w:cs="Arial"/>
        </w:rPr>
        <w:t xml:space="preserve"> Interface</w:t>
      </w:r>
    </w:p>
    <w:tbl>
      <w:tblPr>
        <w:tblW w:w="8221" w:type="dxa"/>
        <w:jc w:val="center"/>
        <w:tblLayout w:type="fixed"/>
        <w:tblCellMar>
          <w:left w:w="70" w:type="dxa"/>
          <w:right w:w="70" w:type="dxa"/>
        </w:tblCellMar>
        <w:tblLook w:val="04A0" w:firstRow="1" w:lastRow="0" w:firstColumn="1" w:lastColumn="0" w:noHBand="0" w:noVBand="1"/>
      </w:tblPr>
      <w:tblGrid>
        <w:gridCol w:w="1634"/>
        <w:gridCol w:w="567"/>
        <w:gridCol w:w="4603"/>
        <w:gridCol w:w="1417"/>
      </w:tblGrid>
      <w:tr w:rsidR="00D92284" w:rsidRPr="007744AA" w:rsidTr="002F0882">
        <w:trPr>
          <w:trHeight w:val="301"/>
          <w:tblHeader/>
          <w:jc w:val="center"/>
        </w:trPr>
        <w:tc>
          <w:tcPr>
            <w:tcW w:w="1634" w:type="dxa"/>
            <w:tcBorders>
              <w:top w:val="single" w:sz="4" w:space="0" w:color="000000"/>
              <w:left w:val="single" w:sz="4" w:space="0" w:color="000000"/>
              <w:bottom w:val="single" w:sz="4" w:space="0" w:color="000000"/>
              <w:right w:val="nil"/>
            </w:tcBorders>
            <w:shd w:val="clear" w:color="auto" w:fill="FFFFFF"/>
            <w:vAlign w:val="center"/>
            <w:hideMark/>
          </w:tcPr>
          <w:p w:rsidR="00D92284" w:rsidRPr="002F0882" w:rsidRDefault="00D92284" w:rsidP="00BE22FF">
            <w:pPr>
              <w:suppressAutoHyphens/>
              <w:spacing w:before="0" w:after="0"/>
              <w:jc w:val="center"/>
              <w:rPr>
                <w:rFonts w:cs="Arial"/>
                <w:b/>
                <w:bCs/>
                <w:color w:val="000000"/>
                <w:kern w:val="2"/>
                <w:szCs w:val="22"/>
              </w:rPr>
            </w:pPr>
            <w:r w:rsidRPr="002F0882">
              <w:rPr>
                <w:rFonts w:cs="Arial"/>
                <w:b/>
                <w:bCs/>
                <w:color w:val="000000"/>
                <w:szCs w:val="22"/>
              </w:rPr>
              <w:t>Signal</w:t>
            </w:r>
          </w:p>
        </w:tc>
        <w:tc>
          <w:tcPr>
            <w:tcW w:w="567" w:type="dxa"/>
            <w:tcBorders>
              <w:top w:val="single" w:sz="4" w:space="0" w:color="000000"/>
              <w:left w:val="single" w:sz="4" w:space="0" w:color="000000"/>
              <w:bottom w:val="single" w:sz="4" w:space="0" w:color="000000"/>
              <w:right w:val="nil"/>
            </w:tcBorders>
            <w:shd w:val="clear" w:color="auto" w:fill="FFFFFF"/>
            <w:vAlign w:val="center"/>
            <w:hideMark/>
          </w:tcPr>
          <w:p w:rsidR="00D92284" w:rsidRPr="002F0882" w:rsidRDefault="00D92284" w:rsidP="00BE22FF">
            <w:pPr>
              <w:suppressAutoHyphens/>
              <w:spacing w:before="0" w:after="0"/>
              <w:jc w:val="center"/>
              <w:rPr>
                <w:rFonts w:cs="Arial"/>
                <w:b/>
                <w:bCs/>
                <w:color w:val="000000"/>
                <w:kern w:val="2"/>
                <w:szCs w:val="22"/>
              </w:rPr>
            </w:pPr>
            <w:r w:rsidRPr="002F0882">
              <w:rPr>
                <w:rFonts w:cs="Arial"/>
                <w:b/>
                <w:bCs/>
                <w:color w:val="000000"/>
                <w:szCs w:val="22"/>
              </w:rPr>
              <w:t>I/O</w:t>
            </w:r>
          </w:p>
        </w:tc>
        <w:tc>
          <w:tcPr>
            <w:tcW w:w="4603"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D92284" w:rsidRPr="007744AA" w:rsidRDefault="00D92284" w:rsidP="00BE22FF">
            <w:pPr>
              <w:suppressAutoHyphens/>
              <w:spacing w:before="0" w:after="0"/>
              <w:jc w:val="center"/>
              <w:rPr>
                <w:rFonts w:cs="Arial"/>
                <w:color w:val="000000"/>
                <w:kern w:val="2"/>
                <w:sz w:val="18"/>
                <w:szCs w:val="18"/>
              </w:rPr>
            </w:pPr>
            <w:r w:rsidRPr="002F0882">
              <w:rPr>
                <w:rFonts w:cs="Arial"/>
                <w:b/>
                <w:bCs/>
                <w:color w:val="000000"/>
                <w:szCs w:val="22"/>
              </w:rPr>
              <w:t>Description</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Pr>
          <w:p w:rsidR="00D92284" w:rsidRPr="002F0882" w:rsidRDefault="00D92284" w:rsidP="00BE22FF">
            <w:pPr>
              <w:suppressAutoHyphens/>
              <w:spacing w:before="0" w:after="0"/>
              <w:jc w:val="center"/>
              <w:rPr>
                <w:rFonts w:cs="Arial"/>
                <w:b/>
                <w:bCs/>
                <w:color w:val="000000"/>
                <w:szCs w:val="22"/>
              </w:rPr>
            </w:pPr>
            <w:r w:rsidRPr="002F0882">
              <w:rPr>
                <w:rFonts w:cs="Arial"/>
                <w:b/>
                <w:bCs/>
                <w:color w:val="000000"/>
                <w:szCs w:val="22"/>
              </w:rPr>
              <w:t>From/To</w:t>
            </w:r>
          </w:p>
        </w:tc>
      </w:tr>
      <w:tr w:rsidR="00D92284" w:rsidRPr="007A48A5" w:rsidTr="002F0882">
        <w:trPr>
          <w:trHeight w:val="328"/>
          <w:jc w:val="center"/>
        </w:trPr>
        <w:tc>
          <w:tcPr>
            <w:tcW w:w="1634" w:type="dxa"/>
            <w:tcBorders>
              <w:top w:val="nil"/>
              <w:left w:val="single" w:sz="4" w:space="0" w:color="000000"/>
              <w:bottom w:val="single" w:sz="4" w:space="0" w:color="000000"/>
              <w:right w:val="nil"/>
            </w:tcBorders>
            <w:shd w:val="clear" w:color="auto" w:fill="FFFFFF"/>
            <w:vAlign w:val="center"/>
            <w:hideMark/>
          </w:tcPr>
          <w:p w:rsidR="00D92284" w:rsidRPr="002F0882" w:rsidRDefault="00D92284" w:rsidP="00BE22FF">
            <w:pPr>
              <w:suppressAutoHyphens/>
              <w:spacing w:before="0" w:after="0"/>
              <w:jc w:val="left"/>
              <w:rPr>
                <w:rFonts w:cs="Arial"/>
                <w:color w:val="000000"/>
                <w:kern w:val="2"/>
                <w:sz w:val="20"/>
              </w:rPr>
            </w:pPr>
            <w:r w:rsidRPr="002F0882">
              <w:rPr>
                <w:rFonts w:cs="Arial"/>
                <w:color w:val="000000"/>
                <w:sz w:val="20"/>
              </w:rPr>
              <w:t>clk</w:t>
            </w:r>
          </w:p>
        </w:tc>
        <w:tc>
          <w:tcPr>
            <w:tcW w:w="567" w:type="dxa"/>
            <w:tcBorders>
              <w:top w:val="nil"/>
              <w:left w:val="single" w:sz="4" w:space="0" w:color="000000"/>
              <w:bottom w:val="single" w:sz="4" w:space="0" w:color="000000"/>
              <w:right w:val="nil"/>
            </w:tcBorders>
            <w:shd w:val="clear" w:color="auto" w:fill="FFFFFF"/>
            <w:vAlign w:val="center"/>
            <w:hideMark/>
          </w:tcPr>
          <w:p w:rsidR="00D92284" w:rsidRPr="002F0882" w:rsidRDefault="00D92284" w:rsidP="00BE22FF">
            <w:pPr>
              <w:suppressAutoHyphens/>
              <w:spacing w:before="0" w:after="0"/>
              <w:jc w:val="center"/>
              <w:rPr>
                <w:rFonts w:cs="Arial"/>
                <w:color w:val="000000"/>
                <w:kern w:val="2"/>
                <w:sz w:val="20"/>
              </w:rPr>
            </w:pPr>
            <w:r w:rsidRPr="002F0882">
              <w:rPr>
                <w:rFonts w:cs="Arial"/>
                <w:color w:val="000000"/>
                <w:sz w:val="20"/>
              </w:rPr>
              <w:t>I</w:t>
            </w:r>
          </w:p>
        </w:tc>
        <w:tc>
          <w:tcPr>
            <w:tcW w:w="4603" w:type="dxa"/>
            <w:tcBorders>
              <w:top w:val="nil"/>
              <w:left w:val="single" w:sz="4" w:space="0" w:color="000000"/>
              <w:bottom w:val="single" w:sz="4" w:space="0" w:color="000000"/>
              <w:right w:val="single" w:sz="4" w:space="0" w:color="000000"/>
            </w:tcBorders>
            <w:shd w:val="clear" w:color="auto" w:fill="FFFFFF"/>
            <w:vAlign w:val="center"/>
            <w:hideMark/>
          </w:tcPr>
          <w:p w:rsidR="00D92284" w:rsidRPr="002F0882" w:rsidRDefault="00D92284" w:rsidP="00BE22FF">
            <w:pPr>
              <w:suppressAutoHyphens/>
              <w:spacing w:before="0" w:after="0"/>
              <w:jc w:val="left"/>
              <w:rPr>
                <w:rFonts w:cs="Arial"/>
                <w:color w:val="000000"/>
                <w:kern w:val="2"/>
                <w:sz w:val="20"/>
              </w:rPr>
            </w:pPr>
            <w:r w:rsidRPr="002F0882">
              <w:rPr>
                <w:rFonts w:cs="Arial"/>
                <w:color w:val="000000"/>
                <w:sz w:val="20"/>
              </w:rPr>
              <w:t>Input clock at 437</w:t>
            </w:r>
            <w:r w:rsidR="007A48A5" w:rsidRPr="002F0882">
              <w:rPr>
                <w:rFonts w:cs="Arial"/>
                <w:color w:val="000000"/>
                <w:sz w:val="20"/>
              </w:rPr>
              <w:t>.</w:t>
            </w:r>
            <w:r w:rsidRPr="002F0882">
              <w:rPr>
                <w:rFonts w:cs="Arial"/>
                <w:color w:val="000000"/>
                <w:sz w:val="20"/>
              </w:rPr>
              <w:t>5Mhz with duty cycle of 50%</w:t>
            </w:r>
          </w:p>
        </w:tc>
        <w:tc>
          <w:tcPr>
            <w:tcW w:w="1417" w:type="dxa"/>
            <w:tcBorders>
              <w:top w:val="nil"/>
              <w:left w:val="single" w:sz="4" w:space="0" w:color="000000"/>
              <w:bottom w:val="single" w:sz="4" w:space="0" w:color="000000"/>
              <w:right w:val="single" w:sz="4" w:space="0" w:color="000000"/>
            </w:tcBorders>
            <w:shd w:val="clear" w:color="auto" w:fill="FFFFFF"/>
          </w:tcPr>
          <w:p w:rsidR="00D92284" w:rsidRPr="002F0882" w:rsidRDefault="00D92284" w:rsidP="00BE22FF">
            <w:pPr>
              <w:suppressAutoHyphens/>
              <w:spacing w:before="0" w:after="0"/>
              <w:jc w:val="left"/>
              <w:rPr>
                <w:rFonts w:cs="Arial"/>
                <w:sz w:val="20"/>
              </w:rPr>
            </w:pPr>
            <w:r w:rsidRPr="002F0882">
              <w:rPr>
                <w:rFonts w:cs="Arial"/>
                <w:color w:val="000000"/>
                <w:sz w:val="20"/>
              </w:rPr>
              <w:t>FE</w:t>
            </w:r>
          </w:p>
        </w:tc>
      </w:tr>
      <w:tr w:rsidR="00D92284" w:rsidRPr="007A48A5" w:rsidTr="002F0882">
        <w:trPr>
          <w:trHeight w:val="301"/>
          <w:jc w:val="center"/>
        </w:trPr>
        <w:tc>
          <w:tcPr>
            <w:tcW w:w="1634" w:type="dxa"/>
            <w:tcBorders>
              <w:top w:val="nil"/>
              <w:left w:val="single" w:sz="4" w:space="0" w:color="000000"/>
              <w:bottom w:val="single" w:sz="4" w:space="0" w:color="000000"/>
              <w:right w:val="nil"/>
            </w:tcBorders>
            <w:shd w:val="clear" w:color="auto" w:fill="FFFFFF"/>
            <w:vAlign w:val="center"/>
            <w:hideMark/>
          </w:tcPr>
          <w:p w:rsidR="00D92284" w:rsidRPr="002F0882" w:rsidRDefault="00D92284" w:rsidP="00BE22FF">
            <w:pPr>
              <w:suppressAutoHyphens/>
              <w:spacing w:before="0" w:after="0"/>
              <w:jc w:val="left"/>
              <w:rPr>
                <w:rFonts w:cs="Arial"/>
                <w:color w:val="000000"/>
                <w:kern w:val="2"/>
                <w:sz w:val="20"/>
              </w:rPr>
            </w:pPr>
            <w:proofErr w:type="spellStart"/>
            <w:r w:rsidRPr="002F0882">
              <w:rPr>
                <w:rFonts w:cs="Arial"/>
                <w:color w:val="000000"/>
                <w:sz w:val="20"/>
              </w:rPr>
              <w:t>rst_async_n</w:t>
            </w:r>
            <w:proofErr w:type="spellEnd"/>
          </w:p>
        </w:tc>
        <w:tc>
          <w:tcPr>
            <w:tcW w:w="567" w:type="dxa"/>
            <w:tcBorders>
              <w:top w:val="nil"/>
              <w:left w:val="single" w:sz="4" w:space="0" w:color="000000"/>
              <w:bottom w:val="single" w:sz="4" w:space="0" w:color="000000"/>
              <w:right w:val="nil"/>
            </w:tcBorders>
            <w:shd w:val="clear" w:color="auto" w:fill="FFFFFF"/>
            <w:vAlign w:val="center"/>
            <w:hideMark/>
          </w:tcPr>
          <w:p w:rsidR="00D92284" w:rsidRPr="002F0882" w:rsidRDefault="00D92284" w:rsidP="00BE22FF">
            <w:pPr>
              <w:suppressAutoHyphens/>
              <w:spacing w:before="0" w:after="0"/>
              <w:jc w:val="center"/>
              <w:rPr>
                <w:rFonts w:cs="Arial"/>
                <w:color w:val="000000"/>
                <w:kern w:val="2"/>
                <w:sz w:val="20"/>
              </w:rPr>
            </w:pPr>
            <w:r w:rsidRPr="002F0882">
              <w:rPr>
                <w:rFonts w:cs="Arial"/>
                <w:color w:val="000000"/>
                <w:sz w:val="20"/>
              </w:rPr>
              <w:t>I</w:t>
            </w:r>
          </w:p>
        </w:tc>
        <w:tc>
          <w:tcPr>
            <w:tcW w:w="4603" w:type="dxa"/>
            <w:tcBorders>
              <w:top w:val="nil"/>
              <w:left w:val="single" w:sz="4" w:space="0" w:color="000000"/>
              <w:bottom w:val="single" w:sz="4" w:space="0" w:color="000000"/>
              <w:right w:val="single" w:sz="4" w:space="0" w:color="000000"/>
            </w:tcBorders>
            <w:shd w:val="clear" w:color="auto" w:fill="FFFFFF"/>
            <w:vAlign w:val="center"/>
            <w:hideMark/>
          </w:tcPr>
          <w:p w:rsidR="00D92284" w:rsidRPr="002F0882" w:rsidRDefault="00D92284" w:rsidP="002F0882">
            <w:pPr>
              <w:suppressAutoHyphens/>
              <w:spacing w:before="0" w:after="0"/>
              <w:jc w:val="left"/>
              <w:rPr>
                <w:rFonts w:cs="Arial"/>
                <w:color w:val="000000"/>
                <w:kern w:val="2"/>
                <w:sz w:val="20"/>
              </w:rPr>
            </w:pPr>
            <w:r w:rsidRPr="002F0882">
              <w:rPr>
                <w:rFonts w:cs="Arial"/>
                <w:color w:val="000000"/>
                <w:sz w:val="20"/>
              </w:rPr>
              <w:t>Input reset -  Active Low</w:t>
            </w:r>
          </w:p>
        </w:tc>
        <w:tc>
          <w:tcPr>
            <w:tcW w:w="1417" w:type="dxa"/>
            <w:tcBorders>
              <w:top w:val="nil"/>
              <w:left w:val="single" w:sz="4" w:space="0" w:color="000000"/>
              <w:bottom w:val="single" w:sz="4" w:space="0" w:color="000000"/>
              <w:right w:val="single" w:sz="4" w:space="0" w:color="000000"/>
            </w:tcBorders>
            <w:shd w:val="clear" w:color="auto" w:fill="FFFFFF"/>
          </w:tcPr>
          <w:p w:rsidR="00D92284" w:rsidRPr="002F0882" w:rsidRDefault="00D92284" w:rsidP="00BE22FF">
            <w:pPr>
              <w:suppressAutoHyphens/>
              <w:spacing w:before="0" w:after="0"/>
              <w:jc w:val="left"/>
              <w:rPr>
                <w:rFonts w:cs="Arial"/>
                <w:color w:val="000000"/>
                <w:sz w:val="20"/>
              </w:rPr>
            </w:pPr>
            <w:r w:rsidRPr="002F0882">
              <w:rPr>
                <w:rFonts w:cs="Arial"/>
                <w:color w:val="000000"/>
                <w:sz w:val="20"/>
              </w:rPr>
              <w:t>FE</w:t>
            </w:r>
          </w:p>
        </w:tc>
      </w:tr>
      <w:tr w:rsidR="00501FF7" w:rsidRPr="007A48A5" w:rsidTr="002F0882">
        <w:trPr>
          <w:trHeight w:val="301"/>
          <w:jc w:val="center"/>
        </w:trPr>
        <w:tc>
          <w:tcPr>
            <w:tcW w:w="1634" w:type="dxa"/>
            <w:tcBorders>
              <w:top w:val="nil"/>
              <w:left w:val="single" w:sz="4" w:space="0" w:color="000000"/>
              <w:bottom w:val="single" w:sz="4" w:space="0" w:color="000000"/>
              <w:right w:val="nil"/>
            </w:tcBorders>
            <w:shd w:val="clear" w:color="auto" w:fill="FFFFFF"/>
            <w:vAlign w:val="center"/>
          </w:tcPr>
          <w:p w:rsidR="00501FF7" w:rsidRPr="002F0882" w:rsidRDefault="00501FF7" w:rsidP="00501FF7">
            <w:pPr>
              <w:suppressAutoHyphens/>
              <w:spacing w:before="0" w:after="0"/>
              <w:jc w:val="left"/>
              <w:rPr>
                <w:rFonts w:cs="Arial"/>
                <w:color w:val="000000"/>
                <w:sz w:val="20"/>
              </w:rPr>
            </w:pPr>
            <w:proofErr w:type="spellStart"/>
            <w:r w:rsidRPr="002F0882">
              <w:rPr>
                <w:rFonts w:cs="Arial"/>
                <w:color w:val="000000"/>
                <w:sz w:val="20"/>
              </w:rPr>
              <w:t>pow_out_i</w:t>
            </w:r>
            <w:proofErr w:type="spellEnd"/>
            <w:r w:rsidR="00C6313E" w:rsidRPr="002F0882">
              <w:rPr>
                <w:rFonts w:cs="Arial"/>
                <w:color w:val="000000"/>
                <w:sz w:val="20"/>
              </w:rPr>
              <w:t xml:space="preserve"> [64]</w:t>
            </w:r>
          </w:p>
        </w:tc>
        <w:tc>
          <w:tcPr>
            <w:tcW w:w="567" w:type="dxa"/>
            <w:tcBorders>
              <w:top w:val="nil"/>
              <w:left w:val="single" w:sz="4" w:space="0" w:color="000000"/>
              <w:bottom w:val="single" w:sz="4" w:space="0" w:color="000000"/>
              <w:right w:val="nil"/>
            </w:tcBorders>
            <w:shd w:val="clear" w:color="auto" w:fill="FFFFFF"/>
            <w:vAlign w:val="center"/>
          </w:tcPr>
          <w:p w:rsidR="00501FF7" w:rsidRPr="002F0882" w:rsidRDefault="00501FF7" w:rsidP="00501FF7">
            <w:pPr>
              <w:suppressAutoHyphens/>
              <w:spacing w:before="0" w:after="0"/>
              <w:jc w:val="center"/>
              <w:rPr>
                <w:rFonts w:cs="Arial"/>
                <w:color w:val="000000"/>
                <w:sz w:val="20"/>
              </w:rPr>
            </w:pPr>
            <w:r w:rsidRPr="002F0882">
              <w:rPr>
                <w:rFonts w:cs="Arial"/>
                <w:color w:val="000000"/>
                <w:sz w:val="20"/>
              </w:rPr>
              <w:t>I</w:t>
            </w:r>
          </w:p>
        </w:tc>
        <w:tc>
          <w:tcPr>
            <w:tcW w:w="4603" w:type="dxa"/>
            <w:tcBorders>
              <w:top w:val="nil"/>
              <w:left w:val="single" w:sz="4" w:space="0" w:color="000000"/>
              <w:bottom w:val="single" w:sz="4" w:space="0" w:color="000000"/>
              <w:right w:val="single" w:sz="4" w:space="0" w:color="000000"/>
            </w:tcBorders>
            <w:shd w:val="clear" w:color="auto" w:fill="FFFFFF"/>
            <w:vAlign w:val="center"/>
          </w:tcPr>
          <w:p w:rsidR="00501FF7" w:rsidRPr="002F0882" w:rsidRDefault="00501FF7" w:rsidP="00501FF7">
            <w:pPr>
              <w:suppressAutoHyphens/>
              <w:spacing w:before="0" w:after="0"/>
              <w:jc w:val="left"/>
              <w:rPr>
                <w:rFonts w:cs="Arial"/>
                <w:color w:val="000000"/>
                <w:kern w:val="2"/>
                <w:sz w:val="20"/>
              </w:rPr>
            </w:pPr>
            <w:r w:rsidRPr="002F0882">
              <w:rPr>
                <w:rFonts w:cs="Arial"/>
                <w:color w:val="000000"/>
                <w:kern w:val="2"/>
                <w:sz w:val="20"/>
              </w:rPr>
              <w:t>Signal raised to power of 4 (in phase component)</w:t>
            </w:r>
          </w:p>
        </w:tc>
        <w:tc>
          <w:tcPr>
            <w:tcW w:w="1417" w:type="dxa"/>
            <w:tcBorders>
              <w:top w:val="nil"/>
              <w:left w:val="single" w:sz="4" w:space="0" w:color="000000"/>
              <w:bottom w:val="single" w:sz="4" w:space="0" w:color="000000"/>
              <w:right w:val="single" w:sz="4" w:space="0" w:color="000000"/>
            </w:tcBorders>
            <w:shd w:val="clear" w:color="auto" w:fill="FFFFFF"/>
          </w:tcPr>
          <w:p w:rsidR="00501FF7" w:rsidRPr="002F0882" w:rsidRDefault="00501FF7" w:rsidP="00501FF7">
            <w:pPr>
              <w:suppressAutoHyphens/>
              <w:spacing w:before="0" w:after="0"/>
              <w:jc w:val="left"/>
              <w:rPr>
                <w:rFonts w:cs="Arial"/>
                <w:color w:val="000000"/>
                <w:sz w:val="20"/>
              </w:rPr>
            </w:pPr>
            <w:r w:rsidRPr="002F0882">
              <w:rPr>
                <w:rFonts w:cs="Arial"/>
                <w:color w:val="000000"/>
                <w:sz w:val="20"/>
              </w:rPr>
              <w:t>POWER 4</w:t>
            </w:r>
          </w:p>
        </w:tc>
      </w:tr>
      <w:tr w:rsidR="00501FF7" w:rsidRPr="007A48A5" w:rsidTr="002F0882">
        <w:trPr>
          <w:trHeight w:val="301"/>
          <w:jc w:val="center"/>
        </w:trPr>
        <w:tc>
          <w:tcPr>
            <w:tcW w:w="1634" w:type="dxa"/>
            <w:tcBorders>
              <w:top w:val="nil"/>
              <w:left w:val="single" w:sz="4" w:space="0" w:color="000000"/>
              <w:bottom w:val="single" w:sz="4" w:space="0" w:color="000000"/>
              <w:right w:val="nil"/>
            </w:tcBorders>
            <w:shd w:val="clear" w:color="auto" w:fill="FFFFFF"/>
            <w:vAlign w:val="center"/>
          </w:tcPr>
          <w:p w:rsidR="00501FF7" w:rsidRPr="002F0882" w:rsidRDefault="00501FF7" w:rsidP="00501FF7">
            <w:pPr>
              <w:suppressAutoHyphens/>
              <w:spacing w:before="0" w:after="0"/>
              <w:jc w:val="left"/>
              <w:rPr>
                <w:rFonts w:cs="Arial"/>
                <w:color w:val="000000"/>
                <w:sz w:val="20"/>
              </w:rPr>
            </w:pPr>
            <w:proofErr w:type="spellStart"/>
            <w:r w:rsidRPr="002F0882">
              <w:rPr>
                <w:rFonts w:cs="Arial"/>
                <w:color w:val="000000"/>
                <w:sz w:val="20"/>
              </w:rPr>
              <w:t>pow_out_q</w:t>
            </w:r>
            <w:proofErr w:type="spellEnd"/>
            <w:r w:rsidR="00C6313E" w:rsidRPr="002F0882">
              <w:rPr>
                <w:rFonts w:cs="Arial"/>
                <w:color w:val="000000"/>
                <w:sz w:val="20"/>
              </w:rPr>
              <w:t xml:space="preserve"> [64]</w:t>
            </w:r>
          </w:p>
        </w:tc>
        <w:tc>
          <w:tcPr>
            <w:tcW w:w="567" w:type="dxa"/>
            <w:tcBorders>
              <w:top w:val="nil"/>
              <w:left w:val="single" w:sz="4" w:space="0" w:color="000000"/>
              <w:bottom w:val="single" w:sz="4" w:space="0" w:color="000000"/>
              <w:right w:val="nil"/>
            </w:tcBorders>
            <w:shd w:val="clear" w:color="auto" w:fill="FFFFFF"/>
            <w:vAlign w:val="center"/>
          </w:tcPr>
          <w:p w:rsidR="00501FF7" w:rsidRPr="002F0882" w:rsidRDefault="00501FF7" w:rsidP="00501FF7">
            <w:pPr>
              <w:suppressAutoHyphens/>
              <w:spacing w:before="0" w:after="0"/>
              <w:jc w:val="center"/>
              <w:rPr>
                <w:rFonts w:cs="Arial"/>
                <w:color w:val="000000"/>
                <w:sz w:val="20"/>
              </w:rPr>
            </w:pPr>
            <w:r w:rsidRPr="002F0882">
              <w:rPr>
                <w:rFonts w:cs="Arial"/>
                <w:color w:val="000000"/>
                <w:sz w:val="20"/>
              </w:rPr>
              <w:t>I</w:t>
            </w:r>
          </w:p>
        </w:tc>
        <w:tc>
          <w:tcPr>
            <w:tcW w:w="4603" w:type="dxa"/>
            <w:tcBorders>
              <w:top w:val="nil"/>
              <w:left w:val="single" w:sz="4" w:space="0" w:color="000000"/>
              <w:bottom w:val="single" w:sz="4" w:space="0" w:color="000000"/>
              <w:right w:val="single" w:sz="4" w:space="0" w:color="000000"/>
            </w:tcBorders>
            <w:shd w:val="clear" w:color="auto" w:fill="FFFFFF"/>
            <w:vAlign w:val="center"/>
          </w:tcPr>
          <w:p w:rsidR="00501FF7" w:rsidRPr="002F0882" w:rsidRDefault="00501FF7" w:rsidP="00501FF7">
            <w:pPr>
              <w:suppressAutoHyphens/>
              <w:spacing w:before="0" w:after="0"/>
              <w:jc w:val="left"/>
              <w:rPr>
                <w:rFonts w:cs="Arial"/>
                <w:color w:val="000000"/>
                <w:kern w:val="2"/>
                <w:sz w:val="20"/>
              </w:rPr>
            </w:pPr>
            <w:r w:rsidRPr="002F0882">
              <w:rPr>
                <w:rFonts w:cs="Arial"/>
                <w:color w:val="000000"/>
                <w:kern w:val="2"/>
                <w:sz w:val="20"/>
              </w:rPr>
              <w:t>Signal raised to power of 4 (quadrature component)</w:t>
            </w:r>
          </w:p>
        </w:tc>
        <w:tc>
          <w:tcPr>
            <w:tcW w:w="1417" w:type="dxa"/>
            <w:tcBorders>
              <w:top w:val="nil"/>
              <w:left w:val="single" w:sz="4" w:space="0" w:color="000000"/>
              <w:bottom w:val="single" w:sz="4" w:space="0" w:color="000000"/>
              <w:right w:val="single" w:sz="4" w:space="0" w:color="000000"/>
            </w:tcBorders>
            <w:shd w:val="clear" w:color="auto" w:fill="FFFFFF"/>
          </w:tcPr>
          <w:p w:rsidR="00501FF7" w:rsidRPr="002F0882" w:rsidRDefault="00501FF7" w:rsidP="00501FF7">
            <w:pPr>
              <w:suppressAutoHyphens/>
              <w:spacing w:before="0" w:after="0"/>
              <w:jc w:val="left"/>
              <w:rPr>
                <w:rFonts w:cs="Arial"/>
                <w:color w:val="000000"/>
                <w:sz w:val="20"/>
              </w:rPr>
            </w:pPr>
            <w:r w:rsidRPr="002F0882">
              <w:rPr>
                <w:rFonts w:cs="Arial"/>
                <w:color w:val="000000"/>
                <w:sz w:val="20"/>
              </w:rPr>
              <w:t>POWER 4</w:t>
            </w:r>
          </w:p>
        </w:tc>
      </w:tr>
      <w:tr w:rsidR="00501FF7" w:rsidRPr="007A48A5" w:rsidTr="002F0882">
        <w:trPr>
          <w:trHeight w:val="301"/>
          <w:jc w:val="center"/>
        </w:trPr>
        <w:tc>
          <w:tcPr>
            <w:tcW w:w="1634" w:type="dxa"/>
            <w:tcBorders>
              <w:top w:val="nil"/>
              <w:left w:val="single" w:sz="4" w:space="0" w:color="000000"/>
              <w:bottom w:val="single" w:sz="4" w:space="0" w:color="000000"/>
              <w:right w:val="nil"/>
            </w:tcBorders>
            <w:shd w:val="clear" w:color="auto" w:fill="FFFFFF"/>
            <w:vAlign w:val="center"/>
          </w:tcPr>
          <w:p w:rsidR="00501FF7" w:rsidRPr="002F0882" w:rsidRDefault="00501FF7" w:rsidP="00501FF7">
            <w:pPr>
              <w:suppressAutoHyphens/>
              <w:spacing w:before="0" w:after="0"/>
              <w:jc w:val="left"/>
              <w:rPr>
                <w:rFonts w:cs="Arial"/>
                <w:color w:val="000000"/>
                <w:sz w:val="20"/>
              </w:rPr>
            </w:pPr>
            <w:proofErr w:type="spellStart"/>
            <w:r w:rsidRPr="002F0882">
              <w:rPr>
                <w:rFonts w:cs="Arial"/>
                <w:color w:val="000000"/>
                <w:sz w:val="20"/>
              </w:rPr>
              <w:t>pow_vld_out</w:t>
            </w:r>
            <w:proofErr w:type="spellEnd"/>
          </w:p>
        </w:tc>
        <w:tc>
          <w:tcPr>
            <w:tcW w:w="567" w:type="dxa"/>
            <w:tcBorders>
              <w:top w:val="nil"/>
              <w:left w:val="single" w:sz="4" w:space="0" w:color="000000"/>
              <w:bottom w:val="single" w:sz="4" w:space="0" w:color="000000"/>
              <w:right w:val="nil"/>
            </w:tcBorders>
            <w:shd w:val="clear" w:color="auto" w:fill="FFFFFF"/>
            <w:vAlign w:val="center"/>
          </w:tcPr>
          <w:p w:rsidR="00501FF7" w:rsidRPr="002F0882" w:rsidRDefault="00501FF7" w:rsidP="00501FF7">
            <w:pPr>
              <w:suppressAutoHyphens/>
              <w:spacing w:before="0" w:after="0"/>
              <w:jc w:val="center"/>
              <w:rPr>
                <w:rFonts w:cs="Arial"/>
                <w:color w:val="000000"/>
                <w:sz w:val="20"/>
              </w:rPr>
            </w:pPr>
            <w:r w:rsidRPr="002F0882">
              <w:rPr>
                <w:rFonts w:cs="Arial"/>
                <w:color w:val="000000"/>
                <w:sz w:val="20"/>
              </w:rPr>
              <w:t>I</w:t>
            </w:r>
          </w:p>
        </w:tc>
        <w:tc>
          <w:tcPr>
            <w:tcW w:w="4603" w:type="dxa"/>
            <w:tcBorders>
              <w:top w:val="nil"/>
              <w:left w:val="single" w:sz="4" w:space="0" w:color="000000"/>
              <w:bottom w:val="single" w:sz="4" w:space="0" w:color="000000"/>
              <w:right w:val="single" w:sz="4" w:space="0" w:color="000000"/>
            </w:tcBorders>
            <w:shd w:val="clear" w:color="auto" w:fill="FFFFFF"/>
            <w:vAlign w:val="center"/>
          </w:tcPr>
          <w:p w:rsidR="00501FF7" w:rsidRPr="002F0882" w:rsidRDefault="00C6313E" w:rsidP="00501FF7">
            <w:pPr>
              <w:suppressAutoHyphens/>
              <w:spacing w:before="0" w:after="0"/>
              <w:jc w:val="left"/>
              <w:rPr>
                <w:rFonts w:cs="Arial"/>
                <w:color w:val="000000"/>
                <w:kern w:val="2"/>
                <w:sz w:val="20"/>
              </w:rPr>
            </w:pPr>
            <w:r w:rsidRPr="002F0882">
              <w:rPr>
                <w:rFonts w:cs="Arial"/>
                <w:color w:val="000000"/>
                <w:kern w:val="2"/>
                <w:sz w:val="20"/>
              </w:rPr>
              <w:t>Valid input</w:t>
            </w:r>
            <w:r w:rsidR="00501FF7" w:rsidRPr="002F0882">
              <w:rPr>
                <w:rFonts w:cs="Arial"/>
                <w:color w:val="000000"/>
                <w:kern w:val="2"/>
                <w:sz w:val="20"/>
              </w:rPr>
              <w:t xml:space="preserve"> signal – Active High</w:t>
            </w:r>
          </w:p>
        </w:tc>
        <w:tc>
          <w:tcPr>
            <w:tcW w:w="1417" w:type="dxa"/>
            <w:tcBorders>
              <w:top w:val="nil"/>
              <w:left w:val="single" w:sz="4" w:space="0" w:color="000000"/>
              <w:bottom w:val="single" w:sz="4" w:space="0" w:color="000000"/>
              <w:right w:val="single" w:sz="4" w:space="0" w:color="000000"/>
            </w:tcBorders>
            <w:shd w:val="clear" w:color="auto" w:fill="FFFFFF"/>
          </w:tcPr>
          <w:p w:rsidR="00501FF7" w:rsidRPr="002F0882" w:rsidRDefault="00501FF7" w:rsidP="00501FF7">
            <w:pPr>
              <w:suppressAutoHyphens/>
              <w:spacing w:before="0" w:after="0"/>
              <w:jc w:val="left"/>
              <w:rPr>
                <w:rFonts w:cs="Arial"/>
                <w:color w:val="000000"/>
                <w:sz w:val="20"/>
              </w:rPr>
            </w:pPr>
            <w:r w:rsidRPr="002F0882">
              <w:rPr>
                <w:rFonts w:cs="Arial"/>
                <w:color w:val="000000"/>
                <w:sz w:val="20"/>
              </w:rPr>
              <w:t>POWER 4</w:t>
            </w:r>
          </w:p>
        </w:tc>
      </w:tr>
      <w:tr w:rsidR="00501FF7" w:rsidRPr="007A48A5" w:rsidTr="002F0882">
        <w:trPr>
          <w:trHeight w:val="301"/>
          <w:jc w:val="center"/>
        </w:trPr>
        <w:tc>
          <w:tcPr>
            <w:tcW w:w="1634" w:type="dxa"/>
            <w:tcBorders>
              <w:top w:val="nil"/>
              <w:left w:val="single" w:sz="4" w:space="0" w:color="000000"/>
              <w:bottom w:val="single" w:sz="4" w:space="0" w:color="000000"/>
              <w:right w:val="nil"/>
            </w:tcBorders>
            <w:shd w:val="clear" w:color="auto" w:fill="FFFFFF"/>
            <w:vAlign w:val="center"/>
          </w:tcPr>
          <w:p w:rsidR="00501FF7" w:rsidRPr="002F0882" w:rsidRDefault="00501FF7" w:rsidP="00501FF7">
            <w:pPr>
              <w:suppressAutoHyphens/>
              <w:spacing w:before="0" w:after="0"/>
              <w:jc w:val="left"/>
              <w:rPr>
                <w:rFonts w:cs="Arial"/>
                <w:color w:val="000000"/>
                <w:sz w:val="20"/>
              </w:rPr>
            </w:pPr>
            <w:proofErr w:type="spellStart"/>
            <w:r w:rsidRPr="002F0882">
              <w:rPr>
                <w:rFonts w:cs="Arial"/>
                <w:color w:val="000000"/>
                <w:sz w:val="20"/>
              </w:rPr>
              <w:t>fft_out_i</w:t>
            </w:r>
            <w:proofErr w:type="spellEnd"/>
            <w:r w:rsidRPr="002F0882">
              <w:rPr>
                <w:rFonts w:cs="Arial"/>
                <w:color w:val="000000"/>
                <w:sz w:val="20"/>
              </w:rPr>
              <w:t xml:space="preserve"> [64]</w:t>
            </w:r>
          </w:p>
        </w:tc>
        <w:tc>
          <w:tcPr>
            <w:tcW w:w="567" w:type="dxa"/>
            <w:tcBorders>
              <w:top w:val="nil"/>
              <w:left w:val="single" w:sz="4" w:space="0" w:color="000000"/>
              <w:bottom w:val="single" w:sz="4" w:space="0" w:color="000000"/>
              <w:right w:val="nil"/>
            </w:tcBorders>
            <w:shd w:val="clear" w:color="auto" w:fill="FFFFFF"/>
            <w:vAlign w:val="center"/>
          </w:tcPr>
          <w:p w:rsidR="00501FF7" w:rsidRPr="002F0882" w:rsidRDefault="00501FF7" w:rsidP="00501FF7">
            <w:pPr>
              <w:suppressAutoHyphens/>
              <w:spacing w:before="0" w:after="0"/>
              <w:jc w:val="center"/>
              <w:rPr>
                <w:rFonts w:cs="Arial"/>
                <w:color w:val="000000"/>
                <w:sz w:val="20"/>
              </w:rPr>
            </w:pPr>
            <w:r w:rsidRPr="002F0882">
              <w:rPr>
                <w:rFonts w:cs="Arial"/>
                <w:color w:val="000000"/>
                <w:sz w:val="20"/>
              </w:rPr>
              <w:t>O</w:t>
            </w:r>
          </w:p>
        </w:tc>
        <w:tc>
          <w:tcPr>
            <w:tcW w:w="4603" w:type="dxa"/>
            <w:tcBorders>
              <w:top w:val="nil"/>
              <w:left w:val="single" w:sz="4" w:space="0" w:color="000000"/>
              <w:bottom w:val="single" w:sz="4" w:space="0" w:color="000000"/>
              <w:right w:val="single" w:sz="4" w:space="0" w:color="000000"/>
            </w:tcBorders>
            <w:shd w:val="clear" w:color="auto" w:fill="FFFFFF"/>
            <w:vAlign w:val="center"/>
          </w:tcPr>
          <w:p w:rsidR="00501FF7" w:rsidRPr="002F0882" w:rsidRDefault="00C6313E" w:rsidP="00501FF7">
            <w:pPr>
              <w:suppressAutoHyphens/>
              <w:spacing w:before="0" w:after="0"/>
              <w:jc w:val="left"/>
              <w:rPr>
                <w:rFonts w:cs="Arial"/>
                <w:color w:val="000000"/>
                <w:kern w:val="2"/>
                <w:sz w:val="20"/>
              </w:rPr>
            </w:pPr>
            <w:r w:rsidRPr="002F0882">
              <w:rPr>
                <w:rFonts w:cs="Arial"/>
                <w:color w:val="000000"/>
                <w:kern w:val="2"/>
                <w:sz w:val="20"/>
              </w:rPr>
              <w:t>FFT result data (in phase component)</w:t>
            </w:r>
          </w:p>
        </w:tc>
        <w:tc>
          <w:tcPr>
            <w:tcW w:w="1417" w:type="dxa"/>
            <w:tcBorders>
              <w:top w:val="nil"/>
              <w:left w:val="single" w:sz="4" w:space="0" w:color="000000"/>
              <w:bottom w:val="single" w:sz="4" w:space="0" w:color="000000"/>
              <w:right w:val="single" w:sz="4" w:space="0" w:color="000000"/>
            </w:tcBorders>
            <w:shd w:val="clear" w:color="auto" w:fill="FFFFFF"/>
          </w:tcPr>
          <w:p w:rsidR="00501FF7" w:rsidRPr="002F0882" w:rsidRDefault="00C6313E" w:rsidP="00501FF7">
            <w:pPr>
              <w:suppressAutoHyphens/>
              <w:spacing w:before="0" w:after="0"/>
              <w:jc w:val="left"/>
              <w:rPr>
                <w:rFonts w:cs="Arial"/>
                <w:color w:val="000000"/>
                <w:sz w:val="20"/>
              </w:rPr>
            </w:pPr>
            <w:r w:rsidRPr="002F0882">
              <w:rPr>
                <w:rFonts w:cs="Arial"/>
                <w:color w:val="000000"/>
                <w:sz w:val="20"/>
              </w:rPr>
              <w:t>PEAK</w:t>
            </w:r>
          </w:p>
        </w:tc>
      </w:tr>
      <w:tr w:rsidR="00501FF7" w:rsidRPr="007A48A5" w:rsidTr="002F0882">
        <w:trPr>
          <w:trHeight w:val="301"/>
          <w:jc w:val="center"/>
        </w:trPr>
        <w:tc>
          <w:tcPr>
            <w:tcW w:w="1634" w:type="dxa"/>
            <w:tcBorders>
              <w:top w:val="nil"/>
              <w:left w:val="single" w:sz="4" w:space="0" w:color="000000"/>
              <w:bottom w:val="single" w:sz="4" w:space="0" w:color="000000"/>
              <w:right w:val="nil"/>
            </w:tcBorders>
            <w:shd w:val="clear" w:color="auto" w:fill="FFFFFF"/>
            <w:vAlign w:val="center"/>
          </w:tcPr>
          <w:p w:rsidR="00501FF7" w:rsidRPr="002F0882" w:rsidRDefault="00501FF7" w:rsidP="00501FF7">
            <w:pPr>
              <w:suppressAutoHyphens/>
              <w:spacing w:before="0" w:after="0"/>
              <w:jc w:val="left"/>
              <w:rPr>
                <w:rFonts w:cs="Arial"/>
                <w:color w:val="000000"/>
                <w:sz w:val="20"/>
              </w:rPr>
            </w:pPr>
            <w:proofErr w:type="spellStart"/>
            <w:r w:rsidRPr="002F0882">
              <w:rPr>
                <w:rFonts w:cs="Arial"/>
                <w:color w:val="000000"/>
                <w:sz w:val="20"/>
              </w:rPr>
              <w:t>fft_out_q</w:t>
            </w:r>
            <w:proofErr w:type="spellEnd"/>
            <w:r w:rsidRPr="002F0882">
              <w:rPr>
                <w:rFonts w:cs="Arial"/>
                <w:color w:val="000000"/>
                <w:sz w:val="20"/>
              </w:rPr>
              <w:t xml:space="preserve"> [64]</w:t>
            </w:r>
          </w:p>
        </w:tc>
        <w:tc>
          <w:tcPr>
            <w:tcW w:w="567" w:type="dxa"/>
            <w:tcBorders>
              <w:top w:val="nil"/>
              <w:left w:val="single" w:sz="4" w:space="0" w:color="000000"/>
              <w:bottom w:val="single" w:sz="4" w:space="0" w:color="000000"/>
              <w:right w:val="nil"/>
            </w:tcBorders>
            <w:shd w:val="clear" w:color="auto" w:fill="FFFFFF"/>
            <w:vAlign w:val="center"/>
          </w:tcPr>
          <w:p w:rsidR="00501FF7" w:rsidRPr="002F0882" w:rsidRDefault="00501FF7" w:rsidP="00501FF7">
            <w:pPr>
              <w:suppressAutoHyphens/>
              <w:spacing w:before="0" w:after="0"/>
              <w:jc w:val="center"/>
              <w:rPr>
                <w:rFonts w:cs="Arial"/>
                <w:color w:val="000000"/>
                <w:sz w:val="20"/>
              </w:rPr>
            </w:pPr>
            <w:r w:rsidRPr="002F0882">
              <w:rPr>
                <w:rFonts w:cs="Arial"/>
                <w:color w:val="000000"/>
                <w:sz w:val="20"/>
              </w:rPr>
              <w:t>O</w:t>
            </w:r>
          </w:p>
        </w:tc>
        <w:tc>
          <w:tcPr>
            <w:tcW w:w="4603" w:type="dxa"/>
            <w:tcBorders>
              <w:top w:val="nil"/>
              <w:left w:val="single" w:sz="4" w:space="0" w:color="000000"/>
              <w:bottom w:val="single" w:sz="4" w:space="0" w:color="000000"/>
              <w:right w:val="single" w:sz="4" w:space="0" w:color="000000"/>
            </w:tcBorders>
            <w:shd w:val="clear" w:color="auto" w:fill="FFFFFF"/>
            <w:vAlign w:val="center"/>
          </w:tcPr>
          <w:p w:rsidR="00501FF7" w:rsidRPr="002F0882" w:rsidRDefault="00C6313E" w:rsidP="00501FF7">
            <w:pPr>
              <w:suppressAutoHyphens/>
              <w:spacing w:before="0" w:after="0"/>
              <w:jc w:val="left"/>
              <w:rPr>
                <w:rFonts w:cs="Arial"/>
                <w:color w:val="000000"/>
                <w:kern w:val="2"/>
                <w:sz w:val="20"/>
              </w:rPr>
            </w:pPr>
            <w:r w:rsidRPr="002F0882">
              <w:rPr>
                <w:rFonts w:cs="Arial"/>
                <w:color w:val="000000"/>
                <w:kern w:val="2"/>
                <w:sz w:val="20"/>
              </w:rPr>
              <w:t>FFT result data (quadrature component)</w:t>
            </w:r>
          </w:p>
        </w:tc>
        <w:tc>
          <w:tcPr>
            <w:tcW w:w="1417" w:type="dxa"/>
            <w:tcBorders>
              <w:top w:val="nil"/>
              <w:left w:val="single" w:sz="4" w:space="0" w:color="000000"/>
              <w:bottom w:val="single" w:sz="4" w:space="0" w:color="000000"/>
              <w:right w:val="single" w:sz="4" w:space="0" w:color="000000"/>
            </w:tcBorders>
            <w:shd w:val="clear" w:color="auto" w:fill="FFFFFF"/>
          </w:tcPr>
          <w:p w:rsidR="00501FF7" w:rsidRPr="002F0882" w:rsidRDefault="00C6313E" w:rsidP="00501FF7">
            <w:pPr>
              <w:suppressAutoHyphens/>
              <w:spacing w:before="0" w:after="0"/>
              <w:jc w:val="left"/>
              <w:rPr>
                <w:rFonts w:cs="Arial"/>
                <w:color w:val="000000"/>
                <w:sz w:val="20"/>
              </w:rPr>
            </w:pPr>
            <w:r w:rsidRPr="002F0882">
              <w:rPr>
                <w:rFonts w:cs="Arial"/>
                <w:color w:val="000000"/>
                <w:sz w:val="20"/>
              </w:rPr>
              <w:t>PEAK</w:t>
            </w:r>
          </w:p>
        </w:tc>
      </w:tr>
      <w:tr w:rsidR="00501FF7" w:rsidRPr="007A48A5" w:rsidTr="002F0882">
        <w:trPr>
          <w:trHeight w:val="301"/>
          <w:jc w:val="center"/>
        </w:trPr>
        <w:tc>
          <w:tcPr>
            <w:tcW w:w="1634" w:type="dxa"/>
            <w:tcBorders>
              <w:top w:val="nil"/>
              <w:left w:val="single" w:sz="4" w:space="0" w:color="000000"/>
              <w:bottom w:val="single" w:sz="4" w:space="0" w:color="000000"/>
              <w:right w:val="nil"/>
            </w:tcBorders>
            <w:shd w:val="clear" w:color="auto" w:fill="FFFFFF"/>
            <w:vAlign w:val="center"/>
          </w:tcPr>
          <w:p w:rsidR="00501FF7" w:rsidRPr="002F0882" w:rsidRDefault="00501FF7" w:rsidP="00501FF7">
            <w:pPr>
              <w:suppressAutoHyphens/>
              <w:spacing w:before="0" w:after="0"/>
              <w:jc w:val="left"/>
              <w:rPr>
                <w:rFonts w:cs="Arial"/>
                <w:color w:val="000000"/>
                <w:sz w:val="20"/>
              </w:rPr>
            </w:pPr>
            <w:proofErr w:type="spellStart"/>
            <w:r w:rsidRPr="002F0882">
              <w:rPr>
                <w:rFonts w:cs="Arial"/>
                <w:color w:val="000000"/>
                <w:sz w:val="20"/>
              </w:rPr>
              <w:t>fft_vld_out</w:t>
            </w:r>
            <w:proofErr w:type="spellEnd"/>
          </w:p>
        </w:tc>
        <w:tc>
          <w:tcPr>
            <w:tcW w:w="567" w:type="dxa"/>
            <w:tcBorders>
              <w:top w:val="nil"/>
              <w:left w:val="single" w:sz="4" w:space="0" w:color="000000"/>
              <w:bottom w:val="single" w:sz="4" w:space="0" w:color="000000"/>
              <w:right w:val="nil"/>
            </w:tcBorders>
            <w:shd w:val="clear" w:color="auto" w:fill="FFFFFF"/>
            <w:vAlign w:val="center"/>
          </w:tcPr>
          <w:p w:rsidR="00501FF7" w:rsidRPr="002F0882" w:rsidRDefault="00501FF7" w:rsidP="00501FF7">
            <w:pPr>
              <w:suppressAutoHyphens/>
              <w:spacing w:before="0" w:after="0"/>
              <w:jc w:val="center"/>
              <w:rPr>
                <w:rFonts w:cs="Arial"/>
                <w:color w:val="000000"/>
                <w:sz w:val="20"/>
              </w:rPr>
            </w:pPr>
            <w:r w:rsidRPr="002F0882">
              <w:rPr>
                <w:rFonts w:cs="Arial"/>
                <w:color w:val="000000"/>
                <w:sz w:val="20"/>
              </w:rPr>
              <w:t>O</w:t>
            </w:r>
          </w:p>
        </w:tc>
        <w:tc>
          <w:tcPr>
            <w:tcW w:w="4603" w:type="dxa"/>
            <w:tcBorders>
              <w:top w:val="nil"/>
              <w:left w:val="single" w:sz="4" w:space="0" w:color="000000"/>
              <w:bottom w:val="single" w:sz="4" w:space="0" w:color="000000"/>
              <w:right w:val="single" w:sz="4" w:space="0" w:color="000000"/>
            </w:tcBorders>
            <w:shd w:val="clear" w:color="auto" w:fill="FFFFFF"/>
            <w:vAlign w:val="center"/>
          </w:tcPr>
          <w:p w:rsidR="00501FF7" w:rsidRPr="002F0882" w:rsidRDefault="00C6313E" w:rsidP="00501FF7">
            <w:pPr>
              <w:suppressAutoHyphens/>
              <w:spacing w:before="0" w:after="0"/>
              <w:jc w:val="left"/>
              <w:rPr>
                <w:rFonts w:cs="Arial"/>
                <w:color w:val="000000"/>
                <w:kern w:val="2"/>
                <w:sz w:val="20"/>
              </w:rPr>
            </w:pPr>
            <w:r w:rsidRPr="002F0882">
              <w:rPr>
                <w:rFonts w:cs="Arial"/>
                <w:color w:val="000000"/>
                <w:kern w:val="2"/>
                <w:sz w:val="20"/>
              </w:rPr>
              <w:t>Valid output signal – Active High</w:t>
            </w:r>
          </w:p>
        </w:tc>
        <w:tc>
          <w:tcPr>
            <w:tcW w:w="1417" w:type="dxa"/>
            <w:tcBorders>
              <w:top w:val="nil"/>
              <w:left w:val="single" w:sz="4" w:space="0" w:color="000000"/>
              <w:bottom w:val="single" w:sz="4" w:space="0" w:color="000000"/>
              <w:right w:val="single" w:sz="4" w:space="0" w:color="000000"/>
            </w:tcBorders>
            <w:shd w:val="clear" w:color="auto" w:fill="FFFFFF"/>
          </w:tcPr>
          <w:p w:rsidR="00501FF7" w:rsidRPr="002F0882" w:rsidRDefault="00C6313E" w:rsidP="00501FF7">
            <w:pPr>
              <w:suppressAutoHyphens/>
              <w:spacing w:before="0" w:after="0"/>
              <w:jc w:val="left"/>
              <w:rPr>
                <w:rFonts w:cs="Arial"/>
                <w:color w:val="000000"/>
                <w:sz w:val="20"/>
              </w:rPr>
            </w:pPr>
            <w:r w:rsidRPr="002F0882">
              <w:rPr>
                <w:rFonts w:cs="Arial"/>
                <w:color w:val="000000"/>
                <w:sz w:val="20"/>
              </w:rPr>
              <w:t>PEAK</w:t>
            </w:r>
            <w:r w:rsidRPr="002F0882" w:rsidDel="00501FF7">
              <w:rPr>
                <w:rFonts w:cs="Arial"/>
                <w:color w:val="000000"/>
                <w:sz w:val="20"/>
              </w:rPr>
              <w:t xml:space="preserve"> </w:t>
            </w:r>
          </w:p>
        </w:tc>
      </w:tr>
    </w:tbl>
    <w:p w:rsidR="00D92284" w:rsidRPr="002F0882" w:rsidRDefault="00501FF7" w:rsidP="002F0882">
      <w:pPr>
        <w:pStyle w:val="Ttulo3"/>
        <w:numPr>
          <w:ilvl w:val="0"/>
          <w:numId w:val="0"/>
        </w:numPr>
        <w:tabs>
          <w:tab w:val="left" w:pos="6148"/>
        </w:tabs>
        <w:rPr>
          <w:i/>
        </w:rPr>
      </w:pPr>
      <w:r w:rsidRPr="002F0882">
        <w:rPr>
          <w:i/>
        </w:rPr>
        <w:tab/>
      </w:r>
    </w:p>
    <w:p w:rsidR="00D92284" w:rsidRPr="007744AA" w:rsidRDefault="00CF5F2A" w:rsidP="00D92284">
      <w:pPr>
        <w:pStyle w:val="Ttulo3"/>
      </w:pPr>
      <w:bookmarkStart w:id="1162" w:name="_Toc473097258"/>
      <w:r w:rsidRPr="007744AA">
        <w:t>FFT 512</w:t>
      </w:r>
      <w:r w:rsidR="00D92284" w:rsidRPr="007744AA">
        <w:t xml:space="preserve"> Complexity Estimation</w:t>
      </w:r>
      <w:bookmarkEnd w:id="1162"/>
    </w:p>
    <w:p w:rsidR="00CF5F2A" w:rsidRPr="002F0882" w:rsidRDefault="00CF5F2A" w:rsidP="00D92284">
      <w:pPr>
        <w:rPr>
          <w:rFonts w:cs="Arial"/>
        </w:rPr>
      </w:pPr>
      <w:r w:rsidRPr="002F0882">
        <w:rPr>
          <w:rFonts w:cs="Arial"/>
        </w:rPr>
        <w:t xml:space="preserve">Resources: the DIT FFT radix-2 has </w:t>
      </w:r>
      <w:proofErr w:type="gramStart"/>
      <w:r w:rsidRPr="002F0882">
        <w:rPr>
          <w:rFonts w:cs="Arial"/>
        </w:rPr>
        <w:t>5N(</w:t>
      </w:r>
      <w:proofErr w:type="gramEnd"/>
      <w:r w:rsidRPr="002F0882">
        <w:rPr>
          <w:rFonts w:cs="Arial"/>
        </w:rPr>
        <w:t xml:space="preserve">log2 N) operations. So, for an N equal to 64: 1920 operations and for an N equal to 8: 120 operations. Then for this block the estimated resources are 1920+64*120 = 9600. </w:t>
      </w:r>
    </w:p>
    <w:p w:rsidR="00CF5F2A" w:rsidRPr="002F0882" w:rsidRDefault="00CF5F2A" w:rsidP="00D92284">
      <w:pPr>
        <w:rPr>
          <w:rFonts w:cs="Arial"/>
        </w:rPr>
      </w:pPr>
    </w:p>
    <w:p w:rsidR="00821945" w:rsidRPr="002F0882" w:rsidRDefault="00821945" w:rsidP="00821945">
      <w:pPr>
        <w:pStyle w:val="Ttulo2"/>
        <w:rPr>
          <w:rFonts w:cs="Arial"/>
          <w:szCs w:val="22"/>
        </w:rPr>
      </w:pPr>
      <w:bookmarkStart w:id="1163" w:name="_Toc473097259"/>
      <w:r w:rsidRPr="002F0882">
        <w:rPr>
          <w:rFonts w:cs="Arial"/>
          <w:szCs w:val="22"/>
        </w:rPr>
        <w:t>Peak Module</w:t>
      </w:r>
      <w:bookmarkEnd w:id="1163"/>
    </w:p>
    <w:p w:rsidR="00821945" w:rsidRPr="002F0882" w:rsidRDefault="004A15F4" w:rsidP="00821945">
      <w:pPr>
        <w:rPr>
          <w:rFonts w:cs="Arial"/>
        </w:rPr>
      </w:pPr>
      <w:r w:rsidRPr="002F0882">
        <w:rPr>
          <w:rFonts w:cs="Arial"/>
        </w:rPr>
        <w:t>This module is aimed to obtain the absolute value of the complex FFT output signal and then find the peak position of the these values. With this information, the block also calculate the frequency offset of the estimator input data.</w:t>
      </w:r>
    </w:p>
    <w:p w:rsidR="00821945" w:rsidRPr="002F0882" w:rsidRDefault="00821945" w:rsidP="00821945">
      <w:pPr>
        <w:rPr>
          <w:rFonts w:cs="Arial"/>
        </w:rPr>
      </w:pPr>
      <w:r w:rsidRPr="002F0882">
        <w:rPr>
          <w:rFonts w:cs="Arial"/>
          <w:noProof/>
          <w:lang w:val="pt-BR"/>
        </w:rPr>
        <w:drawing>
          <wp:anchor distT="0" distB="0" distL="114300" distR="114300" simplePos="0" relativeHeight="251668992" behindDoc="0" locked="0" layoutInCell="1" allowOverlap="1" wp14:anchorId="4BC77C7F" wp14:editId="3EFFDFBD">
            <wp:simplePos x="0" y="0"/>
            <wp:positionH relativeFrom="margin">
              <wp:posOffset>814070</wp:posOffset>
            </wp:positionH>
            <wp:positionV relativeFrom="paragraph">
              <wp:posOffset>180340</wp:posOffset>
            </wp:positionV>
            <wp:extent cx="4045345" cy="1530381"/>
            <wp:effectExtent l="0" t="0" r="0" b="0"/>
            <wp:wrapNone/>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 sub blocks power 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45345" cy="1530381"/>
                    </a:xfrm>
                    <a:prstGeom prst="rect">
                      <a:avLst/>
                    </a:prstGeom>
                  </pic:spPr>
                </pic:pic>
              </a:graphicData>
            </a:graphic>
            <wp14:sizeRelH relativeFrom="margin">
              <wp14:pctWidth>0</wp14:pctWidth>
            </wp14:sizeRelH>
            <wp14:sizeRelV relativeFrom="margin">
              <wp14:pctHeight>0</wp14:pctHeight>
            </wp14:sizeRelV>
          </wp:anchor>
        </w:drawing>
      </w:r>
    </w:p>
    <w:p w:rsidR="00821945" w:rsidRPr="002F0882" w:rsidRDefault="00821945" w:rsidP="00821945">
      <w:pPr>
        <w:rPr>
          <w:rFonts w:cs="Arial"/>
        </w:rPr>
      </w:pPr>
    </w:p>
    <w:p w:rsidR="00821945" w:rsidRPr="002F0882" w:rsidRDefault="00821945" w:rsidP="00821945">
      <w:pPr>
        <w:rPr>
          <w:rFonts w:cs="Arial"/>
        </w:rPr>
      </w:pPr>
    </w:p>
    <w:p w:rsidR="00821945" w:rsidRPr="002F0882" w:rsidRDefault="00821945" w:rsidP="00821945">
      <w:pPr>
        <w:rPr>
          <w:rFonts w:cs="Arial"/>
        </w:rPr>
      </w:pPr>
    </w:p>
    <w:p w:rsidR="00821945" w:rsidRPr="002F0882" w:rsidRDefault="00821945" w:rsidP="00821945">
      <w:pPr>
        <w:rPr>
          <w:rFonts w:cs="Arial"/>
          <w:u w:val="single"/>
        </w:rPr>
      </w:pPr>
    </w:p>
    <w:p w:rsidR="00821945" w:rsidRPr="002F0882" w:rsidRDefault="00821945" w:rsidP="00821945">
      <w:pPr>
        <w:rPr>
          <w:rFonts w:cs="Arial"/>
        </w:rPr>
      </w:pPr>
    </w:p>
    <w:p w:rsidR="00821945" w:rsidRPr="002F0882" w:rsidRDefault="00821945" w:rsidP="00821945">
      <w:pPr>
        <w:jc w:val="center"/>
        <w:rPr>
          <w:rFonts w:cs="Arial"/>
        </w:rPr>
      </w:pPr>
    </w:p>
    <w:p w:rsidR="00821945" w:rsidRPr="002F0882" w:rsidRDefault="00821945" w:rsidP="00821945">
      <w:pPr>
        <w:rPr>
          <w:rFonts w:cs="Arial"/>
        </w:rPr>
      </w:pPr>
      <w:r w:rsidRPr="002F0882">
        <w:rPr>
          <w:rFonts w:cs="Arial"/>
          <w:noProof/>
          <w:lang w:val="pt-BR"/>
        </w:rPr>
        <mc:AlternateContent>
          <mc:Choice Requires="wps">
            <w:drawing>
              <wp:anchor distT="0" distB="0" distL="114300" distR="114300" simplePos="0" relativeHeight="251667968" behindDoc="0" locked="0" layoutInCell="1" allowOverlap="1" wp14:anchorId="79373A10" wp14:editId="56BB60F0">
                <wp:simplePos x="0" y="0"/>
                <wp:positionH relativeFrom="column">
                  <wp:posOffset>76200</wp:posOffset>
                </wp:positionH>
                <wp:positionV relativeFrom="paragraph">
                  <wp:posOffset>153035</wp:posOffset>
                </wp:positionV>
                <wp:extent cx="5670550" cy="313055"/>
                <wp:effectExtent l="0" t="0" r="0" b="0"/>
                <wp:wrapNone/>
                <wp:docPr id="13" name="Text Box 2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0550" cy="313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2B67" w:rsidRPr="00D57240" w:rsidRDefault="00FA2B67" w:rsidP="00821945">
                            <w:pPr>
                              <w:pStyle w:val="Legenda"/>
                            </w:pPr>
                            <w:r>
                              <w:t>Figure 3 – Peak Diagram</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9373A10" id="_x0000_s1030" type="#_x0000_t202" style="position:absolute;left:0;text-align:left;margin-left:6pt;margin-top:12.05pt;width:446.5pt;height:24.6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" stroked="f">
                <v:textbox style="mso-fit-shape-to-text:t" inset="0,0,0,0">
                  <w:txbxContent>
                    <w:p w:rsidR="00FA2B67" w:rsidRPr="00D57240" w:rsidRDefault="00FA2B67" w:rsidP="00821945">
                      <w:pPr>
                        <w:pStyle w:val="Legenda"/>
                      </w:pPr>
                      <w:r>
                        <w:t>Figure 3 – Peak Diagram</w:t>
                      </w:r>
                    </w:p>
                  </w:txbxContent>
                </v:textbox>
              </v:shape>
            </w:pict>
          </mc:Fallback>
        </mc:AlternateContent>
      </w:r>
    </w:p>
    <w:p w:rsidR="00821945" w:rsidRPr="002F0882" w:rsidRDefault="00821945" w:rsidP="00821945">
      <w:pPr>
        <w:rPr>
          <w:rFonts w:cs="Arial"/>
        </w:rPr>
      </w:pPr>
    </w:p>
    <w:p w:rsidR="00821945" w:rsidRPr="007744AA" w:rsidRDefault="008D0161" w:rsidP="00821945">
      <w:pPr>
        <w:pStyle w:val="Ttulo3"/>
      </w:pPr>
      <w:bookmarkStart w:id="1164" w:name="_Toc473097260"/>
      <w:r w:rsidRPr="007744AA">
        <w:rPr>
          <w:szCs w:val="22"/>
        </w:rPr>
        <w:t>Peak</w:t>
      </w:r>
      <w:r w:rsidR="00821945" w:rsidRPr="007744AA">
        <w:t xml:space="preserve"> Interface</w:t>
      </w:r>
      <w:bookmarkEnd w:id="1164"/>
    </w:p>
    <w:p w:rsidR="00821945" w:rsidRPr="002F0882" w:rsidRDefault="00821945" w:rsidP="00821945">
      <w:pPr>
        <w:rPr>
          <w:rFonts w:cs="Arial"/>
        </w:rPr>
      </w:pPr>
      <w:r w:rsidRPr="002F0882">
        <w:rPr>
          <w:rFonts w:cs="Arial"/>
        </w:rPr>
        <w:t>Block I/O pins.</w:t>
      </w:r>
    </w:p>
    <w:p w:rsidR="00821945" w:rsidRPr="007744AA" w:rsidRDefault="00821945" w:rsidP="00821945">
      <w:pPr>
        <w:pStyle w:val="Legenda1"/>
        <w:keepNext/>
        <w:rPr>
          <w:rFonts w:cs="Arial"/>
          <w:sz w:val="20"/>
        </w:rPr>
      </w:pPr>
      <w:r w:rsidRPr="002F0882">
        <w:rPr>
          <w:rFonts w:cs="Arial"/>
        </w:rPr>
        <w:t xml:space="preserve">Table 6 – </w:t>
      </w:r>
      <w:r w:rsidR="008D0161" w:rsidRPr="002F0882">
        <w:rPr>
          <w:rFonts w:cs="Arial"/>
        </w:rPr>
        <w:t>Peak</w:t>
      </w:r>
      <w:r w:rsidRPr="002F0882">
        <w:rPr>
          <w:rFonts w:cs="Arial"/>
        </w:rPr>
        <w:t xml:space="preserve"> Interface</w:t>
      </w:r>
    </w:p>
    <w:tbl>
      <w:tblPr>
        <w:tblW w:w="7371" w:type="dxa"/>
        <w:jc w:val="center"/>
        <w:tblLayout w:type="fixed"/>
        <w:tblCellMar>
          <w:left w:w="70" w:type="dxa"/>
          <w:right w:w="70" w:type="dxa"/>
        </w:tblCellMar>
        <w:tblLook w:val="04A0" w:firstRow="1" w:lastRow="0" w:firstColumn="1" w:lastColumn="0" w:noHBand="0" w:noVBand="1"/>
      </w:tblPr>
      <w:tblGrid>
        <w:gridCol w:w="1351"/>
        <w:gridCol w:w="567"/>
        <w:gridCol w:w="4314"/>
        <w:gridCol w:w="1139"/>
      </w:tblGrid>
      <w:tr w:rsidR="00821945" w:rsidRPr="007744AA" w:rsidTr="002F0882">
        <w:trPr>
          <w:trHeight w:val="301"/>
          <w:tblHeader/>
          <w:jc w:val="center"/>
        </w:trPr>
        <w:tc>
          <w:tcPr>
            <w:tcW w:w="1351" w:type="dxa"/>
            <w:tcBorders>
              <w:top w:val="single" w:sz="4" w:space="0" w:color="000000"/>
              <w:left w:val="single" w:sz="4" w:space="0" w:color="000000"/>
              <w:bottom w:val="single" w:sz="4" w:space="0" w:color="000000"/>
              <w:right w:val="nil"/>
            </w:tcBorders>
            <w:shd w:val="clear" w:color="auto" w:fill="FFFFFF"/>
            <w:vAlign w:val="center"/>
            <w:hideMark/>
          </w:tcPr>
          <w:p w:rsidR="00821945" w:rsidRPr="002F0882" w:rsidRDefault="00821945" w:rsidP="00BE22FF">
            <w:pPr>
              <w:suppressAutoHyphens/>
              <w:spacing w:before="0" w:after="0"/>
              <w:jc w:val="center"/>
              <w:rPr>
                <w:rFonts w:cs="Arial"/>
                <w:b/>
                <w:bCs/>
                <w:color w:val="000000"/>
                <w:kern w:val="2"/>
                <w:szCs w:val="22"/>
              </w:rPr>
            </w:pPr>
            <w:r w:rsidRPr="002F0882">
              <w:rPr>
                <w:rFonts w:cs="Arial"/>
                <w:b/>
                <w:bCs/>
                <w:color w:val="000000"/>
                <w:szCs w:val="22"/>
              </w:rPr>
              <w:t>Signal</w:t>
            </w:r>
          </w:p>
        </w:tc>
        <w:tc>
          <w:tcPr>
            <w:tcW w:w="567" w:type="dxa"/>
            <w:tcBorders>
              <w:top w:val="single" w:sz="4" w:space="0" w:color="000000"/>
              <w:left w:val="single" w:sz="4" w:space="0" w:color="000000"/>
              <w:bottom w:val="single" w:sz="4" w:space="0" w:color="000000"/>
              <w:right w:val="nil"/>
            </w:tcBorders>
            <w:shd w:val="clear" w:color="auto" w:fill="FFFFFF"/>
            <w:vAlign w:val="center"/>
            <w:hideMark/>
          </w:tcPr>
          <w:p w:rsidR="00821945" w:rsidRPr="002F0882" w:rsidRDefault="00821945" w:rsidP="00BE22FF">
            <w:pPr>
              <w:suppressAutoHyphens/>
              <w:spacing w:before="0" w:after="0"/>
              <w:jc w:val="center"/>
              <w:rPr>
                <w:rFonts w:cs="Arial"/>
                <w:b/>
                <w:bCs/>
                <w:color w:val="000000"/>
                <w:kern w:val="2"/>
                <w:szCs w:val="22"/>
              </w:rPr>
            </w:pPr>
            <w:r w:rsidRPr="002F0882">
              <w:rPr>
                <w:rFonts w:cs="Arial"/>
                <w:b/>
                <w:bCs/>
                <w:color w:val="000000"/>
                <w:szCs w:val="22"/>
              </w:rPr>
              <w:t>I/O</w:t>
            </w:r>
          </w:p>
        </w:tc>
        <w:tc>
          <w:tcPr>
            <w:tcW w:w="431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821945" w:rsidRPr="007744AA" w:rsidRDefault="00821945" w:rsidP="00BE22FF">
            <w:pPr>
              <w:suppressAutoHyphens/>
              <w:spacing w:before="0" w:after="0"/>
              <w:jc w:val="center"/>
              <w:rPr>
                <w:rFonts w:cs="Arial"/>
                <w:color w:val="000000"/>
                <w:kern w:val="2"/>
                <w:sz w:val="18"/>
                <w:szCs w:val="18"/>
              </w:rPr>
            </w:pPr>
            <w:r w:rsidRPr="002F0882">
              <w:rPr>
                <w:rFonts w:cs="Arial"/>
                <w:b/>
                <w:bCs/>
                <w:color w:val="000000"/>
                <w:szCs w:val="22"/>
              </w:rPr>
              <w:t>Description</w:t>
            </w:r>
          </w:p>
        </w:tc>
        <w:tc>
          <w:tcPr>
            <w:tcW w:w="1139" w:type="dxa"/>
            <w:tcBorders>
              <w:top w:val="single" w:sz="4" w:space="0" w:color="000000"/>
              <w:left w:val="single" w:sz="4" w:space="0" w:color="000000"/>
              <w:bottom w:val="single" w:sz="4" w:space="0" w:color="000000"/>
              <w:right w:val="single" w:sz="4" w:space="0" w:color="000000"/>
            </w:tcBorders>
            <w:shd w:val="clear" w:color="auto" w:fill="FFFFFF"/>
          </w:tcPr>
          <w:p w:rsidR="00821945" w:rsidRPr="002F0882" w:rsidRDefault="00821945" w:rsidP="00BE22FF">
            <w:pPr>
              <w:suppressAutoHyphens/>
              <w:spacing w:before="0" w:after="0"/>
              <w:jc w:val="center"/>
              <w:rPr>
                <w:rFonts w:cs="Arial"/>
                <w:b/>
                <w:bCs/>
                <w:color w:val="000000"/>
                <w:szCs w:val="22"/>
              </w:rPr>
            </w:pPr>
            <w:r w:rsidRPr="002F0882">
              <w:rPr>
                <w:rFonts w:cs="Arial"/>
                <w:b/>
                <w:bCs/>
                <w:color w:val="000000"/>
                <w:szCs w:val="22"/>
              </w:rPr>
              <w:t>From/To</w:t>
            </w:r>
          </w:p>
        </w:tc>
      </w:tr>
      <w:tr w:rsidR="00821945" w:rsidRPr="007A48A5" w:rsidTr="002F0882">
        <w:trPr>
          <w:trHeight w:val="328"/>
          <w:jc w:val="center"/>
        </w:trPr>
        <w:tc>
          <w:tcPr>
            <w:tcW w:w="1351" w:type="dxa"/>
            <w:tcBorders>
              <w:top w:val="nil"/>
              <w:left w:val="single" w:sz="4" w:space="0" w:color="000000"/>
              <w:bottom w:val="single" w:sz="4" w:space="0" w:color="000000"/>
              <w:right w:val="nil"/>
            </w:tcBorders>
            <w:shd w:val="clear" w:color="auto" w:fill="FFFFFF"/>
            <w:vAlign w:val="center"/>
            <w:hideMark/>
          </w:tcPr>
          <w:p w:rsidR="00821945" w:rsidRPr="002F0882" w:rsidRDefault="00821945" w:rsidP="00BE22FF">
            <w:pPr>
              <w:suppressAutoHyphens/>
              <w:spacing w:before="0" w:after="0"/>
              <w:jc w:val="left"/>
              <w:rPr>
                <w:rFonts w:cs="Arial"/>
                <w:color w:val="000000"/>
                <w:kern w:val="2"/>
                <w:sz w:val="20"/>
              </w:rPr>
            </w:pPr>
            <w:r w:rsidRPr="002F0882">
              <w:rPr>
                <w:rFonts w:cs="Arial"/>
                <w:color w:val="000000"/>
                <w:sz w:val="20"/>
              </w:rPr>
              <w:t>clk</w:t>
            </w:r>
          </w:p>
        </w:tc>
        <w:tc>
          <w:tcPr>
            <w:tcW w:w="567" w:type="dxa"/>
            <w:tcBorders>
              <w:top w:val="nil"/>
              <w:left w:val="single" w:sz="4" w:space="0" w:color="000000"/>
              <w:bottom w:val="single" w:sz="4" w:space="0" w:color="000000"/>
              <w:right w:val="nil"/>
            </w:tcBorders>
            <w:shd w:val="clear" w:color="auto" w:fill="FFFFFF"/>
            <w:vAlign w:val="center"/>
            <w:hideMark/>
          </w:tcPr>
          <w:p w:rsidR="00821945" w:rsidRPr="002F0882" w:rsidRDefault="00821945" w:rsidP="00BE22FF">
            <w:pPr>
              <w:suppressAutoHyphens/>
              <w:spacing w:before="0" w:after="0"/>
              <w:jc w:val="center"/>
              <w:rPr>
                <w:rFonts w:cs="Arial"/>
                <w:color w:val="000000"/>
                <w:kern w:val="2"/>
                <w:sz w:val="20"/>
              </w:rPr>
            </w:pPr>
            <w:r w:rsidRPr="002F0882">
              <w:rPr>
                <w:rFonts w:cs="Arial"/>
                <w:color w:val="000000"/>
                <w:sz w:val="20"/>
              </w:rPr>
              <w:t>I</w:t>
            </w:r>
          </w:p>
        </w:tc>
        <w:tc>
          <w:tcPr>
            <w:tcW w:w="4314" w:type="dxa"/>
            <w:tcBorders>
              <w:top w:val="nil"/>
              <w:left w:val="single" w:sz="4" w:space="0" w:color="000000"/>
              <w:bottom w:val="single" w:sz="4" w:space="0" w:color="000000"/>
              <w:right w:val="single" w:sz="4" w:space="0" w:color="000000"/>
            </w:tcBorders>
            <w:shd w:val="clear" w:color="auto" w:fill="FFFFFF"/>
            <w:vAlign w:val="center"/>
            <w:hideMark/>
          </w:tcPr>
          <w:p w:rsidR="00821945" w:rsidRPr="002F0882" w:rsidRDefault="00821945">
            <w:pPr>
              <w:suppressAutoHyphens/>
              <w:spacing w:before="0" w:after="0"/>
              <w:jc w:val="left"/>
              <w:rPr>
                <w:rFonts w:cs="Arial"/>
                <w:color w:val="000000"/>
                <w:kern w:val="2"/>
                <w:sz w:val="20"/>
              </w:rPr>
            </w:pPr>
            <w:r w:rsidRPr="002F0882">
              <w:rPr>
                <w:rFonts w:cs="Arial"/>
                <w:color w:val="000000"/>
                <w:sz w:val="20"/>
              </w:rPr>
              <w:t>Input clock at 437</w:t>
            </w:r>
            <w:r w:rsidR="00775D3E" w:rsidRPr="002F0882">
              <w:rPr>
                <w:rFonts w:cs="Arial"/>
                <w:color w:val="000000"/>
                <w:sz w:val="20"/>
              </w:rPr>
              <w:t>.</w:t>
            </w:r>
            <w:r w:rsidRPr="002F0882">
              <w:rPr>
                <w:rFonts w:cs="Arial"/>
                <w:color w:val="000000"/>
                <w:sz w:val="20"/>
              </w:rPr>
              <w:t>5Mhz with duty cycle of 50%</w:t>
            </w:r>
          </w:p>
        </w:tc>
        <w:tc>
          <w:tcPr>
            <w:tcW w:w="1139" w:type="dxa"/>
            <w:tcBorders>
              <w:top w:val="nil"/>
              <w:left w:val="single" w:sz="4" w:space="0" w:color="000000"/>
              <w:bottom w:val="single" w:sz="4" w:space="0" w:color="000000"/>
              <w:right w:val="single" w:sz="4" w:space="0" w:color="000000"/>
            </w:tcBorders>
            <w:shd w:val="clear" w:color="auto" w:fill="FFFFFF"/>
          </w:tcPr>
          <w:p w:rsidR="00821945" w:rsidRPr="002F0882" w:rsidRDefault="00821945" w:rsidP="00BE22FF">
            <w:pPr>
              <w:suppressAutoHyphens/>
              <w:spacing w:before="0" w:after="0"/>
              <w:jc w:val="left"/>
              <w:rPr>
                <w:rFonts w:cs="Arial"/>
                <w:sz w:val="20"/>
              </w:rPr>
            </w:pPr>
            <w:r w:rsidRPr="002F0882">
              <w:rPr>
                <w:rFonts w:cs="Arial"/>
                <w:color w:val="000000"/>
                <w:sz w:val="20"/>
              </w:rPr>
              <w:t>FE</w:t>
            </w:r>
          </w:p>
        </w:tc>
      </w:tr>
      <w:tr w:rsidR="00821945" w:rsidRPr="007A48A5" w:rsidTr="002F0882">
        <w:trPr>
          <w:trHeight w:val="301"/>
          <w:jc w:val="center"/>
        </w:trPr>
        <w:tc>
          <w:tcPr>
            <w:tcW w:w="1351" w:type="dxa"/>
            <w:tcBorders>
              <w:top w:val="nil"/>
              <w:left w:val="single" w:sz="4" w:space="0" w:color="000000"/>
              <w:bottom w:val="single" w:sz="4" w:space="0" w:color="000000"/>
              <w:right w:val="nil"/>
            </w:tcBorders>
            <w:shd w:val="clear" w:color="auto" w:fill="FFFFFF"/>
            <w:vAlign w:val="center"/>
            <w:hideMark/>
          </w:tcPr>
          <w:p w:rsidR="00821945" w:rsidRPr="002F0882" w:rsidRDefault="00821945" w:rsidP="00BE22FF">
            <w:pPr>
              <w:suppressAutoHyphens/>
              <w:spacing w:before="0" w:after="0"/>
              <w:jc w:val="left"/>
              <w:rPr>
                <w:rFonts w:cs="Arial"/>
                <w:color w:val="000000"/>
                <w:kern w:val="2"/>
                <w:sz w:val="20"/>
              </w:rPr>
            </w:pPr>
            <w:proofErr w:type="spellStart"/>
            <w:r w:rsidRPr="002F0882">
              <w:rPr>
                <w:rFonts w:cs="Arial"/>
                <w:color w:val="000000"/>
                <w:sz w:val="20"/>
              </w:rPr>
              <w:t>rst_async_n</w:t>
            </w:r>
            <w:proofErr w:type="spellEnd"/>
          </w:p>
        </w:tc>
        <w:tc>
          <w:tcPr>
            <w:tcW w:w="567" w:type="dxa"/>
            <w:tcBorders>
              <w:top w:val="nil"/>
              <w:left w:val="single" w:sz="4" w:space="0" w:color="000000"/>
              <w:bottom w:val="single" w:sz="4" w:space="0" w:color="000000"/>
              <w:right w:val="nil"/>
            </w:tcBorders>
            <w:shd w:val="clear" w:color="auto" w:fill="FFFFFF"/>
            <w:vAlign w:val="center"/>
            <w:hideMark/>
          </w:tcPr>
          <w:p w:rsidR="00821945" w:rsidRPr="002F0882" w:rsidRDefault="00821945" w:rsidP="00BE22FF">
            <w:pPr>
              <w:suppressAutoHyphens/>
              <w:spacing w:before="0" w:after="0"/>
              <w:jc w:val="center"/>
              <w:rPr>
                <w:rFonts w:cs="Arial"/>
                <w:color w:val="000000"/>
                <w:kern w:val="2"/>
                <w:sz w:val="20"/>
              </w:rPr>
            </w:pPr>
            <w:r w:rsidRPr="002F0882">
              <w:rPr>
                <w:rFonts w:cs="Arial"/>
                <w:color w:val="000000"/>
                <w:sz w:val="20"/>
              </w:rPr>
              <w:t>I</w:t>
            </w:r>
          </w:p>
        </w:tc>
        <w:tc>
          <w:tcPr>
            <w:tcW w:w="4314" w:type="dxa"/>
            <w:tcBorders>
              <w:top w:val="nil"/>
              <w:left w:val="single" w:sz="4" w:space="0" w:color="000000"/>
              <w:bottom w:val="single" w:sz="4" w:space="0" w:color="000000"/>
              <w:right w:val="single" w:sz="4" w:space="0" w:color="000000"/>
            </w:tcBorders>
            <w:shd w:val="clear" w:color="auto" w:fill="FFFFFF"/>
            <w:vAlign w:val="center"/>
            <w:hideMark/>
          </w:tcPr>
          <w:p w:rsidR="00821945" w:rsidRPr="002F0882" w:rsidRDefault="00821945" w:rsidP="002F0882">
            <w:pPr>
              <w:suppressAutoHyphens/>
              <w:spacing w:before="0" w:after="0"/>
              <w:jc w:val="left"/>
              <w:rPr>
                <w:rFonts w:cs="Arial"/>
                <w:color w:val="000000"/>
                <w:kern w:val="2"/>
                <w:sz w:val="20"/>
              </w:rPr>
            </w:pPr>
            <w:r w:rsidRPr="002F0882">
              <w:rPr>
                <w:rFonts w:cs="Arial"/>
                <w:color w:val="000000"/>
                <w:sz w:val="20"/>
              </w:rPr>
              <w:t>Input reset -  Active Low</w:t>
            </w:r>
          </w:p>
        </w:tc>
        <w:tc>
          <w:tcPr>
            <w:tcW w:w="1139" w:type="dxa"/>
            <w:tcBorders>
              <w:top w:val="nil"/>
              <w:left w:val="single" w:sz="4" w:space="0" w:color="000000"/>
              <w:bottom w:val="single" w:sz="4" w:space="0" w:color="000000"/>
              <w:right w:val="single" w:sz="4" w:space="0" w:color="000000"/>
            </w:tcBorders>
            <w:shd w:val="clear" w:color="auto" w:fill="FFFFFF"/>
          </w:tcPr>
          <w:p w:rsidR="00821945" w:rsidRPr="002F0882" w:rsidRDefault="00821945" w:rsidP="00BE22FF">
            <w:pPr>
              <w:suppressAutoHyphens/>
              <w:spacing w:before="0" w:after="0"/>
              <w:jc w:val="left"/>
              <w:rPr>
                <w:rFonts w:cs="Arial"/>
                <w:color w:val="000000"/>
                <w:sz w:val="20"/>
              </w:rPr>
            </w:pPr>
            <w:r w:rsidRPr="002F0882">
              <w:rPr>
                <w:rFonts w:cs="Arial"/>
                <w:color w:val="000000"/>
                <w:sz w:val="20"/>
              </w:rPr>
              <w:t>FE</w:t>
            </w:r>
          </w:p>
        </w:tc>
      </w:tr>
      <w:tr w:rsidR="00897329" w:rsidRPr="007A48A5" w:rsidTr="002F0882">
        <w:trPr>
          <w:trHeight w:val="301"/>
          <w:jc w:val="center"/>
        </w:trPr>
        <w:tc>
          <w:tcPr>
            <w:tcW w:w="1351" w:type="dxa"/>
            <w:tcBorders>
              <w:top w:val="nil"/>
              <w:left w:val="single" w:sz="4" w:space="0" w:color="000000"/>
              <w:bottom w:val="single" w:sz="4" w:space="0" w:color="000000"/>
              <w:right w:val="nil"/>
            </w:tcBorders>
            <w:shd w:val="clear" w:color="auto" w:fill="FFFFFF"/>
            <w:vAlign w:val="center"/>
          </w:tcPr>
          <w:p w:rsidR="00897329" w:rsidRPr="002F0882" w:rsidRDefault="00897329" w:rsidP="00897329">
            <w:pPr>
              <w:suppressAutoHyphens/>
              <w:spacing w:before="0" w:after="0"/>
              <w:jc w:val="left"/>
              <w:rPr>
                <w:rFonts w:cs="Arial"/>
                <w:color w:val="000000"/>
                <w:kern w:val="2"/>
                <w:sz w:val="20"/>
              </w:rPr>
            </w:pPr>
            <w:proofErr w:type="spellStart"/>
            <w:r w:rsidRPr="002F0882">
              <w:rPr>
                <w:rFonts w:cs="Arial"/>
                <w:color w:val="000000"/>
                <w:sz w:val="20"/>
              </w:rPr>
              <w:lastRenderedPageBreak/>
              <w:t>fft_out_i</w:t>
            </w:r>
            <w:proofErr w:type="spellEnd"/>
            <w:r w:rsidRPr="002F0882">
              <w:rPr>
                <w:rFonts w:cs="Arial"/>
                <w:color w:val="000000"/>
                <w:sz w:val="20"/>
              </w:rPr>
              <w:t xml:space="preserve"> [64]</w:t>
            </w:r>
          </w:p>
        </w:tc>
        <w:tc>
          <w:tcPr>
            <w:tcW w:w="567" w:type="dxa"/>
            <w:tcBorders>
              <w:top w:val="nil"/>
              <w:left w:val="single" w:sz="4" w:space="0" w:color="000000"/>
              <w:bottom w:val="single" w:sz="4" w:space="0" w:color="000000"/>
              <w:right w:val="nil"/>
            </w:tcBorders>
            <w:shd w:val="clear" w:color="auto" w:fill="FFFFFF"/>
            <w:vAlign w:val="center"/>
          </w:tcPr>
          <w:p w:rsidR="00897329" w:rsidRPr="002F0882" w:rsidRDefault="00897329" w:rsidP="00897329">
            <w:pPr>
              <w:suppressAutoHyphens/>
              <w:spacing w:before="0" w:after="0"/>
              <w:jc w:val="center"/>
              <w:rPr>
                <w:rFonts w:cs="Arial"/>
                <w:color w:val="000000"/>
                <w:kern w:val="2"/>
                <w:sz w:val="20"/>
              </w:rPr>
            </w:pPr>
            <w:r w:rsidRPr="002F0882">
              <w:rPr>
                <w:rFonts w:cs="Arial"/>
                <w:color w:val="000000"/>
                <w:sz w:val="20"/>
              </w:rPr>
              <w:t>I</w:t>
            </w:r>
          </w:p>
        </w:tc>
        <w:tc>
          <w:tcPr>
            <w:tcW w:w="4314" w:type="dxa"/>
            <w:tcBorders>
              <w:top w:val="nil"/>
              <w:left w:val="single" w:sz="4" w:space="0" w:color="000000"/>
              <w:bottom w:val="single" w:sz="4" w:space="0" w:color="000000"/>
              <w:right w:val="single" w:sz="4" w:space="0" w:color="000000"/>
            </w:tcBorders>
            <w:shd w:val="clear" w:color="auto" w:fill="FFFFFF"/>
            <w:vAlign w:val="center"/>
          </w:tcPr>
          <w:p w:rsidR="00897329" w:rsidRPr="002F0882" w:rsidRDefault="00897329" w:rsidP="00897329">
            <w:pPr>
              <w:suppressAutoHyphens/>
              <w:spacing w:before="0" w:after="0"/>
              <w:jc w:val="left"/>
              <w:rPr>
                <w:rFonts w:cs="Arial"/>
                <w:color w:val="000000"/>
                <w:kern w:val="2"/>
                <w:sz w:val="20"/>
              </w:rPr>
            </w:pPr>
            <w:r w:rsidRPr="002F0882">
              <w:rPr>
                <w:rFonts w:cs="Arial"/>
                <w:color w:val="000000"/>
                <w:kern w:val="2"/>
                <w:sz w:val="20"/>
              </w:rPr>
              <w:t>FFT result data (in phase component)</w:t>
            </w:r>
          </w:p>
        </w:tc>
        <w:tc>
          <w:tcPr>
            <w:tcW w:w="1139" w:type="dxa"/>
            <w:tcBorders>
              <w:top w:val="nil"/>
              <w:left w:val="single" w:sz="4" w:space="0" w:color="000000"/>
              <w:bottom w:val="single" w:sz="4" w:space="0" w:color="000000"/>
              <w:right w:val="single" w:sz="4" w:space="0" w:color="000000"/>
            </w:tcBorders>
            <w:shd w:val="clear" w:color="auto" w:fill="FFFFFF"/>
          </w:tcPr>
          <w:p w:rsidR="00897329" w:rsidRPr="002F0882" w:rsidRDefault="00897329" w:rsidP="00897329">
            <w:pPr>
              <w:suppressAutoHyphens/>
              <w:spacing w:before="0" w:after="0"/>
              <w:jc w:val="left"/>
              <w:rPr>
                <w:rFonts w:cs="Arial"/>
                <w:color w:val="000000"/>
                <w:sz w:val="20"/>
              </w:rPr>
            </w:pPr>
            <w:r w:rsidRPr="002F0882">
              <w:rPr>
                <w:rFonts w:cs="Arial"/>
                <w:color w:val="000000"/>
                <w:sz w:val="20"/>
              </w:rPr>
              <w:t>FFT 512</w:t>
            </w:r>
          </w:p>
        </w:tc>
      </w:tr>
      <w:tr w:rsidR="00897329" w:rsidRPr="007A48A5" w:rsidTr="002F0882">
        <w:trPr>
          <w:trHeight w:val="301"/>
          <w:jc w:val="center"/>
        </w:trPr>
        <w:tc>
          <w:tcPr>
            <w:tcW w:w="1351" w:type="dxa"/>
            <w:tcBorders>
              <w:top w:val="nil"/>
              <w:left w:val="single" w:sz="4" w:space="0" w:color="000000"/>
              <w:bottom w:val="single" w:sz="4" w:space="0" w:color="000000"/>
              <w:right w:val="nil"/>
            </w:tcBorders>
            <w:shd w:val="clear" w:color="auto" w:fill="FFFFFF"/>
            <w:vAlign w:val="center"/>
          </w:tcPr>
          <w:p w:rsidR="00897329" w:rsidRPr="002F0882" w:rsidRDefault="00897329" w:rsidP="00897329">
            <w:pPr>
              <w:suppressAutoHyphens/>
              <w:spacing w:before="0" w:after="0"/>
              <w:jc w:val="left"/>
              <w:rPr>
                <w:rFonts w:cs="Arial"/>
                <w:color w:val="000000"/>
                <w:kern w:val="2"/>
                <w:sz w:val="20"/>
              </w:rPr>
            </w:pPr>
            <w:proofErr w:type="spellStart"/>
            <w:r w:rsidRPr="002F0882">
              <w:rPr>
                <w:rFonts w:cs="Arial"/>
                <w:color w:val="000000"/>
                <w:sz w:val="20"/>
              </w:rPr>
              <w:t>fft_out_q</w:t>
            </w:r>
            <w:proofErr w:type="spellEnd"/>
            <w:r w:rsidRPr="002F0882">
              <w:rPr>
                <w:rFonts w:cs="Arial"/>
                <w:color w:val="000000"/>
                <w:sz w:val="20"/>
              </w:rPr>
              <w:t xml:space="preserve"> [64]</w:t>
            </w:r>
          </w:p>
        </w:tc>
        <w:tc>
          <w:tcPr>
            <w:tcW w:w="567" w:type="dxa"/>
            <w:tcBorders>
              <w:top w:val="nil"/>
              <w:left w:val="single" w:sz="4" w:space="0" w:color="000000"/>
              <w:bottom w:val="single" w:sz="4" w:space="0" w:color="000000"/>
              <w:right w:val="nil"/>
            </w:tcBorders>
            <w:shd w:val="clear" w:color="auto" w:fill="FFFFFF"/>
            <w:vAlign w:val="center"/>
          </w:tcPr>
          <w:p w:rsidR="00897329" w:rsidRPr="002F0882" w:rsidRDefault="00897329" w:rsidP="00897329">
            <w:pPr>
              <w:suppressAutoHyphens/>
              <w:spacing w:before="0" w:after="0"/>
              <w:jc w:val="center"/>
              <w:rPr>
                <w:rFonts w:cs="Arial"/>
                <w:color w:val="000000"/>
                <w:kern w:val="2"/>
                <w:sz w:val="20"/>
              </w:rPr>
            </w:pPr>
            <w:r w:rsidRPr="002F0882">
              <w:rPr>
                <w:rFonts w:cs="Arial"/>
                <w:color w:val="000000"/>
                <w:sz w:val="20"/>
              </w:rPr>
              <w:t>I</w:t>
            </w:r>
          </w:p>
        </w:tc>
        <w:tc>
          <w:tcPr>
            <w:tcW w:w="4314" w:type="dxa"/>
            <w:tcBorders>
              <w:top w:val="nil"/>
              <w:left w:val="single" w:sz="4" w:space="0" w:color="000000"/>
              <w:bottom w:val="single" w:sz="4" w:space="0" w:color="000000"/>
              <w:right w:val="single" w:sz="4" w:space="0" w:color="000000"/>
            </w:tcBorders>
            <w:shd w:val="clear" w:color="auto" w:fill="FFFFFF"/>
            <w:vAlign w:val="center"/>
          </w:tcPr>
          <w:p w:rsidR="00897329" w:rsidRPr="002F0882" w:rsidRDefault="00897329" w:rsidP="00897329">
            <w:pPr>
              <w:suppressAutoHyphens/>
              <w:spacing w:before="0" w:after="0"/>
              <w:jc w:val="left"/>
              <w:rPr>
                <w:rFonts w:cs="Arial"/>
                <w:color w:val="000000"/>
                <w:kern w:val="2"/>
                <w:sz w:val="20"/>
              </w:rPr>
            </w:pPr>
            <w:r w:rsidRPr="002F0882">
              <w:rPr>
                <w:rFonts w:cs="Arial"/>
                <w:color w:val="000000"/>
                <w:kern w:val="2"/>
                <w:sz w:val="20"/>
              </w:rPr>
              <w:t>FFT result data (quadrature component)</w:t>
            </w:r>
          </w:p>
        </w:tc>
        <w:tc>
          <w:tcPr>
            <w:tcW w:w="1139" w:type="dxa"/>
            <w:tcBorders>
              <w:top w:val="nil"/>
              <w:left w:val="single" w:sz="4" w:space="0" w:color="000000"/>
              <w:bottom w:val="single" w:sz="4" w:space="0" w:color="000000"/>
              <w:right w:val="single" w:sz="4" w:space="0" w:color="000000"/>
            </w:tcBorders>
            <w:shd w:val="clear" w:color="auto" w:fill="FFFFFF"/>
          </w:tcPr>
          <w:p w:rsidR="00897329" w:rsidRPr="002F0882" w:rsidRDefault="00897329" w:rsidP="00897329">
            <w:pPr>
              <w:suppressAutoHyphens/>
              <w:spacing w:before="0" w:after="0"/>
              <w:jc w:val="left"/>
              <w:rPr>
                <w:rFonts w:cs="Arial"/>
                <w:color w:val="000000"/>
                <w:sz w:val="20"/>
              </w:rPr>
            </w:pPr>
            <w:r w:rsidRPr="002F0882">
              <w:rPr>
                <w:rFonts w:cs="Arial"/>
                <w:color w:val="000000"/>
                <w:sz w:val="20"/>
              </w:rPr>
              <w:t>FFT 512</w:t>
            </w:r>
          </w:p>
        </w:tc>
      </w:tr>
      <w:tr w:rsidR="00897329" w:rsidRPr="007A48A5" w:rsidTr="002F0882">
        <w:trPr>
          <w:trHeight w:val="301"/>
          <w:jc w:val="center"/>
        </w:trPr>
        <w:tc>
          <w:tcPr>
            <w:tcW w:w="1351" w:type="dxa"/>
            <w:tcBorders>
              <w:top w:val="nil"/>
              <w:left w:val="single" w:sz="4" w:space="0" w:color="000000"/>
              <w:bottom w:val="single" w:sz="4" w:space="0" w:color="000000"/>
              <w:right w:val="nil"/>
            </w:tcBorders>
            <w:shd w:val="clear" w:color="auto" w:fill="FFFFFF"/>
            <w:vAlign w:val="center"/>
          </w:tcPr>
          <w:p w:rsidR="00897329" w:rsidRPr="002F0882" w:rsidRDefault="00897329" w:rsidP="00897329">
            <w:pPr>
              <w:suppressAutoHyphens/>
              <w:spacing w:before="0" w:after="0"/>
              <w:jc w:val="left"/>
              <w:rPr>
                <w:rFonts w:cs="Arial"/>
                <w:color w:val="000000"/>
                <w:kern w:val="2"/>
                <w:sz w:val="20"/>
              </w:rPr>
            </w:pPr>
            <w:proofErr w:type="spellStart"/>
            <w:r w:rsidRPr="002F0882">
              <w:rPr>
                <w:rFonts w:cs="Arial"/>
                <w:color w:val="000000"/>
                <w:sz w:val="20"/>
              </w:rPr>
              <w:t>fft_vld_out</w:t>
            </w:r>
            <w:proofErr w:type="spellEnd"/>
          </w:p>
        </w:tc>
        <w:tc>
          <w:tcPr>
            <w:tcW w:w="567" w:type="dxa"/>
            <w:tcBorders>
              <w:top w:val="nil"/>
              <w:left w:val="single" w:sz="4" w:space="0" w:color="000000"/>
              <w:bottom w:val="single" w:sz="4" w:space="0" w:color="000000"/>
              <w:right w:val="nil"/>
            </w:tcBorders>
            <w:shd w:val="clear" w:color="auto" w:fill="FFFFFF"/>
            <w:vAlign w:val="center"/>
          </w:tcPr>
          <w:p w:rsidR="00897329" w:rsidRPr="002F0882" w:rsidRDefault="00897329" w:rsidP="00897329">
            <w:pPr>
              <w:suppressAutoHyphens/>
              <w:spacing w:before="0" w:after="0"/>
              <w:jc w:val="center"/>
              <w:rPr>
                <w:rFonts w:cs="Arial"/>
                <w:color w:val="000000"/>
                <w:kern w:val="2"/>
                <w:sz w:val="20"/>
              </w:rPr>
            </w:pPr>
            <w:r w:rsidRPr="002F0882">
              <w:rPr>
                <w:rFonts w:cs="Arial"/>
                <w:color w:val="000000"/>
                <w:sz w:val="20"/>
              </w:rPr>
              <w:t>I</w:t>
            </w:r>
          </w:p>
        </w:tc>
        <w:tc>
          <w:tcPr>
            <w:tcW w:w="4314" w:type="dxa"/>
            <w:tcBorders>
              <w:top w:val="nil"/>
              <w:left w:val="single" w:sz="4" w:space="0" w:color="000000"/>
              <w:bottom w:val="single" w:sz="4" w:space="0" w:color="000000"/>
              <w:right w:val="single" w:sz="4" w:space="0" w:color="000000"/>
            </w:tcBorders>
            <w:shd w:val="clear" w:color="auto" w:fill="FFFFFF"/>
            <w:vAlign w:val="center"/>
          </w:tcPr>
          <w:p w:rsidR="00897329" w:rsidRPr="002F0882" w:rsidRDefault="00897329">
            <w:pPr>
              <w:suppressAutoHyphens/>
              <w:spacing w:before="0" w:after="0"/>
              <w:jc w:val="left"/>
              <w:rPr>
                <w:rFonts w:cs="Arial"/>
                <w:color w:val="000000"/>
                <w:kern w:val="2"/>
                <w:sz w:val="20"/>
              </w:rPr>
            </w:pPr>
            <w:r w:rsidRPr="002F0882">
              <w:rPr>
                <w:rFonts w:cs="Arial"/>
                <w:color w:val="000000"/>
                <w:kern w:val="2"/>
                <w:sz w:val="20"/>
              </w:rPr>
              <w:t>Valid input signal – Active High</w:t>
            </w:r>
          </w:p>
        </w:tc>
        <w:tc>
          <w:tcPr>
            <w:tcW w:w="1139" w:type="dxa"/>
            <w:tcBorders>
              <w:top w:val="nil"/>
              <w:left w:val="single" w:sz="4" w:space="0" w:color="000000"/>
              <w:bottom w:val="single" w:sz="4" w:space="0" w:color="000000"/>
              <w:right w:val="single" w:sz="4" w:space="0" w:color="000000"/>
            </w:tcBorders>
            <w:shd w:val="clear" w:color="auto" w:fill="FFFFFF"/>
          </w:tcPr>
          <w:p w:rsidR="00897329" w:rsidRPr="002F0882" w:rsidRDefault="00897329" w:rsidP="00897329">
            <w:pPr>
              <w:suppressAutoHyphens/>
              <w:spacing w:before="0" w:after="0"/>
              <w:jc w:val="left"/>
              <w:rPr>
                <w:rFonts w:cs="Arial"/>
                <w:color w:val="000000"/>
                <w:sz w:val="20"/>
              </w:rPr>
            </w:pPr>
            <w:r w:rsidRPr="002F0882">
              <w:rPr>
                <w:rFonts w:cs="Arial"/>
                <w:color w:val="000000"/>
                <w:sz w:val="20"/>
              </w:rPr>
              <w:t>FFT 512</w:t>
            </w:r>
          </w:p>
        </w:tc>
      </w:tr>
      <w:tr w:rsidR="006F4E0E" w:rsidRPr="007A48A5" w:rsidTr="002F0882">
        <w:trPr>
          <w:trHeight w:val="301"/>
          <w:jc w:val="center"/>
        </w:trPr>
        <w:tc>
          <w:tcPr>
            <w:tcW w:w="1351" w:type="dxa"/>
            <w:tcBorders>
              <w:top w:val="nil"/>
              <w:left w:val="single" w:sz="4" w:space="0" w:color="000000"/>
              <w:bottom w:val="single" w:sz="4" w:space="0" w:color="000000"/>
              <w:right w:val="nil"/>
            </w:tcBorders>
            <w:shd w:val="clear" w:color="auto" w:fill="FFFFFF"/>
            <w:vAlign w:val="center"/>
          </w:tcPr>
          <w:p w:rsidR="006F4E0E" w:rsidRPr="002F0882" w:rsidRDefault="007744AA">
            <w:pPr>
              <w:suppressAutoHyphens/>
              <w:spacing w:before="0" w:after="0"/>
              <w:jc w:val="left"/>
              <w:rPr>
                <w:rFonts w:cs="Arial"/>
                <w:color w:val="000000"/>
                <w:sz w:val="20"/>
              </w:rPr>
            </w:pPr>
            <w:proofErr w:type="spellStart"/>
            <w:r w:rsidRPr="002F0882">
              <w:rPr>
                <w:rFonts w:cs="Arial"/>
                <w:color w:val="000000"/>
                <w:sz w:val="20"/>
              </w:rPr>
              <w:t>o</w:t>
            </w:r>
            <w:r w:rsidR="006F4E0E" w:rsidRPr="002F0882">
              <w:rPr>
                <w:rFonts w:cs="Arial"/>
                <w:color w:val="000000"/>
                <w:sz w:val="20"/>
              </w:rPr>
              <w:t>_fo</w:t>
            </w:r>
            <w:r w:rsidRPr="002F0882">
              <w:rPr>
                <w:rFonts w:cs="Arial"/>
                <w:color w:val="000000"/>
                <w:sz w:val="20"/>
              </w:rPr>
              <w:t>_value</w:t>
            </w:r>
            <w:proofErr w:type="spellEnd"/>
          </w:p>
        </w:tc>
        <w:tc>
          <w:tcPr>
            <w:tcW w:w="567" w:type="dxa"/>
            <w:tcBorders>
              <w:top w:val="nil"/>
              <w:left w:val="single" w:sz="4" w:space="0" w:color="000000"/>
              <w:bottom w:val="single" w:sz="4" w:space="0" w:color="000000"/>
              <w:right w:val="nil"/>
            </w:tcBorders>
            <w:shd w:val="clear" w:color="auto" w:fill="FFFFFF"/>
            <w:vAlign w:val="center"/>
          </w:tcPr>
          <w:p w:rsidR="006F4E0E" w:rsidRPr="002F0882" w:rsidRDefault="006F4E0E" w:rsidP="006F4E0E">
            <w:pPr>
              <w:suppressAutoHyphens/>
              <w:spacing w:before="0" w:after="0"/>
              <w:jc w:val="center"/>
              <w:rPr>
                <w:rFonts w:cs="Arial"/>
                <w:color w:val="000000"/>
                <w:sz w:val="20"/>
              </w:rPr>
            </w:pPr>
            <w:r w:rsidRPr="002F0882">
              <w:rPr>
                <w:rFonts w:cs="Arial"/>
                <w:color w:val="000000"/>
                <w:sz w:val="20"/>
              </w:rPr>
              <w:t>O</w:t>
            </w:r>
          </w:p>
        </w:tc>
        <w:tc>
          <w:tcPr>
            <w:tcW w:w="4314" w:type="dxa"/>
            <w:tcBorders>
              <w:top w:val="nil"/>
              <w:left w:val="single" w:sz="4" w:space="0" w:color="000000"/>
              <w:bottom w:val="single" w:sz="4" w:space="0" w:color="000000"/>
              <w:right w:val="single" w:sz="4" w:space="0" w:color="000000"/>
            </w:tcBorders>
            <w:shd w:val="clear" w:color="auto" w:fill="FFFFFF"/>
          </w:tcPr>
          <w:p w:rsidR="006F4E0E" w:rsidRPr="002F0882" w:rsidRDefault="006F4E0E" w:rsidP="006F4E0E">
            <w:pPr>
              <w:suppressAutoHyphens/>
              <w:spacing w:before="0" w:after="0"/>
              <w:jc w:val="left"/>
              <w:rPr>
                <w:rFonts w:cs="Arial"/>
                <w:color w:val="000000"/>
                <w:kern w:val="2"/>
                <w:sz w:val="20"/>
              </w:rPr>
            </w:pPr>
            <w:r w:rsidRPr="002F0882">
              <w:rPr>
                <w:rFonts w:cs="Arial"/>
                <w:sz w:val="20"/>
              </w:rPr>
              <w:t>Valid output signal – Active High</w:t>
            </w:r>
          </w:p>
        </w:tc>
        <w:tc>
          <w:tcPr>
            <w:tcW w:w="1139" w:type="dxa"/>
            <w:tcBorders>
              <w:top w:val="nil"/>
              <w:left w:val="single" w:sz="4" w:space="0" w:color="000000"/>
              <w:bottom w:val="single" w:sz="4" w:space="0" w:color="000000"/>
              <w:right w:val="single" w:sz="4" w:space="0" w:color="000000"/>
            </w:tcBorders>
            <w:shd w:val="clear" w:color="auto" w:fill="FFFFFF"/>
          </w:tcPr>
          <w:p w:rsidR="006F4E0E" w:rsidRPr="002F0882" w:rsidRDefault="006F4E0E" w:rsidP="006F4E0E">
            <w:pPr>
              <w:suppressAutoHyphens/>
              <w:spacing w:before="0" w:after="0"/>
              <w:jc w:val="left"/>
              <w:rPr>
                <w:rFonts w:cs="Arial"/>
                <w:color w:val="000000"/>
                <w:sz w:val="20"/>
              </w:rPr>
            </w:pPr>
            <w:r w:rsidRPr="002F0882">
              <w:rPr>
                <w:rFonts w:cs="Arial"/>
                <w:color w:val="000000"/>
                <w:sz w:val="20"/>
              </w:rPr>
              <w:t>FE</w:t>
            </w:r>
          </w:p>
        </w:tc>
      </w:tr>
      <w:tr w:rsidR="006F4E0E" w:rsidRPr="007A48A5" w:rsidTr="002F0882">
        <w:trPr>
          <w:trHeight w:val="301"/>
          <w:jc w:val="center"/>
        </w:trPr>
        <w:tc>
          <w:tcPr>
            <w:tcW w:w="1351" w:type="dxa"/>
            <w:tcBorders>
              <w:top w:val="nil"/>
              <w:left w:val="single" w:sz="4" w:space="0" w:color="000000"/>
              <w:bottom w:val="single" w:sz="4" w:space="0" w:color="000000"/>
              <w:right w:val="nil"/>
            </w:tcBorders>
            <w:shd w:val="clear" w:color="auto" w:fill="FFFFFF"/>
            <w:vAlign w:val="center"/>
          </w:tcPr>
          <w:p w:rsidR="006F4E0E" w:rsidRPr="002F0882" w:rsidRDefault="006F4E0E" w:rsidP="006F4E0E">
            <w:pPr>
              <w:suppressAutoHyphens/>
              <w:spacing w:before="0" w:after="0"/>
              <w:jc w:val="left"/>
              <w:rPr>
                <w:rFonts w:cs="Arial"/>
                <w:color w:val="000000"/>
                <w:sz w:val="20"/>
              </w:rPr>
            </w:pPr>
            <w:proofErr w:type="spellStart"/>
            <w:r w:rsidRPr="002F0882">
              <w:rPr>
                <w:rFonts w:cs="Arial"/>
                <w:color w:val="000000"/>
                <w:sz w:val="20"/>
              </w:rPr>
              <w:t>o_</w:t>
            </w:r>
            <w:r w:rsidR="007744AA" w:rsidRPr="002F0882">
              <w:rPr>
                <w:rFonts w:cs="Arial"/>
                <w:color w:val="000000"/>
                <w:sz w:val="20"/>
              </w:rPr>
              <w:t>fo_</w:t>
            </w:r>
            <w:r w:rsidRPr="002F0882">
              <w:rPr>
                <w:rFonts w:cs="Arial"/>
                <w:color w:val="000000"/>
                <w:sz w:val="20"/>
              </w:rPr>
              <w:t>valid</w:t>
            </w:r>
            <w:proofErr w:type="spellEnd"/>
          </w:p>
        </w:tc>
        <w:tc>
          <w:tcPr>
            <w:tcW w:w="567" w:type="dxa"/>
            <w:tcBorders>
              <w:top w:val="nil"/>
              <w:left w:val="single" w:sz="4" w:space="0" w:color="000000"/>
              <w:bottom w:val="single" w:sz="4" w:space="0" w:color="000000"/>
              <w:right w:val="nil"/>
            </w:tcBorders>
            <w:shd w:val="clear" w:color="auto" w:fill="FFFFFF"/>
            <w:vAlign w:val="center"/>
          </w:tcPr>
          <w:p w:rsidR="006F4E0E" w:rsidRPr="002F0882" w:rsidRDefault="006F4E0E" w:rsidP="006F4E0E">
            <w:pPr>
              <w:suppressAutoHyphens/>
              <w:spacing w:before="0" w:after="0"/>
              <w:jc w:val="center"/>
              <w:rPr>
                <w:rFonts w:cs="Arial"/>
                <w:color w:val="000000"/>
                <w:sz w:val="20"/>
              </w:rPr>
            </w:pPr>
            <w:r w:rsidRPr="002F0882">
              <w:rPr>
                <w:rFonts w:cs="Arial"/>
                <w:color w:val="000000"/>
                <w:sz w:val="20"/>
              </w:rPr>
              <w:t>O</w:t>
            </w:r>
          </w:p>
        </w:tc>
        <w:tc>
          <w:tcPr>
            <w:tcW w:w="4314" w:type="dxa"/>
            <w:tcBorders>
              <w:top w:val="nil"/>
              <w:left w:val="single" w:sz="4" w:space="0" w:color="000000"/>
              <w:bottom w:val="single" w:sz="4" w:space="0" w:color="000000"/>
              <w:right w:val="single" w:sz="4" w:space="0" w:color="000000"/>
            </w:tcBorders>
            <w:shd w:val="clear" w:color="auto" w:fill="FFFFFF"/>
          </w:tcPr>
          <w:p w:rsidR="006F4E0E" w:rsidRPr="002F0882" w:rsidRDefault="006F4E0E" w:rsidP="006F4E0E">
            <w:pPr>
              <w:suppressAutoHyphens/>
              <w:spacing w:before="0" w:after="0"/>
              <w:jc w:val="left"/>
              <w:rPr>
                <w:rFonts w:cs="Arial"/>
                <w:color w:val="000000"/>
                <w:kern w:val="2"/>
                <w:sz w:val="20"/>
              </w:rPr>
            </w:pPr>
            <w:r w:rsidRPr="002F0882">
              <w:rPr>
                <w:rFonts w:cs="Arial"/>
                <w:sz w:val="20"/>
              </w:rPr>
              <w:t>Frequency Offset estimation</w:t>
            </w:r>
          </w:p>
        </w:tc>
        <w:tc>
          <w:tcPr>
            <w:tcW w:w="1139" w:type="dxa"/>
            <w:tcBorders>
              <w:top w:val="nil"/>
              <w:left w:val="single" w:sz="4" w:space="0" w:color="000000"/>
              <w:bottom w:val="single" w:sz="4" w:space="0" w:color="000000"/>
              <w:right w:val="single" w:sz="4" w:space="0" w:color="000000"/>
            </w:tcBorders>
            <w:shd w:val="clear" w:color="auto" w:fill="FFFFFF"/>
          </w:tcPr>
          <w:p w:rsidR="006F4E0E" w:rsidRPr="002F0882" w:rsidRDefault="006F4E0E" w:rsidP="006F4E0E">
            <w:pPr>
              <w:suppressAutoHyphens/>
              <w:spacing w:before="0" w:after="0"/>
              <w:jc w:val="left"/>
              <w:rPr>
                <w:rFonts w:cs="Arial"/>
                <w:color w:val="000000"/>
                <w:sz w:val="20"/>
              </w:rPr>
            </w:pPr>
            <w:r w:rsidRPr="002F0882">
              <w:rPr>
                <w:rFonts w:cs="Arial"/>
                <w:color w:val="000000"/>
                <w:sz w:val="20"/>
              </w:rPr>
              <w:t>FE</w:t>
            </w:r>
          </w:p>
        </w:tc>
      </w:tr>
    </w:tbl>
    <w:p w:rsidR="00821945" w:rsidRPr="002F0882" w:rsidRDefault="00821945" w:rsidP="00821945">
      <w:pPr>
        <w:pStyle w:val="Ttulo3"/>
        <w:numPr>
          <w:ilvl w:val="0"/>
          <w:numId w:val="0"/>
        </w:numPr>
        <w:rPr>
          <w:i/>
        </w:rPr>
      </w:pPr>
    </w:p>
    <w:p w:rsidR="00821945" w:rsidRPr="007744AA" w:rsidRDefault="00C26476" w:rsidP="00821945">
      <w:pPr>
        <w:pStyle w:val="Ttulo3"/>
      </w:pPr>
      <w:bookmarkStart w:id="1165" w:name="_Toc473097261"/>
      <w:r w:rsidRPr="007744AA">
        <w:t>Peak</w:t>
      </w:r>
      <w:r w:rsidR="00821945" w:rsidRPr="007744AA">
        <w:t xml:space="preserve"> Complexity Estimation</w:t>
      </w:r>
      <w:bookmarkEnd w:id="1165"/>
    </w:p>
    <w:p w:rsidR="00821945" w:rsidRPr="002F0882" w:rsidRDefault="00821945" w:rsidP="00821945">
      <w:pPr>
        <w:rPr>
          <w:rFonts w:cs="Arial"/>
        </w:rPr>
      </w:pPr>
      <w:r w:rsidRPr="002F0882">
        <w:rPr>
          <w:rFonts w:cs="Arial"/>
        </w:rPr>
        <w:t>Complexity estimation of the sub-block using the number of arithmetic operators.</w:t>
      </w:r>
    </w:p>
    <w:p w:rsidR="00821945" w:rsidRPr="002F0882" w:rsidRDefault="00821945" w:rsidP="00821945">
      <w:pPr>
        <w:pStyle w:val="Legenda"/>
        <w:keepNext/>
        <w:rPr>
          <w:rFonts w:cs="Arial"/>
          <w:szCs w:val="22"/>
        </w:rPr>
      </w:pPr>
      <w:r w:rsidRPr="002F0882">
        <w:rPr>
          <w:rFonts w:cs="Arial"/>
          <w:szCs w:val="22"/>
        </w:rPr>
        <w:t xml:space="preserve">Table 9 – </w:t>
      </w:r>
      <w:r w:rsidR="00C26476" w:rsidRPr="002F0882">
        <w:rPr>
          <w:rFonts w:cs="Arial"/>
          <w:szCs w:val="22"/>
        </w:rPr>
        <w:t>Peak</w:t>
      </w:r>
      <w:r w:rsidRPr="002F0882">
        <w:rPr>
          <w:rFonts w:cs="Arial"/>
          <w:szCs w:val="22"/>
        </w:rPr>
        <w:t xml:space="preserve"> Complexity</w:t>
      </w:r>
    </w:p>
    <w:tbl>
      <w:tblPr>
        <w:tblW w:w="4855" w:type="dxa"/>
        <w:tblInd w:w="2112" w:type="dxa"/>
        <w:tblLayout w:type="fixed"/>
        <w:tblCellMar>
          <w:left w:w="70" w:type="dxa"/>
          <w:right w:w="70" w:type="dxa"/>
        </w:tblCellMar>
        <w:tblLook w:val="04A0" w:firstRow="1" w:lastRow="0" w:firstColumn="1" w:lastColumn="0" w:noHBand="0" w:noVBand="1"/>
      </w:tblPr>
      <w:tblGrid>
        <w:gridCol w:w="1913"/>
        <w:gridCol w:w="2942"/>
      </w:tblGrid>
      <w:tr w:rsidR="00821945" w:rsidRPr="007744AA" w:rsidTr="00BE22FF">
        <w:trPr>
          <w:trHeight w:val="302"/>
          <w:tblHeader/>
        </w:trPr>
        <w:tc>
          <w:tcPr>
            <w:tcW w:w="1913" w:type="dxa"/>
            <w:tcBorders>
              <w:top w:val="single" w:sz="4" w:space="0" w:color="000000"/>
              <w:left w:val="single" w:sz="4" w:space="0" w:color="000000"/>
              <w:bottom w:val="single" w:sz="4" w:space="0" w:color="000000"/>
              <w:right w:val="nil"/>
            </w:tcBorders>
            <w:shd w:val="clear" w:color="auto" w:fill="FFFFFF"/>
            <w:vAlign w:val="center"/>
            <w:hideMark/>
          </w:tcPr>
          <w:p w:rsidR="00821945" w:rsidRPr="002F0882" w:rsidRDefault="00821945" w:rsidP="00BE22FF">
            <w:pPr>
              <w:suppressAutoHyphens/>
              <w:spacing w:before="0" w:after="0"/>
              <w:jc w:val="center"/>
              <w:rPr>
                <w:rFonts w:cs="Arial"/>
                <w:b/>
                <w:bCs/>
                <w:color w:val="000000"/>
                <w:kern w:val="2"/>
                <w:szCs w:val="22"/>
              </w:rPr>
            </w:pPr>
            <w:r w:rsidRPr="002F0882">
              <w:rPr>
                <w:rFonts w:cs="Arial"/>
                <w:b/>
                <w:bCs/>
                <w:color w:val="000000"/>
                <w:szCs w:val="22"/>
              </w:rPr>
              <w:t>Operator</w:t>
            </w:r>
          </w:p>
        </w:tc>
        <w:tc>
          <w:tcPr>
            <w:tcW w:w="294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821945" w:rsidRPr="007744AA" w:rsidRDefault="00821945" w:rsidP="00BE22FF">
            <w:pPr>
              <w:suppressAutoHyphens/>
              <w:spacing w:before="0" w:after="0"/>
              <w:jc w:val="center"/>
              <w:rPr>
                <w:rFonts w:cs="Arial"/>
                <w:color w:val="000000"/>
                <w:kern w:val="2"/>
                <w:sz w:val="18"/>
                <w:szCs w:val="18"/>
              </w:rPr>
            </w:pPr>
            <w:r w:rsidRPr="002F0882">
              <w:rPr>
                <w:rFonts w:cs="Arial"/>
                <w:b/>
                <w:bCs/>
                <w:color w:val="000000"/>
                <w:szCs w:val="22"/>
              </w:rPr>
              <w:t>Number of instantiations</w:t>
            </w:r>
          </w:p>
        </w:tc>
      </w:tr>
      <w:tr w:rsidR="00821945" w:rsidRPr="007A48A5" w:rsidTr="00BE22FF">
        <w:trPr>
          <w:trHeight w:val="288"/>
        </w:trPr>
        <w:tc>
          <w:tcPr>
            <w:tcW w:w="1913" w:type="dxa"/>
            <w:tcBorders>
              <w:top w:val="single" w:sz="4" w:space="0" w:color="000000"/>
              <w:left w:val="single" w:sz="4" w:space="0" w:color="000000"/>
              <w:bottom w:val="single" w:sz="4" w:space="0" w:color="000000"/>
              <w:right w:val="nil"/>
            </w:tcBorders>
            <w:shd w:val="clear" w:color="auto" w:fill="FFFFFF"/>
            <w:vAlign w:val="center"/>
          </w:tcPr>
          <w:p w:rsidR="00821945" w:rsidRPr="002F0882" w:rsidRDefault="00821945" w:rsidP="00BE22FF">
            <w:pPr>
              <w:suppressAutoHyphens/>
              <w:spacing w:before="0" w:after="0"/>
              <w:jc w:val="left"/>
              <w:rPr>
                <w:rFonts w:cs="Arial"/>
                <w:color w:val="000000"/>
                <w:kern w:val="2"/>
                <w:sz w:val="20"/>
              </w:rPr>
            </w:pPr>
            <w:r w:rsidRPr="002F0882">
              <w:rPr>
                <w:rFonts w:cs="Arial"/>
                <w:color w:val="000000"/>
                <w:kern w:val="2"/>
                <w:sz w:val="20"/>
              </w:rPr>
              <w:t>Adder</w:t>
            </w:r>
          </w:p>
        </w:tc>
        <w:tc>
          <w:tcPr>
            <w:tcW w:w="2942" w:type="dxa"/>
            <w:tcBorders>
              <w:top w:val="nil"/>
              <w:left w:val="single" w:sz="4" w:space="0" w:color="000000"/>
              <w:bottom w:val="single" w:sz="4" w:space="0" w:color="000000"/>
              <w:right w:val="single" w:sz="4" w:space="0" w:color="000000"/>
            </w:tcBorders>
            <w:shd w:val="clear" w:color="auto" w:fill="FFFFFF"/>
            <w:vAlign w:val="center"/>
          </w:tcPr>
          <w:p w:rsidR="00821945" w:rsidRPr="002F0882" w:rsidRDefault="00821945" w:rsidP="00BE22FF">
            <w:pPr>
              <w:suppressAutoHyphens/>
              <w:spacing w:before="0" w:after="0"/>
              <w:jc w:val="left"/>
              <w:rPr>
                <w:rFonts w:cs="Arial"/>
                <w:color w:val="000000"/>
                <w:kern w:val="2"/>
                <w:sz w:val="20"/>
              </w:rPr>
            </w:pPr>
            <w:r w:rsidRPr="002F0882">
              <w:rPr>
                <w:rFonts w:cs="Arial"/>
                <w:color w:val="000000"/>
                <w:kern w:val="2"/>
                <w:sz w:val="20"/>
              </w:rPr>
              <w:t>64</w:t>
            </w:r>
          </w:p>
        </w:tc>
      </w:tr>
      <w:tr w:rsidR="00C26476" w:rsidRPr="007A48A5" w:rsidTr="00BE22FF">
        <w:trPr>
          <w:trHeight w:val="288"/>
        </w:trPr>
        <w:tc>
          <w:tcPr>
            <w:tcW w:w="1913" w:type="dxa"/>
            <w:tcBorders>
              <w:top w:val="single" w:sz="4" w:space="0" w:color="000000"/>
              <w:left w:val="single" w:sz="4" w:space="0" w:color="000000"/>
              <w:bottom w:val="single" w:sz="4" w:space="0" w:color="000000"/>
              <w:right w:val="nil"/>
            </w:tcBorders>
            <w:shd w:val="clear" w:color="auto" w:fill="FFFFFF"/>
            <w:vAlign w:val="center"/>
          </w:tcPr>
          <w:p w:rsidR="00C26476" w:rsidRPr="002F0882" w:rsidRDefault="00C26476" w:rsidP="00C26476">
            <w:pPr>
              <w:suppressAutoHyphens/>
              <w:spacing w:before="0" w:after="0"/>
              <w:jc w:val="left"/>
              <w:rPr>
                <w:rFonts w:cs="Arial"/>
                <w:color w:val="000000"/>
                <w:kern w:val="2"/>
                <w:sz w:val="20"/>
              </w:rPr>
            </w:pPr>
            <w:r w:rsidRPr="002F0882">
              <w:rPr>
                <w:rFonts w:cs="Arial"/>
                <w:color w:val="000000"/>
                <w:kern w:val="2"/>
                <w:sz w:val="20"/>
              </w:rPr>
              <w:t>Multiplier</w:t>
            </w:r>
          </w:p>
        </w:tc>
        <w:tc>
          <w:tcPr>
            <w:tcW w:w="2942" w:type="dxa"/>
            <w:tcBorders>
              <w:top w:val="nil"/>
              <w:left w:val="single" w:sz="4" w:space="0" w:color="000000"/>
              <w:bottom w:val="single" w:sz="4" w:space="0" w:color="000000"/>
              <w:right w:val="single" w:sz="4" w:space="0" w:color="000000"/>
            </w:tcBorders>
            <w:shd w:val="clear" w:color="auto" w:fill="FFFFFF"/>
            <w:vAlign w:val="center"/>
          </w:tcPr>
          <w:p w:rsidR="00C26476" w:rsidRPr="002F0882" w:rsidRDefault="00C26476" w:rsidP="00C26476">
            <w:pPr>
              <w:suppressAutoHyphens/>
              <w:spacing w:before="0" w:after="0"/>
              <w:jc w:val="left"/>
              <w:rPr>
                <w:rFonts w:cs="Arial"/>
                <w:color w:val="000000"/>
                <w:kern w:val="2"/>
                <w:sz w:val="20"/>
              </w:rPr>
            </w:pPr>
            <w:r w:rsidRPr="002F0882">
              <w:rPr>
                <w:rFonts w:cs="Arial"/>
                <w:color w:val="000000"/>
                <w:kern w:val="2"/>
                <w:sz w:val="20"/>
              </w:rPr>
              <w:t>128 (64*2)</w:t>
            </w:r>
          </w:p>
        </w:tc>
      </w:tr>
      <w:tr w:rsidR="00C26476" w:rsidRPr="007A48A5" w:rsidTr="00BE22FF">
        <w:trPr>
          <w:trHeight w:val="282"/>
        </w:trPr>
        <w:tc>
          <w:tcPr>
            <w:tcW w:w="1913" w:type="dxa"/>
            <w:tcBorders>
              <w:top w:val="nil"/>
              <w:left w:val="single" w:sz="4" w:space="0" w:color="000000"/>
              <w:bottom w:val="single" w:sz="4" w:space="0" w:color="000000"/>
              <w:right w:val="nil"/>
            </w:tcBorders>
            <w:shd w:val="clear" w:color="auto" w:fill="FFFFFF"/>
            <w:vAlign w:val="center"/>
          </w:tcPr>
          <w:p w:rsidR="00C26476" w:rsidRPr="002F0882" w:rsidRDefault="00C26476" w:rsidP="00C26476">
            <w:pPr>
              <w:suppressAutoHyphens/>
              <w:spacing w:before="0" w:after="0"/>
              <w:jc w:val="left"/>
              <w:rPr>
                <w:rFonts w:cs="Arial"/>
                <w:color w:val="000000"/>
                <w:kern w:val="2"/>
                <w:sz w:val="20"/>
              </w:rPr>
            </w:pPr>
            <w:r w:rsidRPr="002F0882">
              <w:rPr>
                <w:rFonts w:cs="Arial"/>
                <w:color w:val="000000"/>
                <w:kern w:val="2"/>
                <w:sz w:val="20"/>
              </w:rPr>
              <w:t xml:space="preserve">Comparators </w:t>
            </w:r>
          </w:p>
        </w:tc>
        <w:tc>
          <w:tcPr>
            <w:tcW w:w="2942" w:type="dxa"/>
            <w:tcBorders>
              <w:top w:val="nil"/>
              <w:left w:val="single" w:sz="4" w:space="0" w:color="000000"/>
              <w:bottom w:val="single" w:sz="4" w:space="0" w:color="000000"/>
              <w:right w:val="single" w:sz="4" w:space="0" w:color="000000"/>
            </w:tcBorders>
            <w:shd w:val="clear" w:color="auto" w:fill="FFFFFF"/>
            <w:vAlign w:val="center"/>
          </w:tcPr>
          <w:p w:rsidR="00C26476" w:rsidRPr="002F0882" w:rsidRDefault="00C26476" w:rsidP="00C26476">
            <w:pPr>
              <w:suppressAutoHyphens/>
              <w:spacing w:before="0" w:after="0"/>
              <w:jc w:val="left"/>
              <w:rPr>
                <w:rFonts w:cs="Arial"/>
                <w:color w:val="000000"/>
                <w:kern w:val="2"/>
                <w:sz w:val="20"/>
              </w:rPr>
            </w:pPr>
            <w:r w:rsidRPr="002F0882">
              <w:rPr>
                <w:rFonts w:cs="Arial"/>
                <w:color w:val="000000"/>
                <w:kern w:val="2"/>
                <w:sz w:val="20"/>
              </w:rPr>
              <w:t>63 (32+16+8+4+2+1)</w:t>
            </w:r>
          </w:p>
        </w:tc>
      </w:tr>
    </w:tbl>
    <w:p w:rsidR="002C68D0" w:rsidRPr="002F0882" w:rsidRDefault="002C68D0" w:rsidP="00977EE0">
      <w:pPr>
        <w:rPr>
          <w:rFonts w:cs="Arial"/>
          <w:u w:val="single"/>
        </w:rPr>
      </w:pPr>
    </w:p>
    <w:sectPr w:rsidR="002C68D0" w:rsidRPr="002F0882">
      <w:headerReference w:type="default" r:id="rId18"/>
      <w:footerReference w:type="default" r:id="rId19"/>
      <w:footerReference w:type="first" r:id="rId20"/>
      <w:pgSz w:w="11907" w:h="16840" w:code="9"/>
      <w:pgMar w:top="816" w:right="1559" w:bottom="1559" w:left="1418" w:header="567" w:footer="851" w:gutter="0"/>
      <w:cols w:space="720"/>
      <w:formProt w:val="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61B9" w:rsidRDefault="003861B9">
      <w:pPr>
        <w:spacing w:before="0" w:after="0"/>
      </w:pPr>
      <w:r>
        <w:separator/>
      </w:r>
    </w:p>
  </w:endnote>
  <w:endnote w:type="continuationSeparator" w:id="0">
    <w:p w:rsidR="003861B9" w:rsidRDefault="003861B9">
      <w:pPr>
        <w:spacing w:before="0" w:after="0"/>
      </w:pPr>
      <w:r>
        <w:continuationSeparator/>
      </w:r>
    </w:p>
  </w:endnote>
  <w:endnote w:type="continuationNotice" w:id="1">
    <w:p w:rsidR="003861B9" w:rsidRDefault="003861B9">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Bold">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2B67" w:rsidRDefault="00FA2B67">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2B67" w:rsidRDefault="00FA2B67">
    <w:pPr>
      <w:pStyle w:val="Rodap"/>
    </w:pPr>
    <w:r>
      <w:rPr>
        <w:bCs/>
        <w:i/>
        <w:noProof/>
        <w:lang w:val="pt-BR"/>
      </w:rPr>
      <w:drawing>
        <wp:anchor distT="0" distB="0" distL="114300" distR="114300" simplePos="0" relativeHeight="251658240" behindDoc="1" locked="0" layoutInCell="1" allowOverlap="1" wp14:editId="22C46F19">
          <wp:simplePos x="0" y="0"/>
          <wp:positionH relativeFrom="column">
            <wp:posOffset>-899795</wp:posOffset>
          </wp:positionH>
          <wp:positionV relativeFrom="paragraph">
            <wp:posOffset>-386715</wp:posOffset>
          </wp:positionV>
          <wp:extent cx="7948930" cy="1612900"/>
          <wp:effectExtent l="0" t="0" r="0" b="6350"/>
          <wp:wrapNone/>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l="479" t="-13664" r="-479" b="34782"/>
                  <a:stretch>
                    <a:fillRect/>
                  </a:stretch>
                </pic:blipFill>
                <pic:spPr bwMode="auto">
                  <a:xfrm>
                    <a:off x="0" y="0"/>
                    <a:ext cx="7948930" cy="1612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A2B67" w:rsidRDefault="00FA2B67" w:rsidP="00D847C2">
    <w:pPr>
      <w:pStyle w:val="Rodap"/>
      <w:jc w:val="left"/>
    </w:pPr>
    <w:proofErr w:type="spellStart"/>
    <w:r>
      <w:rPr>
        <w:bCs/>
        <w:i/>
      </w:rPr>
      <w:t>BrPhotonics</w:t>
    </w:r>
    <w:proofErr w:type="spellEnd"/>
    <w:r>
      <w:rPr>
        <w:bCs/>
        <w:i/>
      </w:rPr>
      <w:t xml:space="preserve"> Proprietary and Confidential - All Rights Reserved</w:t>
    </w:r>
    <w:r w:rsidRPr="001459DF">
      <w:rPr>
        <w:bCs/>
      </w:rPr>
      <w:tab/>
    </w:r>
    <w:r w:rsidRPr="001459DF">
      <w:rPr>
        <w:bCs/>
      </w:rPr>
      <w:tab/>
      <w:t xml:space="preserve"> </w:t>
    </w:r>
    <w:r w:rsidRPr="00C71A23">
      <w:rPr>
        <w:bCs/>
      </w:rPr>
      <w:fldChar w:fldCharType="begin"/>
    </w:r>
    <w:r w:rsidRPr="001459DF">
      <w:rPr>
        <w:bCs/>
      </w:rPr>
      <w:instrText xml:space="preserve"> PAGE   \* MERGEFORMAT </w:instrText>
    </w:r>
    <w:r w:rsidRPr="00C71A23">
      <w:rPr>
        <w:bCs/>
      </w:rPr>
      <w:fldChar w:fldCharType="separate"/>
    </w:r>
    <w:r w:rsidR="00C9365D">
      <w:rPr>
        <w:bCs/>
        <w:noProof/>
      </w:rPr>
      <w:t>1</w:t>
    </w:r>
    <w:r w:rsidRPr="00C71A23">
      <w:rPr>
        <w:bCs/>
      </w:rPr>
      <w:fldChar w:fldCharType="end"/>
    </w:r>
  </w:p>
  <w:p w:rsidR="00FA2B67" w:rsidRDefault="00FA2B67" w:rsidP="00D847C2">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2B67" w:rsidRDefault="00FA2B67">
    <w:pPr>
      <w:pStyle w:val="Rodap"/>
    </w:pPr>
    <w:r>
      <w:rPr>
        <w:bCs/>
        <w:i/>
        <w:noProof/>
        <w:lang w:val="pt-BR"/>
      </w:rPr>
      <w:drawing>
        <wp:anchor distT="0" distB="0" distL="114300" distR="114300" simplePos="0" relativeHeight="251659264" behindDoc="1" locked="0" layoutInCell="1" allowOverlap="1" wp14:editId="78B98495">
          <wp:simplePos x="0" y="0"/>
          <wp:positionH relativeFrom="column">
            <wp:posOffset>-909955</wp:posOffset>
          </wp:positionH>
          <wp:positionV relativeFrom="paragraph">
            <wp:posOffset>-396240</wp:posOffset>
          </wp:positionV>
          <wp:extent cx="7948930" cy="1612900"/>
          <wp:effectExtent l="0" t="0" r="0" b="6350"/>
          <wp:wrapNone/>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l="479" t="-13664" r="-479" b="34782"/>
                  <a:stretch>
                    <a:fillRect/>
                  </a:stretch>
                </pic:blipFill>
                <pic:spPr bwMode="auto">
                  <a:xfrm>
                    <a:off x="0" y="0"/>
                    <a:ext cx="7948930" cy="1612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A2B67" w:rsidRDefault="00FA2B67" w:rsidP="00D847C2">
    <w:pPr>
      <w:pStyle w:val="Rodap"/>
      <w:jc w:val="left"/>
    </w:pPr>
    <w:proofErr w:type="spellStart"/>
    <w:r>
      <w:rPr>
        <w:bCs/>
        <w:i/>
      </w:rPr>
      <w:t>BrPhotonics</w:t>
    </w:r>
    <w:proofErr w:type="spellEnd"/>
    <w:r>
      <w:rPr>
        <w:bCs/>
        <w:i/>
      </w:rPr>
      <w:t xml:space="preserve"> Proprietary and Confidential - All Rights Reserved</w:t>
    </w:r>
    <w:r w:rsidRPr="001459DF">
      <w:rPr>
        <w:bCs/>
      </w:rPr>
      <w:tab/>
    </w:r>
    <w:r w:rsidRPr="001459DF">
      <w:rPr>
        <w:bCs/>
      </w:rPr>
      <w:tab/>
      <w:t xml:space="preserve"> </w:t>
    </w:r>
    <w:r w:rsidRPr="00C71A23">
      <w:rPr>
        <w:bCs/>
      </w:rPr>
      <w:fldChar w:fldCharType="begin"/>
    </w:r>
    <w:r w:rsidRPr="001459DF">
      <w:rPr>
        <w:bCs/>
      </w:rPr>
      <w:instrText xml:space="preserve"> PAGE   \* MERGEFORMAT </w:instrText>
    </w:r>
    <w:r w:rsidRPr="00C71A23">
      <w:rPr>
        <w:bCs/>
      </w:rPr>
      <w:fldChar w:fldCharType="separate"/>
    </w:r>
    <w:r w:rsidR="00C9365D">
      <w:rPr>
        <w:bCs/>
        <w:noProof/>
      </w:rPr>
      <w:t>15</w:t>
    </w:r>
    <w:r w:rsidRPr="00C71A23">
      <w:rPr>
        <w:bCs/>
      </w:rPr>
      <w:fldChar w:fldCharType="end"/>
    </w:r>
  </w:p>
  <w:p w:rsidR="00FA2B67" w:rsidRDefault="00FA2B67" w:rsidP="00D847C2">
    <w:pPr>
      <w:pStyle w:val="Rodap"/>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2B67" w:rsidRDefault="00FA2B67">
    <w:pPr>
      <w:pStyle w:val="Rodap"/>
    </w:pPr>
  </w:p>
  <w:tbl>
    <w:tblPr>
      <w:tblW w:w="0" w:type="auto"/>
      <w:tblInd w:w="70" w:type="dxa"/>
      <w:tblBorders>
        <w:top w:val="single" w:sz="4" w:space="0" w:color="auto"/>
      </w:tblBorders>
      <w:tblLayout w:type="fixed"/>
      <w:tblCellMar>
        <w:left w:w="70" w:type="dxa"/>
        <w:right w:w="70" w:type="dxa"/>
      </w:tblCellMar>
      <w:tblLook w:val="0000" w:firstRow="0" w:lastRow="0" w:firstColumn="0" w:lastColumn="0" w:noHBand="0" w:noVBand="0"/>
    </w:tblPr>
    <w:tblGrid>
      <w:gridCol w:w="8931"/>
    </w:tblGrid>
    <w:tr w:rsidR="00FA2B67">
      <w:trPr>
        <w:cantSplit/>
        <w:trHeight w:val="274"/>
      </w:trPr>
      <w:tc>
        <w:tcPr>
          <w:tcW w:w="8931" w:type="dxa"/>
          <w:tcBorders>
            <w:top w:val="single" w:sz="4" w:space="0" w:color="auto"/>
            <w:left w:val="single" w:sz="4" w:space="0" w:color="auto"/>
            <w:bottom w:val="single" w:sz="4" w:space="0" w:color="auto"/>
            <w:right w:val="single" w:sz="4" w:space="0" w:color="auto"/>
          </w:tcBorders>
        </w:tcPr>
        <w:p w:rsidR="00FA2B67" w:rsidRDefault="00FA2B67">
          <w:pPr>
            <w:pStyle w:val="Rodap"/>
            <w:jc w:val="center"/>
            <w:rPr>
              <w:rStyle w:val="Nmerodepgina"/>
              <w:rFonts w:cs="Arial"/>
              <w:color w:val="000000"/>
            </w:rPr>
          </w:pPr>
        </w:p>
      </w:tc>
    </w:tr>
  </w:tbl>
  <w:p w:rsidR="00FA2B67" w:rsidRPr="00C97498" w:rsidRDefault="00FA2B67">
    <w:pPr>
      <w:pStyle w:val="Rodap"/>
      <w:rPr>
        <w:lang w:val="pt-BR"/>
      </w:rPr>
    </w:pPr>
    <w:r w:rsidRPr="00C97498">
      <w:rPr>
        <w:lang w:val="pt-BR"/>
      </w:rPr>
      <w:t>CPqD – Todos os direitos reservados.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61B9" w:rsidRDefault="003861B9">
      <w:pPr>
        <w:spacing w:before="0" w:after="0"/>
      </w:pPr>
      <w:r>
        <w:separator/>
      </w:r>
    </w:p>
  </w:footnote>
  <w:footnote w:type="continuationSeparator" w:id="0">
    <w:p w:rsidR="003861B9" w:rsidRDefault="003861B9">
      <w:pPr>
        <w:spacing w:before="0" w:after="0"/>
      </w:pPr>
      <w:r>
        <w:continuationSeparator/>
      </w:r>
    </w:p>
  </w:footnote>
  <w:footnote w:type="continuationNotice" w:id="1">
    <w:p w:rsidR="003861B9" w:rsidRDefault="003861B9">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2B67" w:rsidRDefault="00FA2B67">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right"/>
      <w:tblBorders>
        <w:bottom w:val="single" w:sz="4" w:space="0" w:color="auto"/>
      </w:tblBorders>
      <w:tblLayout w:type="fixed"/>
      <w:tblCellMar>
        <w:left w:w="70" w:type="dxa"/>
        <w:right w:w="70" w:type="dxa"/>
      </w:tblCellMar>
      <w:tblLook w:val="0000" w:firstRow="0" w:lastRow="0" w:firstColumn="0" w:lastColumn="0" w:noHBand="0" w:noVBand="0"/>
    </w:tblPr>
    <w:tblGrid>
      <w:gridCol w:w="1418"/>
      <w:gridCol w:w="7513"/>
    </w:tblGrid>
    <w:tr w:rsidR="00FA2B67" w:rsidTr="008216FF">
      <w:trPr>
        <w:cantSplit/>
        <w:trHeight w:val="426"/>
        <w:jc w:val="right"/>
      </w:trPr>
      <w:tc>
        <w:tcPr>
          <w:tcW w:w="1418" w:type="dxa"/>
          <w:vAlign w:val="center"/>
        </w:tcPr>
        <w:p w:rsidR="00FA2B67" w:rsidRDefault="00FA2B67">
          <w:pPr>
            <w:pStyle w:val="Cabealho"/>
            <w:spacing w:before="160" w:after="160"/>
            <w:jc w:val="left"/>
          </w:pPr>
        </w:p>
      </w:tc>
      <w:tc>
        <w:tcPr>
          <w:tcW w:w="7513" w:type="dxa"/>
          <w:vAlign w:val="center"/>
        </w:tcPr>
        <w:p w:rsidR="00FA2B67" w:rsidRDefault="00FA2B67" w:rsidP="00F94949">
          <w:pPr>
            <w:pStyle w:val="Cabealho"/>
            <w:spacing w:before="160" w:after="160"/>
            <w:jc w:val="both"/>
          </w:pPr>
        </w:p>
      </w:tc>
    </w:tr>
  </w:tbl>
  <w:p w:rsidR="00FA2B67" w:rsidRDefault="00FA2B67" w:rsidP="0055697C">
    <w:pPr>
      <w:pStyle w:val="Cabealho"/>
      <w:ind w:left="708"/>
      <w:jc w:val="left"/>
      <w:rPr>
        <w:sz w:val="16"/>
      </w:rPr>
    </w:pPr>
    <w:r>
      <w:rPr>
        <w:noProof/>
        <w:lang w:val="pt-BR"/>
      </w:rPr>
      <w:drawing>
        <wp:anchor distT="0" distB="0" distL="114300" distR="114300" simplePos="0" relativeHeight="251656192" behindDoc="1" locked="0" layoutInCell="1" allowOverlap="1" wp14:editId="6672BD78">
          <wp:simplePos x="0" y="0"/>
          <wp:positionH relativeFrom="column">
            <wp:posOffset>-44450</wp:posOffset>
          </wp:positionH>
          <wp:positionV relativeFrom="paragraph">
            <wp:posOffset>-325120</wp:posOffset>
          </wp:positionV>
          <wp:extent cx="2009775" cy="385445"/>
          <wp:effectExtent l="0" t="0" r="9525" b="0"/>
          <wp:wrapNone/>
          <wp:docPr id="5" name="Picture 9" descr="Description: full-circle-gi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full-circle-gil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854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bottom w:val="single" w:sz="4" w:space="0" w:color="auto"/>
      </w:tblBorders>
      <w:tblCellMar>
        <w:left w:w="70" w:type="dxa"/>
        <w:right w:w="70" w:type="dxa"/>
      </w:tblCellMar>
      <w:tblLook w:val="0000" w:firstRow="0" w:lastRow="0" w:firstColumn="0" w:lastColumn="0" w:noHBand="0" w:noVBand="0"/>
    </w:tblPr>
    <w:tblGrid>
      <w:gridCol w:w="1477"/>
      <w:gridCol w:w="7453"/>
    </w:tblGrid>
    <w:tr w:rsidR="00FA2B67">
      <w:trPr>
        <w:jc w:val="center"/>
      </w:trPr>
      <w:tc>
        <w:tcPr>
          <w:tcW w:w="1488" w:type="dxa"/>
          <w:vAlign w:val="center"/>
        </w:tcPr>
        <w:p w:rsidR="00FA2B67" w:rsidRDefault="00FA2B67" w:rsidP="001014BB">
          <w:pPr>
            <w:pStyle w:val="Cabealho"/>
          </w:pPr>
        </w:p>
        <w:p w:rsidR="00FA2B67" w:rsidRDefault="00FA2B67" w:rsidP="0092301B">
          <w:pPr>
            <w:pStyle w:val="Cabealho"/>
          </w:pPr>
        </w:p>
      </w:tc>
      <w:tc>
        <w:tcPr>
          <w:tcW w:w="7513" w:type="dxa"/>
          <w:vAlign w:val="center"/>
        </w:tcPr>
        <w:p w:rsidR="00FA2B67" w:rsidRDefault="00FA2B67" w:rsidP="0092301B">
          <w:pPr>
            <w:pStyle w:val="Cabealho"/>
          </w:pPr>
        </w:p>
      </w:tc>
    </w:tr>
  </w:tbl>
  <w:p w:rsidR="00FA2B67" w:rsidRDefault="00FA2B67">
    <w:pPr>
      <w:pStyle w:val="Cabealho"/>
      <w:rPr>
        <w:sz w:val="16"/>
      </w:rPr>
    </w:pPr>
    <w:r>
      <w:rPr>
        <w:noProof/>
        <w:lang w:val="pt-BR"/>
      </w:rPr>
      <w:drawing>
        <wp:anchor distT="0" distB="0" distL="114300" distR="114300" simplePos="0" relativeHeight="251657216" behindDoc="1" locked="0" layoutInCell="1" allowOverlap="1" wp14:editId="67B90220">
          <wp:simplePos x="0" y="0"/>
          <wp:positionH relativeFrom="column">
            <wp:posOffset>-120650</wp:posOffset>
          </wp:positionH>
          <wp:positionV relativeFrom="paragraph">
            <wp:posOffset>-315595</wp:posOffset>
          </wp:positionV>
          <wp:extent cx="1982470" cy="380365"/>
          <wp:effectExtent l="0" t="0" r="0" b="635"/>
          <wp:wrapNone/>
          <wp:docPr id="2" name="Picture 9" descr="Description: full-circle-gi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full-circle-gil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2470" cy="38036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EE167504"/>
    <w:lvl w:ilvl="0">
      <w:start w:val="1"/>
      <w:numFmt w:val="decimal"/>
      <w:pStyle w:val="Numerada2"/>
      <w:lvlText w:val="%1."/>
      <w:lvlJc w:val="left"/>
      <w:pPr>
        <w:tabs>
          <w:tab w:val="num" w:pos="643"/>
        </w:tabs>
        <w:ind w:left="643" w:hanging="360"/>
      </w:pPr>
    </w:lvl>
  </w:abstractNum>
  <w:abstractNum w:abstractNumId="1" w15:restartNumberingAfterBreak="0">
    <w:nsid w:val="FFFFFF88"/>
    <w:multiLevelType w:val="singleLevel"/>
    <w:tmpl w:val="1B562E14"/>
    <w:lvl w:ilvl="0">
      <w:start w:val="1"/>
      <w:numFmt w:val="decimal"/>
      <w:pStyle w:val="Numerada"/>
      <w:lvlText w:val="%1."/>
      <w:lvlJc w:val="left"/>
      <w:pPr>
        <w:tabs>
          <w:tab w:val="num" w:pos="360"/>
        </w:tabs>
        <w:ind w:left="360" w:hanging="360"/>
      </w:pPr>
    </w:lvl>
  </w:abstractNum>
  <w:abstractNum w:abstractNumId="2" w15:restartNumberingAfterBreak="0">
    <w:nsid w:val="FFFFFF89"/>
    <w:multiLevelType w:val="singleLevel"/>
    <w:tmpl w:val="784EABD4"/>
    <w:lvl w:ilvl="0">
      <w:start w:val="1"/>
      <w:numFmt w:val="bullet"/>
      <w:pStyle w:val="Commarcadores"/>
      <w:lvlText w:val=""/>
      <w:lvlJc w:val="left"/>
      <w:pPr>
        <w:tabs>
          <w:tab w:val="num" w:pos="360"/>
        </w:tabs>
        <w:ind w:left="360" w:hanging="360"/>
      </w:pPr>
      <w:rPr>
        <w:rFonts w:ascii="Symbol" w:hAnsi="Symbol" w:hint="default"/>
      </w:rPr>
    </w:lvl>
  </w:abstractNum>
  <w:abstractNum w:abstractNumId="3" w15:restartNumberingAfterBreak="0">
    <w:nsid w:val="00000003"/>
    <w:multiLevelType w:val="multilevel"/>
    <w:tmpl w:val="00000003"/>
    <w:name w:val="WW8Num2"/>
    <w:lvl w:ilvl="0">
      <w:start w:val="1"/>
      <w:numFmt w:val="decimal"/>
      <w:lvlText w:val="%1."/>
      <w:lvlJc w:val="left"/>
      <w:pPr>
        <w:tabs>
          <w:tab w:val="num" w:pos="786"/>
        </w:tabs>
        <w:ind w:left="786" w:hanging="360"/>
      </w:pPr>
    </w:lvl>
    <w:lvl w:ilvl="1">
      <w:start w:val="1"/>
      <w:numFmt w:val="decimal"/>
      <w:lvlText w:val="%1.%2"/>
      <w:lvlJc w:val="left"/>
      <w:pPr>
        <w:tabs>
          <w:tab w:val="num" w:pos="1413"/>
        </w:tabs>
        <w:ind w:left="1413" w:hanging="705"/>
      </w:pPr>
    </w:lvl>
    <w:lvl w:ilvl="2">
      <w:start w:val="1"/>
      <w:numFmt w:val="decimal"/>
      <w:lvlText w:val="%1.%2.%3"/>
      <w:lvlJc w:val="left"/>
      <w:pPr>
        <w:tabs>
          <w:tab w:val="num" w:pos="1428"/>
        </w:tabs>
        <w:ind w:left="1428" w:hanging="720"/>
      </w:pPr>
    </w:lvl>
    <w:lvl w:ilvl="3">
      <w:start w:val="1"/>
      <w:numFmt w:val="decimal"/>
      <w:lvlText w:val="%1.%2.%3.%4"/>
      <w:lvlJc w:val="left"/>
      <w:pPr>
        <w:tabs>
          <w:tab w:val="num" w:pos="1428"/>
        </w:tabs>
        <w:ind w:left="1428" w:hanging="720"/>
      </w:pPr>
    </w:lvl>
    <w:lvl w:ilvl="4">
      <w:start w:val="1"/>
      <w:numFmt w:val="decimal"/>
      <w:lvlText w:val="%1.%2.%3.%4.%5"/>
      <w:lvlJc w:val="left"/>
      <w:pPr>
        <w:tabs>
          <w:tab w:val="num" w:pos="1788"/>
        </w:tabs>
        <w:ind w:left="1788" w:hanging="1080"/>
      </w:pPr>
    </w:lvl>
    <w:lvl w:ilvl="5">
      <w:start w:val="1"/>
      <w:numFmt w:val="decimal"/>
      <w:lvlText w:val="%1.%2.%3.%4.%5.%6"/>
      <w:lvlJc w:val="left"/>
      <w:pPr>
        <w:tabs>
          <w:tab w:val="num" w:pos="1788"/>
        </w:tabs>
        <w:ind w:left="1788" w:hanging="1080"/>
      </w:pPr>
    </w:lvl>
    <w:lvl w:ilvl="6">
      <w:start w:val="1"/>
      <w:numFmt w:val="decimal"/>
      <w:lvlText w:val="%1.%2.%3.%4.%5.%6.%7"/>
      <w:lvlJc w:val="left"/>
      <w:pPr>
        <w:tabs>
          <w:tab w:val="num" w:pos="2148"/>
        </w:tabs>
        <w:ind w:left="2148" w:hanging="1440"/>
      </w:pPr>
    </w:lvl>
    <w:lvl w:ilvl="7">
      <w:start w:val="1"/>
      <w:numFmt w:val="decimal"/>
      <w:lvlText w:val="%1.%2.%3.%4.%5.%6.%7.%8"/>
      <w:lvlJc w:val="left"/>
      <w:pPr>
        <w:tabs>
          <w:tab w:val="num" w:pos="2148"/>
        </w:tabs>
        <w:ind w:left="2148" w:hanging="1440"/>
      </w:pPr>
    </w:lvl>
    <w:lvl w:ilvl="8">
      <w:start w:val="1"/>
      <w:numFmt w:val="decimal"/>
      <w:lvlText w:val="%1.%2.%3.%4.%5.%6.%7.%8.%9"/>
      <w:lvlJc w:val="left"/>
      <w:pPr>
        <w:tabs>
          <w:tab w:val="num" w:pos="2508"/>
        </w:tabs>
        <w:ind w:left="2508" w:hanging="1800"/>
      </w:pPr>
    </w:lvl>
  </w:abstractNum>
  <w:abstractNum w:abstractNumId="4" w15:restartNumberingAfterBreak="0">
    <w:nsid w:val="0B9915A9"/>
    <w:multiLevelType w:val="hybridMultilevel"/>
    <w:tmpl w:val="5FC2EBE0"/>
    <w:lvl w:ilvl="0" w:tplc="ED20932A">
      <w:start w:val="1"/>
      <w:numFmt w:val="lowerLetter"/>
      <w:pStyle w:val="Listaabc"/>
      <w:lvlText w:val="%1)"/>
      <w:lvlJc w:val="left"/>
      <w:pPr>
        <w:tabs>
          <w:tab w:val="num" w:pos="425"/>
        </w:tabs>
        <w:ind w:left="425" w:hanging="425"/>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15:restartNumberingAfterBreak="0">
    <w:nsid w:val="0BF31ED9"/>
    <w:multiLevelType w:val="hybridMultilevel"/>
    <w:tmpl w:val="1FA2F090"/>
    <w:lvl w:ilvl="0" w:tplc="0416000B">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6" w15:restartNumberingAfterBreak="0">
    <w:nsid w:val="0E4B1377"/>
    <w:multiLevelType w:val="hybridMultilevel"/>
    <w:tmpl w:val="CFD2392C"/>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0F6967FA"/>
    <w:multiLevelType w:val="hybridMultilevel"/>
    <w:tmpl w:val="5998A63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18121D92"/>
    <w:multiLevelType w:val="singleLevel"/>
    <w:tmpl w:val="038ECC0A"/>
    <w:lvl w:ilvl="0">
      <w:start w:val="1"/>
      <w:numFmt w:val="bullet"/>
      <w:pStyle w:val="Bullet1"/>
      <w:lvlText w:val=""/>
      <w:lvlJc w:val="left"/>
      <w:pPr>
        <w:tabs>
          <w:tab w:val="num" w:pos="360"/>
        </w:tabs>
        <w:ind w:left="360" w:hanging="360"/>
      </w:pPr>
      <w:rPr>
        <w:rFonts w:ascii="Symbol" w:hAnsi="Symbol" w:hint="default"/>
        <w:sz w:val="24"/>
      </w:rPr>
    </w:lvl>
  </w:abstractNum>
  <w:abstractNum w:abstractNumId="9" w15:restartNumberingAfterBreak="0">
    <w:nsid w:val="1B275613"/>
    <w:multiLevelType w:val="singleLevel"/>
    <w:tmpl w:val="FB885D2C"/>
    <w:lvl w:ilvl="0">
      <w:start w:val="1"/>
      <w:numFmt w:val="decimal"/>
      <w:pStyle w:val="sublista123"/>
      <w:lvlText w:val="%1."/>
      <w:lvlJc w:val="left"/>
      <w:pPr>
        <w:tabs>
          <w:tab w:val="num" w:pos="360"/>
        </w:tabs>
        <w:ind w:left="360" w:hanging="360"/>
      </w:pPr>
    </w:lvl>
  </w:abstractNum>
  <w:abstractNum w:abstractNumId="10" w15:restartNumberingAfterBreak="0">
    <w:nsid w:val="1E432FAA"/>
    <w:multiLevelType w:val="singleLevel"/>
    <w:tmpl w:val="49E4FF34"/>
    <w:lvl w:ilvl="0">
      <w:start w:val="1"/>
      <w:numFmt w:val="decimal"/>
      <w:pStyle w:val="Realizaes"/>
      <w:lvlText w:val="%1."/>
      <w:lvlJc w:val="left"/>
      <w:pPr>
        <w:tabs>
          <w:tab w:val="num" w:pos="360"/>
        </w:tabs>
        <w:ind w:left="360" w:hanging="360"/>
      </w:pPr>
      <w:rPr>
        <w:b/>
        <w:i w:val="0"/>
      </w:rPr>
    </w:lvl>
  </w:abstractNum>
  <w:abstractNum w:abstractNumId="11" w15:restartNumberingAfterBreak="0">
    <w:nsid w:val="298635E1"/>
    <w:multiLevelType w:val="multilevel"/>
    <w:tmpl w:val="B6A0A558"/>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b/>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2" w15:restartNumberingAfterBreak="0">
    <w:nsid w:val="32547063"/>
    <w:multiLevelType w:val="singleLevel"/>
    <w:tmpl w:val="FCD64E6A"/>
    <w:lvl w:ilvl="0">
      <w:numFmt w:val="bullet"/>
      <w:pStyle w:val="sublistabul"/>
      <w:lvlText w:val="-"/>
      <w:lvlJc w:val="left"/>
      <w:pPr>
        <w:tabs>
          <w:tab w:val="num" w:pos="660"/>
        </w:tabs>
        <w:ind w:left="660" w:hanging="360"/>
      </w:pPr>
      <w:rPr>
        <w:rFonts w:hint="default"/>
      </w:rPr>
    </w:lvl>
  </w:abstractNum>
  <w:abstractNum w:abstractNumId="13" w15:restartNumberingAfterBreak="0">
    <w:nsid w:val="3B2F3464"/>
    <w:multiLevelType w:val="hybridMultilevel"/>
    <w:tmpl w:val="7154FF72"/>
    <w:lvl w:ilvl="0" w:tplc="A22E2BF0">
      <w:start w:val="1"/>
      <w:numFmt w:val="decimal"/>
      <w:pStyle w:val="Lista123"/>
      <w:lvlText w:val="%1."/>
      <w:lvlJc w:val="left"/>
      <w:pPr>
        <w:tabs>
          <w:tab w:val="num" w:pos="425"/>
        </w:tabs>
        <w:ind w:left="425" w:hanging="425"/>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3CF011E4"/>
    <w:multiLevelType w:val="singleLevel"/>
    <w:tmpl w:val="FB7A365E"/>
    <w:lvl w:ilvl="0">
      <w:start w:val="1"/>
      <w:numFmt w:val="lowerLetter"/>
      <w:pStyle w:val="sublistaabc"/>
      <w:lvlText w:val="%1)"/>
      <w:lvlJc w:val="left"/>
      <w:pPr>
        <w:tabs>
          <w:tab w:val="num" w:pos="360"/>
        </w:tabs>
        <w:ind w:left="360" w:hanging="360"/>
      </w:pPr>
    </w:lvl>
  </w:abstractNum>
  <w:abstractNum w:abstractNumId="15" w15:restartNumberingAfterBreak="0">
    <w:nsid w:val="51987619"/>
    <w:multiLevelType w:val="hybridMultilevel"/>
    <w:tmpl w:val="FAE27436"/>
    <w:lvl w:ilvl="0" w:tplc="FFFFFFFF">
      <w:start w:val="1"/>
      <w:numFmt w:val="lowerLetter"/>
      <w:pStyle w:val="bulleta"/>
      <w:lvlText w:val="%1)"/>
      <w:lvlJc w:val="left"/>
      <w:pPr>
        <w:tabs>
          <w:tab w:val="num" w:pos="992"/>
        </w:tabs>
        <w:ind w:left="992" w:hanging="425"/>
      </w:pPr>
      <w:rPr>
        <w:rFonts w:hint="default"/>
        <w:b w:val="0"/>
        <w:i w:val="0"/>
      </w:rPr>
    </w:lvl>
    <w:lvl w:ilvl="1" w:tplc="FFFFFFFF">
      <w:start w:val="7"/>
      <w:numFmt w:val="bullet"/>
      <w:lvlText w:val="–"/>
      <w:lvlJc w:val="left"/>
      <w:pPr>
        <w:tabs>
          <w:tab w:val="num" w:pos="1440"/>
        </w:tabs>
        <w:ind w:left="1440" w:hanging="360"/>
      </w:pPr>
      <w:rPr>
        <w:rFonts w:hint="default"/>
        <w:b w:val="0"/>
        <w:i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53BC1892"/>
    <w:multiLevelType w:val="singleLevel"/>
    <w:tmpl w:val="B178E0D6"/>
    <w:lvl w:ilvl="0">
      <w:numFmt w:val="bullet"/>
      <w:pStyle w:val="Bullet"/>
      <w:lvlText w:val="-"/>
      <w:lvlJc w:val="left"/>
      <w:pPr>
        <w:tabs>
          <w:tab w:val="num" w:pos="1778"/>
        </w:tabs>
        <w:ind w:left="1701" w:hanging="283"/>
      </w:pPr>
      <w:rPr>
        <w:rFonts w:ascii="Times New Roman" w:hAnsi="Times New Roman" w:hint="default"/>
      </w:rPr>
    </w:lvl>
  </w:abstractNum>
  <w:abstractNum w:abstractNumId="17" w15:restartNumberingAfterBreak="0">
    <w:nsid w:val="56111A28"/>
    <w:multiLevelType w:val="hybridMultilevel"/>
    <w:tmpl w:val="334C540E"/>
    <w:lvl w:ilvl="0" w:tplc="EABA7974">
      <w:numFmt w:val="bullet"/>
      <w:pStyle w:val="Sublistabul0"/>
      <w:lvlText w:val="–"/>
      <w:lvlJc w:val="left"/>
      <w:pPr>
        <w:tabs>
          <w:tab w:val="num" w:pos="856"/>
        </w:tabs>
        <w:ind w:left="856" w:hanging="425"/>
      </w:pPr>
      <w:rPr>
        <w:rFonts w:ascii="Times New Roman" w:hAnsi="Times New Roman" w:cs="Times New Roman" w:hint="default"/>
      </w:rPr>
    </w:lvl>
    <w:lvl w:ilvl="1" w:tplc="04160003" w:tentative="1">
      <w:start w:val="1"/>
      <w:numFmt w:val="bullet"/>
      <w:lvlText w:val="o"/>
      <w:lvlJc w:val="left"/>
      <w:pPr>
        <w:tabs>
          <w:tab w:val="num" w:pos="1445"/>
        </w:tabs>
        <w:ind w:left="1445" w:hanging="360"/>
      </w:pPr>
      <w:rPr>
        <w:rFonts w:ascii="Courier New" w:hAnsi="Courier New" w:hint="default"/>
      </w:rPr>
    </w:lvl>
    <w:lvl w:ilvl="2" w:tplc="04160005" w:tentative="1">
      <w:start w:val="1"/>
      <w:numFmt w:val="bullet"/>
      <w:lvlText w:val=""/>
      <w:lvlJc w:val="left"/>
      <w:pPr>
        <w:tabs>
          <w:tab w:val="num" w:pos="2165"/>
        </w:tabs>
        <w:ind w:left="2165" w:hanging="360"/>
      </w:pPr>
      <w:rPr>
        <w:rFonts w:ascii="Wingdings" w:hAnsi="Wingdings" w:hint="default"/>
      </w:rPr>
    </w:lvl>
    <w:lvl w:ilvl="3" w:tplc="04160001" w:tentative="1">
      <w:start w:val="1"/>
      <w:numFmt w:val="bullet"/>
      <w:lvlText w:val=""/>
      <w:lvlJc w:val="left"/>
      <w:pPr>
        <w:tabs>
          <w:tab w:val="num" w:pos="2885"/>
        </w:tabs>
        <w:ind w:left="2885" w:hanging="360"/>
      </w:pPr>
      <w:rPr>
        <w:rFonts w:ascii="Symbol" w:hAnsi="Symbol" w:hint="default"/>
      </w:rPr>
    </w:lvl>
    <w:lvl w:ilvl="4" w:tplc="04160003" w:tentative="1">
      <w:start w:val="1"/>
      <w:numFmt w:val="bullet"/>
      <w:lvlText w:val="o"/>
      <w:lvlJc w:val="left"/>
      <w:pPr>
        <w:tabs>
          <w:tab w:val="num" w:pos="3605"/>
        </w:tabs>
        <w:ind w:left="3605" w:hanging="360"/>
      </w:pPr>
      <w:rPr>
        <w:rFonts w:ascii="Courier New" w:hAnsi="Courier New" w:hint="default"/>
      </w:rPr>
    </w:lvl>
    <w:lvl w:ilvl="5" w:tplc="04160005" w:tentative="1">
      <w:start w:val="1"/>
      <w:numFmt w:val="bullet"/>
      <w:lvlText w:val=""/>
      <w:lvlJc w:val="left"/>
      <w:pPr>
        <w:tabs>
          <w:tab w:val="num" w:pos="4325"/>
        </w:tabs>
        <w:ind w:left="4325" w:hanging="360"/>
      </w:pPr>
      <w:rPr>
        <w:rFonts w:ascii="Wingdings" w:hAnsi="Wingdings" w:hint="default"/>
      </w:rPr>
    </w:lvl>
    <w:lvl w:ilvl="6" w:tplc="04160001" w:tentative="1">
      <w:start w:val="1"/>
      <w:numFmt w:val="bullet"/>
      <w:lvlText w:val=""/>
      <w:lvlJc w:val="left"/>
      <w:pPr>
        <w:tabs>
          <w:tab w:val="num" w:pos="5045"/>
        </w:tabs>
        <w:ind w:left="5045" w:hanging="360"/>
      </w:pPr>
      <w:rPr>
        <w:rFonts w:ascii="Symbol" w:hAnsi="Symbol" w:hint="default"/>
      </w:rPr>
    </w:lvl>
    <w:lvl w:ilvl="7" w:tplc="04160003" w:tentative="1">
      <w:start w:val="1"/>
      <w:numFmt w:val="bullet"/>
      <w:lvlText w:val="o"/>
      <w:lvlJc w:val="left"/>
      <w:pPr>
        <w:tabs>
          <w:tab w:val="num" w:pos="5765"/>
        </w:tabs>
        <w:ind w:left="5765" w:hanging="360"/>
      </w:pPr>
      <w:rPr>
        <w:rFonts w:ascii="Courier New" w:hAnsi="Courier New" w:hint="default"/>
      </w:rPr>
    </w:lvl>
    <w:lvl w:ilvl="8" w:tplc="04160005" w:tentative="1">
      <w:start w:val="1"/>
      <w:numFmt w:val="bullet"/>
      <w:lvlText w:val=""/>
      <w:lvlJc w:val="left"/>
      <w:pPr>
        <w:tabs>
          <w:tab w:val="num" w:pos="6485"/>
        </w:tabs>
        <w:ind w:left="6485" w:hanging="360"/>
      </w:pPr>
      <w:rPr>
        <w:rFonts w:ascii="Wingdings" w:hAnsi="Wingdings" w:hint="default"/>
      </w:rPr>
    </w:lvl>
  </w:abstractNum>
  <w:abstractNum w:abstractNumId="18" w15:restartNumberingAfterBreak="0">
    <w:nsid w:val="5ECC0F1F"/>
    <w:multiLevelType w:val="hybridMultilevel"/>
    <w:tmpl w:val="755CB0B8"/>
    <w:lvl w:ilvl="0" w:tplc="2B18B894">
      <w:start w:val="1"/>
      <w:numFmt w:val="upperRoman"/>
      <w:pStyle w:val="Anexo"/>
      <w:lvlText w:val="Anexo %1"/>
      <w:lvlJc w:val="left"/>
      <w:pPr>
        <w:tabs>
          <w:tab w:val="num" w:pos="1440"/>
        </w:tabs>
        <w:ind w:left="360" w:hanging="360"/>
      </w:pPr>
      <w:rPr>
        <w:rFonts w:ascii="Arial" w:hAnsi="Arial" w:hint="default"/>
        <w:b/>
        <w:i w:val="0"/>
        <w:sz w:val="24"/>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62046C91"/>
    <w:multiLevelType w:val="hybridMultilevel"/>
    <w:tmpl w:val="8CD8D3F0"/>
    <w:lvl w:ilvl="0" w:tplc="B0C639D6">
      <w:numFmt w:val="bullet"/>
      <w:pStyle w:val="Listabul"/>
      <w:lvlText w:val=""/>
      <w:lvlJc w:val="left"/>
      <w:pPr>
        <w:tabs>
          <w:tab w:val="num" w:pos="425"/>
        </w:tabs>
        <w:ind w:left="425" w:hanging="425"/>
      </w:pPr>
      <w:rPr>
        <w:rFonts w:ascii="Symbol" w:hAnsi="Symbol" w:hint="default"/>
        <w:color w:val="auto"/>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6023829"/>
    <w:multiLevelType w:val="hybridMultilevel"/>
    <w:tmpl w:val="554E10D6"/>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21" w15:restartNumberingAfterBreak="0">
    <w:nsid w:val="6ECD0AA9"/>
    <w:multiLevelType w:val="hybridMultilevel"/>
    <w:tmpl w:val="6FA81F2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2" w15:restartNumberingAfterBreak="0">
    <w:nsid w:val="79866AD5"/>
    <w:multiLevelType w:val="hybridMultilevel"/>
    <w:tmpl w:val="9BC2F5E0"/>
    <w:lvl w:ilvl="0" w:tplc="04160001">
      <w:start w:val="1"/>
      <w:numFmt w:val="bullet"/>
      <w:lvlText w:val=""/>
      <w:lvlJc w:val="left"/>
      <w:pPr>
        <w:ind w:left="1579" w:hanging="360"/>
      </w:pPr>
      <w:rPr>
        <w:rFonts w:ascii="Symbol" w:hAnsi="Symbol" w:hint="default"/>
      </w:rPr>
    </w:lvl>
    <w:lvl w:ilvl="1" w:tplc="04160003" w:tentative="1">
      <w:start w:val="1"/>
      <w:numFmt w:val="bullet"/>
      <w:lvlText w:val="o"/>
      <w:lvlJc w:val="left"/>
      <w:pPr>
        <w:ind w:left="2299" w:hanging="360"/>
      </w:pPr>
      <w:rPr>
        <w:rFonts w:ascii="Courier New" w:hAnsi="Courier New" w:cs="Courier New" w:hint="default"/>
      </w:rPr>
    </w:lvl>
    <w:lvl w:ilvl="2" w:tplc="04160005" w:tentative="1">
      <w:start w:val="1"/>
      <w:numFmt w:val="bullet"/>
      <w:lvlText w:val=""/>
      <w:lvlJc w:val="left"/>
      <w:pPr>
        <w:ind w:left="3019" w:hanging="360"/>
      </w:pPr>
      <w:rPr>
        <w:rFonts w:ascii="Wingdings" w:hAnsi="Wingdings" w:hint="default"/>
      </w:rPr>
    </w:lvl>
    <w:lvl w:ilvl="3" w:tplc="04160001" w:tentative="1">
      <w:start w:val="1"/>
      <w:numFmt w:val="bullet"/>
      <w:lvlText w:val=""/>
      <w:lvlJc w:val="left"/>
      <w:pPr>
        <w:ind w:left="3739" w:hanging="360"/>
      </w:pPr>
      <w:rPr>
        <w:rFonts w:ascii="Symbol" w:hAnsi="Symbol" w:hint="default"/>
      </w:rPr>
    </w:lvl>
    <w:lvl w:ilvl="4" w:tplc="04160003" w:tentative="1">
      <w:start w:val="1"/>
      <w:numFmt w:val="bullet"/>
      <w:lvlText w:val="o"/>
      <w:lvlJc w:val="left"/>
      <w:pPr>
        <w:ind w:left="4459" w:hanging="360"/>
      </w:pPr>
      <w:rPr>
        <w:rFonts w:ascii="Courier New" w:hAnsi="Courier New" w:cs="Courier New" w:hint="default"/>
      </w:rPr>
    </w:lvl>
    <w:lvl w:ilvl="5" w:tplc="04160005" w:tentative="1">
      <w:start w:val="1"/>
      <w:numFmt w:val="bullet"/>
      <w:lvlText w:val=""/>
      <w:lvlJc w:val="left"/>
      <w:pPr>
        <w:ind w:left="5179" w:hanging="360"/>
      </w:pPr>
      <w:rPr>
        <w:rFonts w:ascii="Wingdings" w:hAnsi="Wingdings" w:hint="default"/>
      </w:rPr>
    </w:lvl>
    <w:lvl w:ilvl="6" w:tplc="04160001" w:tentative="1">
      <w:start w:val="1"/>
      <w:numFmt w:val="bullet"/>
      <w:lvlText w:val=""/>
      <w:lvlJc w:val="left"/>
      <w:pPr>
        <w:ind w:left="5899" w:hanging="360"/>
      </w:pPr>
      <w:rPr>
        <w:rFonts w:ascii="Symbol" w:hAnsi="Symbol" w:hint="default"/>
      </w:rPr>
    </w:lvl>
    <w:lvl w:ilvl="7" w:tplc="04160003" w:tentative="1">
      <w:start w:val="1"/>
      <w:numFmt w:val="bullet"/>
      <w:lvlText w:val="o"/>
      <w:lvlJc w:val="left"/>
      <w:pPr>
        <w:ind w:left="6619" w:hanging="360"/>
      </w:pPr>
      <w:rPr>
        <w:rFonts w:ascii="Courier New" w:hAnsi="Courier New" w:cs="Courier New" w:hint="default"/>
      </w:rPr>
    </w:lvl>
    <w:lvl w:ilvl="8" w:tplc="04160005" w:tentative="1">
      <w:start w:val="1"/>
      <w:numFmt w:val="bullet"/>
      <w:lvlText w:val=""/>
      <w:lvlJc w:val="left"/>
      <w:pPr>
        <w:ind w:left="7339" w:hanging="360"/>
      </w:pPr>
      <w:rPr>
        <w:rFonts w:ascii="Wingdings" w:hAnsi="Wingdings" w:hint="default"/>
      </w:rPr>
    </w:lvl>
  </w:abstractNum>
  <w:num w:numId="1">
    <w:abstractNumId w:val="11"/>
  </w:num>
  <w:num w:numId="2">
    <w:abstractNumId w:val="16"/>
  </w:num>
  <w:num w:numId="3">
    <w:abstractNumId w:val="8"/>
  </w:num>
  <w:num w:numId="4">
    <w:abstractNumId w:val="2"/>
  </w:num>
  <w:num w:numId="5">
    <w:abstractNumId w:val="13"/>
  </w:num>
  <w:num w:numId="6">
    <w:abstractNumId w:val="4"/>
  </w:num>
  <w:num w:numId="7">
    <w:abstractNumId w:val="19"/>
  </w:num>
  <w:num w:numId="8">
    <w:abstractNumId w:val="1"/>
  </w:num>
  <w:num w:numId="9">
    <w:abstractNumId w:val="0"/>
  </w:num>
  <w:num w:numId="10">
    <w:abstractNumId w:val="10"/>
  </w:num>
  <w:num w:numId="11">
    <w:abstractNumId w:val="17"/>
  </w:num>
  <w:num w:numId="12">
    <w:abstractNumId w:val="9"/>
  </w:num>
  <w:num w:numId="13">
    <w:abstractNumId w:val="14"/>
  </w:num>
  <w:num w:numId="14">
    <w:abstractNumId w:val="12"/>
  </w:num>
  <w:num w:numId="15">
    <w:abstractNumId w:val="11"/>
  </w:num>
  <w:num w:numId="16">
    <w:abstractNumId w:val="18"/>
  </w:num>
  <w:num w:numId="17">
    <w:abstractNumId w:val="15"/>
  </w:num>
  <w:num w:numId="18">
    <w:abstractNumId w:val="6"/>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21"/>
  </w:num>
  <w:num w:numId="23">
    <w:abstractNumId w:val="7"/>
  </w:num>
  <w:num w:numId="24">
    <w:abstractNumId w:val="5"/>
  </w:num>
  <w:num w:numId="25">
    <w:abstractNumId w:val="22"/>
  </w:num>
  <w:num w:numId="26">
    <w:abstractNumId w:val="6"/>
  </w:num>
  <w:numIdMacAtCleanup w:val="2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onardo Tomazine">
    <w15:presenceInfo w15:providerId="AD" w15:userId="S-1-5-21-81950450-691480891-677780259-619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0"/>
  <w:proofState w:spelling="clean" w:grammar="clean"/>
  <w:attachedTemplate r:id="rId1"/>
  <w:revisionView w:markup="0"/>
  <w:trackRevisions/>
  <w:defaultTabStop w:val="708"/>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FB3"/>
    <w:rsid w:val="000013AB"/>
    <w:rsid w:val="0000227A"/>
    <w:rsid w:val="00005E4E"/>
    <w:rsid w:val="00010B86"/>
    <w:rsid w:val="000126AA"/>
    <w:rsid w:val="0001441E"/>
    <w:rsid w:val="00020A0E"/>
    <w:rsid w:val="0002672F"/>
    <w:rsid w:val="00054326"/>
    <w:rsid w:val="0005658A"/>
    <w:rsid w:val="0006364D"/>
    <w:rsid w:val="00080B75"/>
    <w:rsid w:val="000976D8"/>
    <w:rsid w:val="000A393A"/>
    <w:rsid w:val="000A5C13"/>
    <w:rsid w:val="000A724E"/>
    <w:rsid w:val="000C0048"/>
    <w:rsid w:val="000C75DB"/>
    <w:rsid w:val="000D4C33"/>
    <w:rsid w:val="000E23BC"/>
    <w:rsid w:val="000E2CFB"/>
    <w:rsid w:val="000E4564"/>
    <w:rsid w:val="001014BB"/>
    <w:rsid w:val="00102A9C"/>
    <w:rsid w:val="0010466E"/>
    <w:rsid w:val="001141F5"/>
    <w:rsid w:val="0011582A"/>
    <w:rsid w:val="00123456"/>
    <w:rsid w:val="001375E3"/>
    <w:rsid w:val="00160358"/>
    <w:rsid w:val="00171E78"/>
    <w:rsid w:val="00174C4A"/>
    <w:rsid w:val="00185A36"/>
    <w:rsid w:val="00193327"/>
    <w:rsid w:val="00195274"/>
    <w:rsid w:val="001A0A2F"/>
    <w:rsid w:val="001A4C00"/>
    <w:rsid w:val="001A6457"/>
    <w:rsid w:val="001B4D46"/>
    <w:rsid w:val="001C246A"/>
    <w:rsid w:val="001C37BB"/>
    <w:rsid w:val="001C7400"/>
    <w:rsid w:val="001D266D"/>
    <w:rsid w:val="001D410E"/>
    <w:rsid w:val="001D47F2"/>
    <w:rsid w:val="001D50B3"/>
    <w:rsid w:val="001E3861"/>
    <w:rsid w:val="001E41CD"/>
    <w:rsid w:val="001F2D3C"/>
    <w:rsid w:val="001F41BE"/>
    <w:rsid w:val="001F46AC"/>
    <w:rsid w:val="001F49FF"/>
    <w:rsid w:val="0020488C"/>
    <w:rsid w:val="00204F5E"/>
    <w:rsid w:val="00210B9B"/>
    <w:rsid w:val="00210FC0"/>
    <w:rsid w:val="00215783"/>
    <w:rsid w:val="002165AF"/>
    <w:rsid w:val="00217E6A"/>
    <w:rsid w:val="00226F02"/>
    <w:rsid w:val="002310E2"/>
    <w:rsid w:val="00246A1B"/>
    <w:rsid w:val="00250BCF"/>
    <w:rsid w:val="002521C9"/>
    <w:rsid w:val="00254C72"/>
    <w:rsid w:val="00261317"/>
    <w:rsid w:val="002626B0"/>
    <w:rsid w:val="00265543"/>
    <w:rsid w:val="00266A7C"/>
    <w:rsid w:val="00272606"/>
    <w:rsid w:val="0027369B"/>
    <w:rsid w:val="00282E1F"/>
    <w:rsid w:val="0028397A"/>
    <w:rsid w:val="00287799"/>
    <w:rsid w:val="002919CC"/>
    <w:rsid w:val="002926B2"/>
    <w:rsid w:val="00293544"/>
    <w:rsid w:val="00293933"/>
    <w:rsid w:val="002B1243"/>
    <w:rsid w:val="002B5C16"/>
    <w:rsid w:val="002B794B"/>
    <w:rsid w:val="002C68D0"/>
    <w:rsid w:val="002D2729"/>
    <w:rsid w:val="002F0882"/>
    <w:rsid w:val="002F3A94"/>
    <w:rsid w:val="002F6DBE"/>
    <w:rsid w:val="002F722B"/>
    <w:rsid w:val="003026A8"/>
    <w:rsid w:val="00307008"/>
    <w:rsid w:val="00312CFA"/>
    <w:rsid w:val="0031507A"/>
    <w:rsid w:val="0032023A"/>
    <w:rsid w:val="003271EF"/>
    <w:rsid w:val="00327EE5"/>
    <w:rsid w:val="003325C4"/>
    <w:rsid w:val="00334B44"/>
    <w:rsid w:val="00340CCC"/>
    <w:rsid w:val="00342C9F"/>
    <w:rsid w:val="003528F7"/>
    <w:rsid w:val="003610C4"/>
    <w:rsid w:val="003631C3"/>
    <w:rsid w:val="00363463"/>
    <w:rsid w:val="00372613"/>
    <w:rsid w:val="00384EC0"/>
    <w:rsid w:val="003861B9"/>
    <w:rsid w:val="00394B57"/>
    <w:rsid w:val="00397537"/>
    <w:rsid w:val="003B0C28"/>
    <w:rsid w:val="003B4A12"/>
    <w:rsid w:val="003C3999"/>
    <w:rsid w:val="003D51F8"/>
    <w:rsid w:val="003D5FD9"/>
    <w:rsid w:val="003F1740"/>
    <w:rsid w:val="003F7F25"/>
    <w:rsid w:val="0040176B"/>
    <w:rsid w:val="00403946"/>
    <w:rsid w:val="00410F1D"/>
    <w:rsid w:val="004169B0"/>
    <w:rsid w:val="004171BD"/>
    <w:rsid w:val="00417E67"/>
    <w:rsid w:val="004200EC"/>
    <w:rsid w:val="00420866"/>
    <w:rsid w:val="00427409"/>
    <w:rsid w:val="004279D6"/>
    <w:rsid w:val="00433114"/>
    <w:rsid w:val="00440921"/>
    <w:rsid w:val="00440BBF"/>
    <w:rsid w:val="00441DD4"/>
    <w:rsid w:val="00452A56"/>
    <w:rsid w:val="00453EDB"/>
    <w:rsid w:val="00473510"/>
    <w:rsid w:val="00481DE2"/>
    <w:rsid w:val="00492F7B"/>
    <w:rsid w:val="004A01A3"/>
    <w:rsid w:val="004A15F4"/>
    <w:rsid w:val="004A2D14"/>
    <w:rsid w:val="004B13F8"/>
    <w:rsid w:val="004C4C16"/>
    <w:rsid w:val="004C7B92"/>
    <w:rsid w:val="004D4E72"/>
    <w:rsid w:val="004E4130"/>
    <w:rsid w:val="004E5234"/>
    <w:rsid w:val="004E5A15"/>
    <w:rsid w:val="004F3464"/>
    <w:rsid w:val="004F68F2"/>
    <w:rsid w:val="00500708"/>
    <w:rsid w:val="0050167C"/>
    <w:rsid w:val="00501FF7"/>
    <w:rsid w:val="0050785B"/>
    <w:rsid w:val="00512DF0"/>
    <w:rsid w:val="005131FA"/>
    <w:rsid w:val="00515147"/>
    <w:rsid w:val="00520681"/>
    <w:rsid w:val="00521450"/>
    <w:rsid w:val="00521DE3"/>
    <w:rsid w:val="005331A0"/>
    <w:rsid w:val="00533B7B"/>
    <w:rsid w:val="00541492"/>
    <w:rsid w:val="00546D30"/>
    <w:rsid w:val="00547A6C"/>
    <w:rsid w:val="005563B0"/>
    <w:rsid w:val="0055697C"/>
    <w:rsid w:val="00563571"/>
    <w:rsid w:val="00571D65"/>
    <w:rsid w:val="00575C56"/>
    <w:rsid w:val="00580EC7"/>
    <w:rsid w:val="0059239A"/>
    <w:rsid w:val="00592BF0"/>
    <w:rsid w:val="005B19F1"/>
    <w:rsid w:val="005B7DAE"/>
    <w:rsid w:val="005C75D4"/>
    <w:rsid w:val="005D1EBA"/>
    <w:rsid w:val="005D34D7"/>
    <w:rsid w:val="005D4D14"/>
    <w:rsid w:val="005D5C45"/>
    <w:rsid w:val="005E611A"/>
    <w:rsid w:val="005F4985"/>
    <w:rsid w:val="005F5794"/>
    <w:rsid w:val="00600EE2"/>
    <w:rsid w:val="00607AD1"/>
    <w:rsid w:val="006116FB"/>
    <w:rsid w:val="00613A24"/>
    <w:rsid w:val="00615BBA"/>
    <w:rsid w:val="00623DFA"/>
    <w:rsid w:val="00627DCA"/>
    <w:rsid w:val="00630BDB"/>
    <w:rsid w:val="006353EB"/>
    <w:rsid w:val="00635660"/>
    <w:rsid w:val="00650F9F"/>
    <w:rsid w:val="0065272A"/>
    <w:rsid w:val="00657787"/>
    <w:rsid w:val="00661E0D"/>
    <w:rsid w:val="006726E7"/>
    <w:rsid w:val="00677890"/>
    <w:rsid w:val="0068437F"/>
    <w:rsid w:val="00685481"/>
    <w:rsid w:val="006A5677"/>
    <w:rsid w:val="006A5E94"/>
    <w:rsid w:val="006B7E37"/>
    <w:rsid w:val="006C24CF"/>
    <w:rsid w:val="006C6715"/>
    <w:rsid w:val="006D176A"/>
    <w:rsid w:val="006D3D0D"/>
    <w:rsid w:val="006D772C"/>
    <w:rsid w:val="006E1106"/>
    <w:rsid w:val="006E34A9"/>
    <w:rsid w:val="006F4E0E"/>
    <w:rsid w:val="006F5759"/>
    <w:rsid w:val="00701214"/>
    <w:rsid w:val="0070236E"/>
    <w:rsid w:val="00702F13"/>
    <w:rsid w:val="00704A3D"/>
    <w:rsid w:val="00720A69"/>
    <w:rsid w:val="00726F30"/>
    <w:rsid w:val="007359FB"/>
    <w:rsid w:val="00746432"/>
    <w:rsid w:val="00746710"/>
    <w:rsid w:val="00751C26"/>
    <w:rsid w:val="00753618"/>
    <w:rsid w:val="00761FC9"/>
    <w:rsid w:val="007667A0"/>
    <w:rsid w:val="007744AA"/>
    <w:rsid w:val="00775D3E"/>
    <w:rsid w:val="00777031"/>
    <w:rsid w:val="0078419C"/>
    <w:rsid w:val="00784600"/>
    <w:rsid w:val="00790E23"/>
    <w:rsid w:val="00797EF6"/>
    <w:rsid w:val="007A13E1"/>
    <w:rsid w:val="007A4024"/>
    <w:rsid w:val="007A48A5"/>
    <w:rsid w:val="007C15CF"/>
    <w:rsid w:val="007C3422"/>
    <w:rsid w:val="007D54E6"/>
    <w:rsid w:val="007D734D"/>
    <w:rsid w:val="007E0408"/>
    <w:rsid w:val="007E0C4C"/>
    <w:rsid w:val="007F1826"/>
    <w:rsid w:val="007F250D"/>
    <w:rsid w:val="007F33D0"/>
    <w:rsid w:val="007F715E"/>
    <w:rsid w:val="00813562"/>
    <w:rsid w:val="0081463C"/>
    <w:rsid w:val="00816FEB"/>
    <w:rsid w:val="008216FF"/>
    <w:rsid w:val="00821945"/>
    <w:rsid w:val="008219AD"/>
    <w:rsid w:val="0082327A"/>
    <w:rsid w:val="008271D5"/>
    <w:rsid w:val="00827DCB"/>
    <w:rsid w:val="00835229"/>
    <w:rsid w:val="00840B64"/>
    <w:rsid w:val="00841430"/>
    <w:rsid w:val="00842A68"/>
    <w:rsid w:val="00844491"/>
    <w:rsid w:val="00844F6E"/>
    <w:rsid w:val="00855E91"/>
    <w:rsid w:val="0086095C"/>
    <w:rsid w:val="00861D81"/>
    <w:rsid w:val="00870953"/>
    <w:rsid w:val="0089390B"/>
    <w:rsid w:val="00897329"/>
    <w:rsid w:val="0089758A"/>
    <w:rsid w:val="008A4711"/>
    <w:rsid w:val="008A632E"/>
    <w:rsid w:val="008A682C"/>
    <w:rsid w:val="008A6F3A"/>
    <w:rsid w:val="008B2A52"/>
    <w:rsid w:val="008B4583"/>
    <w:rsid w:val="008B71CF"/>
    <w:rsid w:val="008B7C04"/>
    <w:rsid w:val="008C05AB"/>
    <w:rsid w:val="008C393D"/>
    <w:rsid w:val="008D0161"/>
    <w:rsid w:val="008D281B"/>
    <w:rsid w:val="008D2E33"/>
    <w:rsid w:val="008D4054"/>
    <w:rsid w:val="008D40DB"/>
    <w:rsid w:val="008E0580"/>
    <w:rsid w:val="008E0707"/>
    <w:rsid w:val="008E2B47"/>
    <w:rsid w:val="008E3CB6"/>
    <w:rsid w:val="008F02F6"/>
    <w:rsid w:val="00906AC4"/>
    <w:rsid w:val="0091483B"/>
    <w:rsid w:val="0092277F"/>
    <w:rsid w:val="0092301B"/>
    <w:rsid w:val="00932CC7"/>
    <w:rsid w:val="009412E3"/>
    <w:rsid w:val="0094341F"/>
    <w:rsid w:val="009440CF"/>
    <w:rsid w:val="00947E8E"/>
    <w:rsid w:val="0095253B"/>
    <w:rsid w:val="009539B6"/>
    <w:rsid w:val="0095583F"/>
    <w:rsid w:val="009573BD"/>
    <w:rsid w:val="00960309"/>
    <w:rsid w:val="00960EC8"/>
    <w:rsid w:val="009662AA"/>
    <w:rsid w:val="0096640A"/>
    <w:rsid w:val="00970DFF"/>
    <w:rsid w:val="00976944"/>
    <w:rsid w:val="009777A2"/>
    <w:rsid w:val="00977EE0"/>
    <w:rsid w:val="00980DB3"/>
    <w:rsid w:val="00985D45"/>
    <w:rsid w:val="00986A11"/>
    <w:rsid w:val="009870F3"/>
    <w:rsid w:val="00992A8B"/>
    <w:rsid w:val="009930C4"/>
    <w:rsid w:val="009A15B0"/>
    <w:rsid w:val="009A1E7F"/>
    <w:rsid w:val="009A30B6"/>
    <w:rsid w:val="009B5F55"/>
    <w:rsid w:val="009B715A"/>
    <w:rsid w:val="009C2895"/>
    <w:rsid w:val="009C3C8E"/>
    <w:rsid w:val="009C67E1"/>
    <w:rsid w:val="009C6CC1"/>
    <w:rsid w:val="009C7BCF"/>
    <w:rsid w:val="009D27B9"/>
    <w:rsid w:val="009D7AC0"/>
    <w:rsid w:val="009E18B3"/>
    <w:rsid w:val="009E2A80"/>
    <w:rsid w:val="00A06ACD"/>
    <w:rsid w:val="00A163B4"/>
    <w:rsid w:val="00A23102"/>
    <w:rsid w:val="00A31E08"/>
    <w:rsid w:val="00A357FF"/>
    <w:rsid w:val="00A408D5"/>
    <w:rsid w:val="00A44DFE"/>
    <w:rsid w:val="00A46749"/>
    <w:rsid w:val="00A52ABC"/>
    <w:rsid w:val="00A53CDB"/>
    <w:rsid w:val="00A545C8"/>
    <w:rsid w:val="00A549D0"/>
    <w:rsid w:val="00A60AB7"/>
    <w:rsid w:val="00A61151"/>
    <w:rsid w:val="00A704A0"/>
    <w:rsid w:val="00A764FD"/>
    <w:rsid w:val="00A778A4"/>
    <w:rsid w:val="00A8278C"/>
    <w:rsid w:val="00A831D9"/>
    <w:rsid w:val="00A83FBF"/>
    <w:rsid w:val="00A847C2"/>
    <w:rsid w:val="00A93EDB"/>
    <w:rsid w:val="00AA51CE"/>
    <w:rsid w:val="00AA6CEF"/>
    <w:rsid w:val="00AB2BB1"/>
    <w:rsid w:val="00AB3D43"/>
    <w:rsid w:val="00AB4EC4"/>
    <w:rsid w:val="00AB7B9C"/>
    <w:rsid w:val="00AC2068"/>
    <w:rsid w:val="00AC60EB"/>
    <w:rsid w:val="00AD2183"/>
    <w:rsid w:val="00AD2895"/>
    <w:rsid w:val="00AD5345"/>
    <w:rsid w:val="00AE21DA"/>
    <w:rsid w:val="00AF0CE3"/>
    <w:rsid w:val="00AF14BF"/>
    <w:rsid w:val="00AF4C57"/>
    <w:rsid w:val="00B006F7"/>
    <w:rsid w:val="00B01AB5"/>
    <w:rsid w:val="00B071C5"/>
    <w:rsid w:val="00B20CBE"/>
    <w:rsid w:val="00B263CF"/>
    <w:rsid w:val="00B311B1"/>
    <w:rsid w:val="00B316A3"/>
    <w:rsid w:val="00B35875"/>
    <w:rsid w:val="00B358AE"/>
    <w:rsid w:val="00B36377"/>
    <w:rsid w:val="00B47B3C"/>
    <w:rsid w:val="00B51153"/>
    <w:rsid w:val="00B57C09"/>
    <w:rsid w:val="00B63DC8"/>
    <w:rsid w:val="00B67A27"/>
    <w:rsid w:val="00B7492F"/>
    <w:rsid w:val="00B74CA9"/>
    <w:rsid w:val="00B8249F"/>
    <w:rsid w:val="00B845D1"/>
    <w:rsid w:val="00B84BE0"/>
    <w:rsid w:val="00B85E0D"/>
    <w:rsid w:val="00B87435"/>
    <w:rsid w:val="00B92CEF"/>
    <w:rsid w:val="00B94429"/>
    <w:rsid w:val="00B95E7A"/>
    <w:rsid w:val="00BA24E0"/>
    <w:rsid w:val="00BB4A1A"/>
    <w:rsid w:val="00BD0C60"/>
    <w:rsid w:val="00BD7530"/>
    <w:rsid w:val="00BE22FF"/>
    <w:rsid w:val="00BE5210"/>
    <w:rsid w:val="00BF3DF1"/>
    <w:rsid w:val="00BF6B05"/>
    <w:rsid w:val="00C05B38"/>
    <w:rsid w:val="00C23839"/>
    <w:rsid w:val="00C26476"/>
    <w:rsid w:val="00C33373"/>
    <w:rsid w:val="00C341B9"/>
    <w:rsid w:val="00C34ED3"/>
    <w:rsid w:val="00C44B18"/>
    <w:rsid w:val="00C44C2F"/>
    <w:rsid w:val="00C62458"/>
    <w:rsid w:val="00C627DB"/>
    <w:rsid w:val="00C630B1"/>
    <w:rsid w:val="00C6313E"/>
    <w:rsid w:val="00C65466"/>
    <w:rsid w:val="00C67223"/>
    <w:rsid w:val="00C67E97"/>
    <w:rsid w:val="00C71A23"/>
    <w:rsid w:val="00C73490"/>
    <w:rsid w:val="00C73B99"/>
    <w:rsid w:val="00C81075"/>
    <w:rsid w:val="00C84DE9"/>
    <w:rsid w:val="00C869C3"/>
    <w:rsid w:val="00C86BB7"/>
    <w:rsid w:val="00C87C2D"/>
    <w:rsid w:val="00C9365D"/>
    <w:rsid w:val="00C9510E"/>
    <w:rsid w:val="00C9644A"/>
    <w:rsid w:val="00C97498"/>
    <w:rsid w:val="00CA4FCB"/>
    <w:rsid w:val="00CD092F"/>
    <w:rsid w:val="00CD1553"/>
    <w:rsid w:val="00CD2071"/>
    <w:rsid w:val="00CD541B"/>
    <w:rsid w:val="00CD7137"/>
    <w:rsid w:val="00CD7E56"/>
    <w:rsid w:val="00CE1B7A"/>
    <w:rsid w:val="00CE5108"/>
    <w:rsid w:val="00CF08CB"/>
    <w:rsid w:val="00CF4EF5"/>
    <w:rsid w:val="00CF4FEA"/>
    <w:rsid w:val="00CF5F2A"/>
    <w:rsid w:val="00D01FB3"/>
    <w:rsid w:val="00D02787"/>
    <w:rsid w:val="00D102F6"/>
    <w:rsid w:val="00D21C7D"/>
    <w:rsid w:val="00D237E4"/>
    <w:rsid w:val="00D3023A"/>
    <w:rsid w:val="00D35BFF"/>
    <w:rsid w:val="00D44CDA"/>
    <w:rsid w:val="00D45E7F"/>
    <w:rsid w:val="00D5650A"/>
    <w:rsid w:val="00D616C1"/>
    <w:rsid w:val="00D61F0C"/>
    <w:rsid w:val="00D70E81"/>
    <w:rsid w:val="00D73016"/>
    <w:rsid w:val="00D830C9"/>
    <w:rsid w:val="00D847C2"/>
    <w:rsid w:val="00D9011B"/>
    <w:rsid w:val="00D91076"/>
    <w:rsid w:val="00D92284"/>
    <w:rsid w:val="00D92A81"/>
    <w:rsid w:val="00DA1BBA"/>
    <w:rsid w:val="00DA21BD"/>
    <w:rsid w:val="00DB00C9"/>
    <w:rsid w:val="00DB1C2C"/>
    <w:rsid w:val="00DB690F"/>
    <w:rsid w:val="00DE4C9C"/>
    <w:rsid w:val="00DE7011"/>
    <w:rsid w:val="00DF4013"/>
    <w:rsid w:val="00DF4634"/>
    <w:rsid w:val="00DF5B3A"/>
    <w:rsid w:val="00DF5C00"/>
    <w:rsid w:val="00E01CCD"/>
    <w:rsid w:val="00E03A5A"/>
    <w:rsid w:val="00E133D2"/>
    <w:rsid w:val="00E172F7"/>
    <w:rsid w:val="00E26E29"/>
    <w:rsid w:val="00E27D1F"/>
    <w:rsid w:val="00E33707"/>
    <w:rsid w:val="00E37D04"/>
    <w:rsid w:val="00E47825"/>
    <w:rsid w:val="00E614AE"/>
    <w:rsid w:val="00E6231E"/>
    <w:rsid w:val="00E662AB"/>
    <w:rsid w:val="00E67778"/>
    <w:rsid w:val="00E71423"/>
    <w:rsid w:val="00E763D3"/>
    <w:rsid w:val="00E7742A"/>
    <w:rsid w:val="00EA00E6"/>
    <w:rsid w:val="00EA20A9"/>
    <w:rsid w:val="00EA541C"/>
    <w:rsid w:val="00EA6CEB"/>
    <w:rsid w:val="00EB0605"/>
    <w:rsid w:val="00EB4963"/>
    <w:rsid w:val="00EB4CEA"/>
    <w:rsid w:val="00EC41A6"/>
    <w:rsid w:val="00EC51ED"/>
    <w:rsid w:val="00ED461C"/>
    <w:rsid w:val="00ED77CE"/>
    <w:rsid w:val="00EE0767"/>
    <w:rsid w:val="00EF4867"/>
    <w:rsid w:val="00EF5802"/>
    <w:rsid w:val="00EF770E"/>
    <w:rsid w:val="00EF7C45"/>
    <w:rsid w:val="00F009F5"/>
    <w:rsid w:val="00F01B88"/>
    <w:rsid w:val="00F0270D"/>
    <w:rsid w:val="00F07FA4"/>
    <w:rsid w:val="00F11B92"/>
    <w:rsid w:val="00F12D9C"/>
    <w:rsid w:val="00F15929"/>
    <w:rsid w:val="00F21E5A"/>
    <w:rsid w:val="00F23419"/>
    <w:rsid w:val="00F30572"/>
    <w:rsid w:val="00F33D86"/>
    <w:rsid w:val="00F35E97"/>
    <w:rsid w:val="00F526EB"/>
    <w:rsid w:val="00F538DB"/>
    <w:rsid w:val="00F71A0D"/>
    <w:rsid w:val="00F72DD6"/>
    <w:rsid w:val="00F759E1"/>
    <w:rsid w:val="00F7796F"/>
    <w:rsid w:val="00F84B2D"/>
    <w:rsid w:val="00F873DE"/>
    <w:rsid w:val="00F8794A"/>
    <w:rsid w:val="00F90FF8"/>
    <w:rsid w:val="00F916C0"/>
    <w:rsid w:val="00F948E6"/>
    <w:rsid w:val="00F94949"/>
    <w:rsid w:val="00F97B79"/>
    <w:rsid w:val="00FA0207"/>
    <w:rsid w:val="00FA0C66"/>
    <w:rsid w:val="00FA2B67"/>
    <w:rsid w:val="00FA41DF"/>
    <w:rsid w:val="00FA4FF3"/>
    <w:rsid w:val="00FB20A0"/>
    <w:rsid w:val="00FB2C1A"/>
    <w:rsid w:val="00FB4B9E"/>
    <w:rsid w:val="00FC7FA9"/>
    <w:rsid w:val="00FD3951"/>
    <w:rsid w:val="00FE2BCD"/>
    <w:rsid w:val="00FF410E"/>
    <w:rsid w:val="00FF6DAD"/>
    <w:rsid w:val="00FF6DFB"/>
    <w:rsid w:val="00FF72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AF406EC-4A4C-4215-AE70-F822440B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120"/>
      <w:jc w:val="both"/>
    </w:pPr>
    <w:rPr>
      <w:rFonts w:ascii="Arial" w:hAnsi="Arial"/>
      <w:sz w:val="22"/>
      <w:lang w:val="en-US"/>
    </w:rPr>
  </w:style>
  <w:style w:type="paragraph" w:styleId="Ttulo1">
    <w:name w:val="heading 1"/>
    <w:basedOn w:val="Normal"/>
    <w:next w:val="Normal"/>
    <w:link w:val="Ttulo1Char"/>
    <w:qFormat/>
    <w:pPr>
      <w:keepNext/>
      <w:numPr>
        <w:numId w:val="15"/>
      </w:numPr>
      <w:outlineLvl w:val="0"/>
    </w:pPr>
    <w:rPr>
      <w:b/>
      <w:sz w:val="24"/>
    </w:rPr>
  </w:style>
  <w:style w:type="paragraph" w:styleId="Ttulo2">
    <w:name w:val="heading 2"/>
    <w:basedOn w:val="Normal"/>
    <w:next w:val="Normal"/>
    <w:link w:val="Ttulo2Char"/>
    <w:qFormat/>
    <w:pPr>
      <w:keepNext/>
      <w:numPr>
        <w:ilvl w:val="1"/>
        <w:numId w:val="15"/>
      </w:numPr>
      <w:tabs>
        <w:tab w:val="left" w:pos="709"/>
      </w:tabs>
      <w:outlineLvl w:val="1"/>
    </w:pPr>
    <w:rPr>
      <w:b/>
    </w:rPr>
  </w:style>
  <w:style w:type="paragraph" w:styleId="Ttulo3">
    <w:name w:val="heading 3"/>
    <w:basedOn w:val="Ttulo2"/>
    <w:next w:val="Normal"/>
    <w:qFormat/>
    <w:pPr>
      <w:numPr>
        <w:ilvl w:val="2"/>
      </w:numPr>
      <w:outlineLvl w:val="2"/>
    </w:pPr>
    <w:rPr>
      <w:rFonts w:cs="Arial"/>
      <w:bCs/>
    </w:rPr>
  </w:style>
  <w:style w:type="paragraph" w:styleId="Ttulo4">
    <w:name w:val="heading 4"/>
    <w:basedOn w:val="Ttulo3"/>
    <w:next w:val="Normal"/>
    <w:qFormat/>
    <w:pPr>
      <w:keepNext w:val="0"/>
      <w:numPr>
        <w:ilvl w:val="3"/>
      </w:numPr>
      <w:outlineLvl w:val="3"/>
    </w:pPr>
    <w:rPr>
      <w:b w:val="0"/>
    </w:rPr>
  </w:style>
  <w:style w:type="paragraph" w:styleId="Ttulo5">
    <w:name w:val="heading 5"/>
    <w:basedOn w:val="Normal"/>
    <w:next w:val="Normal"/>
    <w:link w:val="Ttulo5Char"/>
    <w:qFormat/>
    <w:pPr>
      <w:numPr>
        <w:ilvl w:val="4"/>
        <w:numId w:val="15"/>
      </w:numPr>
      <w:spacing w:before="240" w:after="60"/>
      <w:outlineLvl w:val="4"/>
    </w:pPr>
  </w:style>
  <w:style w:type="paragraph" w:styleId="Ttulo6">
    <w:name w:val="heading 6"/>
    <w:basedOn w:val="Normal"/>
    <w:next w:val="Normal"/>
    <w:qFormat/>
    <w:pPr>
      <w:numPr>
        <w:ilvl w:val="5"/>
        <w:numId w:val="15"/>
      </w:numPr>
      <w:spacing w:before="240" w:after="60"/>
      <w:outlineLvl w:val="5"/>
    </w:pPr>
    <w:rPr>
      <w:i/>
    </w:rPr>
  </w:style>
  <w:style w:type="paragraph" w:styleId="Ttulo7">
    <w:name w:val="heading 7"/>
    <w:basedOn w:val="Normal"/>
    <w:next w:val="Normal"/>
    <w:qFormat/>
    <w:pPr>
      <w:numPr>
        <w:ilvl w:val="6"/>
        <w:numId w:val="15"/>
      </w:numPr>
      <w:spacing w:before="240" w:after="60"/>
      <w:outlineLvl w:val="6"/>
    </w:pPr>
  </w:style>
  <w:style w:type="paragraph" w:styleId="Ttulo8">
    <w:name w:val="heading 8"/>
    <w:basedOn w:val="Normal"/>
    <w:next w:val="Normal"/>
    <w:qFormat/>
    <w:pPr>
      <w:numPr>
        <w:ilvl w:val="7"/>
        <w:numId w:val="15"/>
      </w:numPr>
      <w:spacing w:before="240" w:after="60"/>
      <w:outlineLvl w:val="7"/>
    </w:pPr>
    <w:rPr>
      <w:i/>
    </w:rPr>
  </w:style>
  <w:style w:type="paragraph" w:styleId="Ttulo9">
    <w:name w:val="heading 9"/>
    <w:basedOn w:val="Normal"/>
    <w:next w:val="Normal"/>
    <w:qFormat/>
    <w:pPr>
      <w:numPr>
        <w:ilvl w:val="8"/>
        <w:numId w:val="15"/>
      </w:numPr>
      <w:spacing w:before="240" w:after="60"/>
      <w:outlineLvl w:val="8"/>
    </w:pPr>
    <w:rPr>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Lista123">
    <w:name w:val="Lista123"/>
    <w:basedOn w:val="Normal"/>
    <w:pPr>
      <w:numPr>
        <w:numId w:val="5"/>
      </w:numPr>
      <w:tabs>
        <w:tab w:val="clear" w:pos="425"/>
      </w:tabs>
      <w:spacing w:before="0"/>
    </w:pPr>
  </w:style>
  <w:style w:type="paragraph" w:customStyle="1" w:styleId="Listaabc">
    <w:name w:val="Listaabc"/>
    <w:basedOn w:val="Normal"/>
    <w:pPr>
      <w:numPr>
        <w:numId w:val="6"/>
      </w:numPr>
      <w:tabs>
        <w:tab w:val="left" w:pos="425"/>
      </w:tabs>
      <w:spacing w:before="0"/>
    </w:pPr>
  </w:style>
  <w:style w:type="paragraph" w:customStyle="1" w:styleId="Listabul">
    <w:name w:val="Listabul"/>
    <w:basedOn w:val="Normal"/>
    <w:pPr>
      <w:numPr>
        <w:numId w:val="7"/>
      </w:numPr>
      <w:spacing w:before="0"/>
    </w:pPr>
  </w:style>
  <w:style w:type="paragraph" w:customStyle="1" w:styleId="Sublistabul0">
    <w:name w:val="Sublista_bul"/>
    <w:basedOn w:val="Normal"/>
    <w:pPr>
      <w:numPr>
        <w:numId w:val="11"/>
      </w:numPr>
      <w:spacing w:before="60" w:after="60"/>
    </w:pPr>
  </w:style>
  <w:style w:type="paragraph" w:customStyle="1" w:styleId="sublistabul">
    <w:name w:val="sublistabul"/>
    <w:basedOn w:val="Normal"/>
    <w:pPr>
      <w:numPr>
        <w:numId w:val="14"/>
      </w:numPr>
      <w:tabs>
        <w:tab w:val="clear" w:pos="660"/>
        <w:tab w:val="left" w:pos="709"/>
      </w:tabs>
      <w:spacing w:before="0"/>
      <w:ind w:left="709" w:hanging="284"/>
    </w:pPr>
  </w:style>
  <w:style w:type="paragraph" w:customStyle="1" w:styleId="sublista123">
    <w:name w:val="sublista123"/>
    <w:basedOn w:val="Lista123"/>
    <w:pPr>
      <w:numPr>
        <w:numId w:val="12"/>
      </w:numPr>
      <w:tabs>
        <w:tab w:val="clear" w:pos="360"/>
        <w:tab w:val="left" w:pos="851"/>
      </w:tabs>
      <w:ind w:left="851" w:hanging="425"/>
    </w:pPr>
  </w:style>
  <w:style w:type="paragraph" w:customStyle="1" w:styleId="sublistaabc">
    <w:name w:val="sublistaabc"/>
    <w:basedOn w:val="Listaabc"/>
    <w:pPr>
      <w:numPr>
        <w:numId w:val="13"/>
      </w:numPr>
      <w:tabs>
        <w:tab w:val="clear" w:pos="360"/>
        <w:tab w:val="left" w:pos="425"/>
        <w:tab w:val="left" w:pos="851"/>
      </w:tabs>
      <w:ind w:left="851" w:hanging="425"/>
    </w:pPr>
  </w:style>
  <w:style w:type="paragraph" w:customStyle="1" w:styleId="Para">
    <w:name w:val="Para"/>
    <w:basedOn w:val="Ttulo2"/>
    <w:pPr>
      <w:numPr>
        <w:ilvl w:val="0"/>
        <w:numId w:val="0"/>
      </w:numPr>
      <w:tabs>
        <w:tab w:val="clear" w:pos="709"/>
      </w:tabs>
      <w:spacing w:before="240" w:after="480"/>
    </w:pPr>
    <w:rPr>
      <w:rFonts w:cs="Arial"/>
      <w:b w:val="0"/>
      <w:bCs/>
      <w:iCs/>
      <w:szCs w:val="28"/>
    </w:rPr>
  </w:style>
  <w:style w:type="paragraph" w:customStyle="1" w:styleId="capanumproposta">
    <w:name w:val="capa_num_proposta"/>
    <w:basedOn w:val="Normal"/>
    <w:pPr>
      <w:spacing w:before="8000"/>
      <w:ind w:right="352"/>
      <w:jc w:val="left"/>
    </w:pPr>
    <w:rPr>
      <w:b/>
      <w:noProof/>
      <w:sz w:val="28"/>
    </w:rPr>
  </w:style>
  <w:style w:type="paragraph" w:customStyle="1" w:styleId="Tituloproposta">
    <w:name w:val="Titulo_proposta"/>
    <w:basedOn w:val="Normal"/>
    <w:pPr>
      <w:spacing w:before="360"/>
      <w:ind w:left="284" w:right="425"/>
      <w:jc w:val="right"/>
    </w:pPr>
    <w:rPr>
      <w:b/>
      <w:noProof/>
      <w:sz w:val="28"/>
    </w:rPr>
  </w:style>
  <w:style w:type="paragraph" w:styleId="Textoembloco">
    <w:name w:val="Block Text"/>
    <w:basedOn w:val="Normal"/>
    <w:semiHidden/>
    <w:pPr>
      <w:spacing w:before="0"/>
      <w:ind w:left="567" w:right="566"/>
    </w:pPr>
    <w:rPr>
      <w:sz w:val="20"/>
    </w:rPr>
  </w:style>
  <w:style w:type="paragraph" w:customStyle="1" w:styleId="Sumario">
    <w:name w:val="Sumario"/>
    <w:basedOn w:val="Normal"/>
    <w:pPr>
      <w:jc w:val="center"/>
    </w:pPr>
    <w:rPr>
      <w:b/>
      <w:sz w:val="24"/>
    </w:rPr>
  </w:style>
  <w:style w:type="character" w:styleId="Hyperlink">
    <w:name w:val="Hyperlink"/>
    <w:uiPriority w:val="99"/>
    <w:rPr>
      <w:color w:val="0000FF"/>
      <w:u w:val="single"/>
    </w:rPr>
  </w:style>
  <w:style w:type="paragraph" w:styleId="Sumrio1">
    <w:name w:val="toc 1"/>
    <w:basedOn w:val="Normal"/>
    <w:next w:val="Normal"/>
    <w:uiPriority w:val="39"/>
    <w:pPr>
      <w:keepNext/>
      <w:tabs>
        <w:tab w:val="left" w:pos="425"/>
        <w:tab w:val="right" w:leader="dot" w:pos="8930"/>
      </w:tabs>
      <w:ind w:left="425" w:hanging="425"/>
      <w:jc w:val="left"/>
    </w:pPr>
    <w:rPr>
      <w:b/>
      <w:noProof/>
      <w:szCs w:val="24"/>
    </w:rPr>
  </w:style>
  <w:style w:type="paragraph" w:styleId="Sumrio2">
    <w:name w:val="toc 2"/>
    <w:basedOn w:val="Normal"/>
    <w:next w:val="Normal"/>
    <w:uiPriority w:val="39"/>
    <w:pPr>
      <w:tabs>
        <w:tab w:val="left" w:pos="992"/>
        <w:tab w:val="right" w:leader="dot" w:pos="8931"/>
      </w:tabs>
      <w:spacing w:before="0" w:after="0"/>
      <w:ind w:left="992" w:right="709" w:hanging="567"/>
    </w:pPr>
    <w:rPr>
      <w:rFonts w:cs="Arial"/>
      <w:noProof/>
      <w:szCs w:val="24"/>
    </w:rPr>
  </w:style>
  <w:style w:type="character" w:styleId="Refdecomentrio">
    <w:name w:val="annotation reference"/>
    <w:semiHidden/>
    <w:rPr>
      <w:sz w:val="16"/>
      <w:szCs w:val="16"/>
    </w:rPr>
  </w:style>
  <w:style w:type="paragraph" w:customStyle="1" w:styleId="Bullet1">
    <w:name w:val="Bullet_1"/>
    <w:basedOn w:val="Normal"/>
    <w:pPr>
      <w:numPr>
        <w:numId w:val="3"/>
      </w:numPr>
      <w:spacing w:before="100" w:beforeAutospacing="1" w:after="100" w:afterAutospacing="1"/>
    </w:pPr>
    <w:rPr>
      <w:rFonts w:ascii="Times New Roman" w:hAnsi="Times New Roman"/>
      <w:sz w:val="24"/>
    </w:rPr>
  </w:style>
  <w:style w:type="character" w:styleId="Nmerodepgina">
    <w:name w:val="page number"/>
    <w:basedOn w:val="Fontepargpadro"/>
    <w:semiHidden/>
  </w:style>
  <w:style w:type="paragraph" w:styleId="Corpodetexto2">
    <w:name w:val="Body Text 2"/>
    <w:basedOn w:val="Normal"/>
    <w:semiHidden/>
    <w:pPr>
      <w:jc w:val="center"/>
    </w:pPr>
  </w:style>
  <w:style w:type="paragraph" w:styleId="Cabealho">
    <w:name w:val="header"/>
    <w:basedOn w:val="Normal"/>
    <w:link w:val="CabealhoChar"/>
    <w:uiPriority w:val="99"/>
    <w:pPr>
      <w:tabs>
        <w:tab w:val="center" w:pos="4419"/>
        <w:tab w:val="right" w:pos="8838"/>
      </w:tabs>
      <w:spacing w:before="0" w:after="0"/>
      <w:jc w:val="center"/>
    </w:pPr>
    <w:rPr>
      <w:sz w:val="20"/>
    </w:rPr>
  </w:style>
  <w:style w:type="paragraph" w:styleId="Rodap">
    <w:name w:val="footer"/>
    <w:basedOn w:val="Normal"/>
    <w:link w:val="RodapChar"/>
    <w:uiPriority w:val="99"/>
    <w:pPr>
      <w:tabs>
        <w:tab w:val="center" w:pos="4419"/>
        <w:tab w:val="right" w:pos="8838"/>
      </w:tabs>
      <w:spacing w:before="60" w:after="60"/>
    </w:pPr>
    <w:rPr>
      <w:sz w:val="16"/>
    </w:rPr>
  </w:style>
  <w:style w:type="paragraph" w:styleId="Legenda">
    <w:name w:val="caption"/>
    <w:basedOn w:val="Normal"/>
    <w:next w:val="Normal"/>
    <w:qFormat/>
    <w:pPr>
      <w:jc w:val="center"/>
    </w:pPr>
    <w:rPr>
      <w:b/>
    </w:rPr>
  </w:style>
  <w:style w:type="paragraph" w:styleId="Textodecomentrio">
    <w:name w:val="annotation text"/>
    <w:basedOn w:val="Normal"/>
    <w:semiHidden/>
    <w:rPr>
      <w:sz w:val="20"/>
    </w:rPr>
  </w:style>
  <w:style w:type="paragraph" w:styleId="Sumrio8">
    <w:name w:val="toc 8"/>
    <w:basedOn w:val="Normal"/>
    <w:next w:val="Normal"/>
    <w:autoRedefine/>
    <w:semiHidden/>
    <w:pPr>
      <w:ind w:left="1540"/>
    </w:pPr>
  </w:style>
  <w:style w:type="paragraph" w:customStyle="1" w:styleId="versao">
    <w:name w:val="versao"/>
    <w:basedOn w:val="Normal"/>
    <w:pPr>
      <w:jc w:val="left"/>
    </w:pPr>
    <w:rPr>
      <w:caps/>
      <w:sz w:val="18"/>
    </w:rPr>
  </w:style>
  <w:style w:type="paragraph" w:styleId="Sumrio3">
    <w:name w:val="toc 3"/>
    <w:basedOn w:val="Normal"/>
    <w:next w:val="Normal"/>
    <w:uiPriority w:val="39"/>
    <w:pPr>
      <w:tabs>
        <w:tab w:val="left" w:pos="1276"/>
        <w:tab w:val="right" w:leader="dot" w:pos="8930"/>
      </w:tabs>
      <w:spacing w:before="0" w:after="0"/>
      <w:ind w:left="442"/>
    </w:pPr>
  </w:style>
  <w:style w:type="paragraph" w:styleId="Sumrio4">
    <w:name w:val="toc 4"/>
    <w:basedOn w:val="Normal"/>
    <w:next w:val="Normal"/>
    <w:autoRedefine/>
    <w:semiHidden/>
    <w:pPr>
      <w:ind w:left="660"/>
    </w:pPr>
  </w:style>
  <w:style w:type="paragraph" w:styleId="Sumrio5">
    <w:name w:val="toc 5"/>
    <w:basedOn w:val="Normal"/>
    <w:next w:val="Normal"/>
    <w:autoRedefine/>
    <w:semiHidden/>
    <w:pPr>
      <w:ind w:left="880"/>
    </w:pPr>
  </w:style>
  <w:style w:type="paragraph" w:styleId="Sumrio6">
    <w:name w:val="toc 6"/>
    <w:basedOn w:val="Normal"/>
    <w:next w:val="Normal"/>
    <w:autoRedefine/>
    <w:semiHidden/>
    <w:pPr>
      <w:ind w:left="1100"/>
    </w:pPr>
  </w:style>
  <w:style w:type="paragraph" w:styleId="Sumrio7">
    <w:name w:val="toc 7"/>
    <w:basedOn w:val="Normal"/>
    <w:next w:val="Normal"/>
    <w:autoRedefine/>
    <w:semiHidden/>
    <w:pPr>
      <w:ind w:left="1320"/>
    </w:pPr>
  </w:style>
  <w:style w:type="paragraph" w:styleId="Sumrio9">
    <w:name w:val="toc 9"/>
    <w:basedOn w:val="Normal"/>
    <w:next w:val="Normal"/>
    <w:autoRedefine/>
    <w:semiHidden/>
    <w:pPr>
      <w:ind w:left="1760"/>
    </w:pPr>
  </w:style>
  <w:style w:type="paragraph" w:customStyle="1" w:styleId="BODY">
    <w:name w:val="BODY"/>
    <w:basedOn w:val="Normal"/>
    <w:pPr>
      <w:spacing w:before="0" w:after="0"/>
    </w:pPr>
    <w:rPr>
      <w:rFonts w:cs="Arial"/>
      <w:snapToGrid w:val="0"/>
      <w:lang w:val="pt-BR"/>
    </w:rPr>
  </w:style>
  <w:style w:type="paragraph" w:customStyle="1" w:styleId="Bullet">
    <w:name w:val="Bullet"/>
    <w:pPr>
      <w:numPr>
        <w:numId w:val="2"/>
      </w:numPr>
      <w:tabs>
        <w:tab w:val="left" w:pos="1701"/>
      </w:tabs>
      <w:spacing w:before="60" w:after="60"/>
    </w:pPr>
    <w:rPr>
      <w:rFonts w:ascii="Arial" w:hAnsi="Arial"/>
      <w:noProof/>
      <w:sz w:val="22"/>
    </w:rPr>
  </w:style>
  <w:style w:type="paragraph" w:customStyle="1" w:styleId="campo1">
    <w:name w:val="campo1"/>
    <w:next w:val="Normal"/>
    <w:pPr>
      <w:spacing w:after="60"/>
      <w:jc w:val="center"/>
    </w:pPr>
    <w:rPr>
      <w:rFonts w:ascii="Arial" w:hAnsi="Arial"/>
      <w:b/>
      <w:caps/>
      <w:noProof/>
      <w:sz w:val="36"/>
    </w:rPr>
  </w:style>
  <w:style w:type="paragraph" w:customStyle="1" w:styleId="campo2">
    <w:name w:val="campo2"/>
    <w:next w:val="Normal"/>
    <w:pPr>
      <w:spacing w:after="60"/>
      <w:jc w:val="center"/>
    </w:pPr>
    <w:rPr>
      <w:rFonts w:ascii="Arial" w:hAnsi="Arial"/>
      <w:b/>
      <w:noProof/>
      <w:sz w:val="28"/>
    </w:rPr>
  </w:style>
  <w:style w:type="paragraph" w:customStyle="1" w:styleId="campo3">
    <w:name w:val="campo3"/>
    <w:basedOn w:val="campo2"/>
    <w:next w:val="Normal"/>
  </w:style>
  <w:style w:type="paragraph" w:customStyle="1" w:styleId="campo4">
    <w:name w:val="campo4"/>
    <w:basedOn w:val="campo3"/>
    <w:next w:val="Normal"/>
  </w:style>
  <w:style w:type="paragraph" w:customStyle="1" w:styleId="campo5">
    <w:name w:val="campo5"/>
    <w:basedOn w:val="campo4"/>
    <w:next w:val="Normal"/>
  </w:style>
  <w:style w:type="paragraph" w:customStyle="1" w:styleId="capacliente">
    <w:name w:val="capa_cliente"/>
    <w:basedOn w:val="Normal"/>
    <w:pPr>
      <w:jc w:val="center"/>
    </w:pPr>
    <w:rPr>
      <w:b/>
      <w:sz w:val="36"/>
    </w:rPr>
  </w:style>
  <w:style w:type="paragraph" w:customStyle="1" w:styleId="capaestado">
    <w:name w:val="capa_estado"/>
    <w:basedOn w:val="Normal"/>
    <w:pPr>
      <w:spacing w:before="60" w:after="60"/>
      <w:jc w:val="center"/>
    </w:pPr>
    <w:rPr>
      <w:sz w:val="18"/>
    </w:rPr>
  </w:style>
  <w:style w:type="paragraph" w:customStyle="1" w:styleId="capanome">
    <w:name w:val="capa_nome"/>
    <w:basedOn w:val="Normal"/>
    <w:pPr>
      <w:spacing w:before="0" w:after="0"/>
      <w:jc w:val="left"/>
    </w:pPr>
    <w:rPr>
      <w:sz w:val="18"/>
    </w:rPr>
  </w:style>
  <w:style w:type="paragraph" w:customStyle="1" w:styleId="capasubtitulo">
    <w:name w:val="capa_subtitulo"/>
    <w:basedOn w:val="Normal"/>
    <w:pPr>
      <w:jc w:val="center"/>
    </w:pPr>
    <w:rPr>
      <w:b/>
      <w:sz w:val="36"/>
    </w:rPr>
  </w:style>
  <w:style w:type="paragraph" w:customStyle="1" w:styleId="capatitulo">
    <w:name w:val="capa_titulo"/>
    <w:basedOn w:val="Normal"/>
    <w:pPr>
      <w:spacing w:after="360"/>
      <w:jc w:val="center"/>
    </w:pPr>
    <w:rPr>
      <w:b/>
      <w:sz w:val="40"/>
    </w:rPr>
  </w:style>
  <w:style w:type="paragraph" w:customStyle="1" w:styleId="codigo">
    <w:name w:val="codigo"/>
    <w:basedOn w:val="Normal"/>
    <w:pPr>
      <w:spacing w:before="60" w:after="60"/>
      <w:jc w:val="left"/>
    </w:pPr>
    <w:rPr>
      <w:caps/>
      <w:sz w:val="18"/>
    </w:rPr>
  </w:style>
  <w:style w:type="paragraph" w:styleId="Commarcadores">
    <w:name w:val="List Bullet"/>
    <w:autoRedefine/>
    <w:semiHidden/>
    <w:pPr>
      <w:numPr>
        <w:numId w:val="4"/>
      </w:numPr>
      <w:spacing w:before="100" w:beforeAutospacing="1" w:after="100" w:afterAutospacing="1"/>
      <w:jc w:val="both"/>
    </w:pPr>
    <w:rPr>
      <w:sz w:val="24"/>
    </w:rPr>
  </w:style>
  <w:style w:type="paragraph" w:styleId="Corpodetexto">
    <w:name w:val="Body Text"/>
    <w:basedOn w:val="Normal"/>
    <w:link w:val="CorpodetextoChar"/>
    <w:semiHidden/>
    <w:pPr>
      <w:jc w:val="center"/>
    </w:pPr>
    <w:rPr>
      <w:sz w:val="24"/>
    </w:rPr>
  </w:style>
  <w:style w:type="paragraph" w:styleId="Corpodetexto3">
    <w:name w:val="Body Text 3"/>
    <w:basedOn w:val="Normal"/>
    <w:semiHidden/>
    <w:pPr>
      <w:spacing w:before="0"/>
    </w:pPr>
    <w:rPr>
      <w:color w:val="FF0000"/>
    </w:rPr>
  </w:style>
  <w:style w:type="paragraph" w:customStyle="1" w:styleId="cotacao">
    <w:name w:val="cotacao"/>
    <w:basedOn w:val="codigo"/>
  </w:style>
  <w:style w:type="paragraph" w:customStyle="1" w:styleId="data">
    <w:name w:val="data"/>
    <w:basedOn w:val="Normal"/>
    <w:pPr>
      <w:spacing w:before="60" w:after="60"/>
      <w:jc w:val="left"/>
    </w:pPr>
    <w:rPr>
      <w:noProof/>
      <w:sz w:val="18"/>
    </w:rPr>
  </w:style>
  <w:style w:type="paragraph" w:customStyle="1" w:styleId="Endereo">
    <w:name w:val="Endereço"/>
    <w:basedOn w:val="Normal"/>
    <w:next w:val="Normal"/>
    <w:pPr>
      <w:spacing w:after="60" w:line="288" w:lineRule="auto"/>
      <w:jc w:val="left"/>
    </w:pPr>
    <w:rPr>
      <w:noProof/>
    </w:rPr>
  </w:style>
  <w:style w:type="character" w:styleId="nfase">
    <w:name w:val="Emphasis"/>
    <w:qFormat/>
    <w:rPr>
      <w:b/>
      <w:color w:val="800000"/>
      <w:sz w:val="22"/>
      <w14:shadow w14:blurRad="50800" w14:dist="38100" w14:dir="2700000" w14:sx="100000" w14:sy="100000" w14:kx="0" w14:ky="0" w14:algn="tl">
        <w14:srgbClr w14:val="000000">
          <w14:alpha w14:val="60000"/>
        </w14:srgbClr>
      </w14:shadow>
    </w:rPr>
  </w:style>
  <w:style w:type="paragraph" w:customStyle="1" w:styleId="item">
    <w:name w:val="item"/>
    <w:basedOn w:val="Normal"/>
    <w:pPr>
      <w:spacing w:before="60" w:after="60"/>
      <w:jc w:val="right"/>
    </w:pPr>
    <w:rPr>
      <w:bCs/>
      <w:sz w:val="18"/>
    </w:rPr>
  </w:style>
  <w:style w:type="paragraph" w:customStyle="1" w:styleId="estadodoc">
    <w:name w:val="estado_doc"/>
    <w:basedOn w:val="item"/>
    <w:pPr>
      <w:jc w:val="left"/>
    </w:pPr>
    <w:rPr>
      <w:caps/>
    </w:rPr>
  </w:style>
  <w:style w:type="paragraph" w:styleId="MapadoDocumento">
    <w:name w:val="Document Map"/>
    <w:basedOn w:val="Normal"/>
    <w:semiHidden/>
    <w:pPr>
      <w:shd w:val="clear" w:color="auto" w:fill="000080"/>
    </w:pPr>
    <w:rPr>
      <w:rFonts w:ascii="Tahoma" w:hAnsi="Tahoma"/>
    </w:rPr>
  </w:style>
  <w:style w:type="paragraph" w:customStyle="1" w:styleId="figura">
    <w:name w:val="figura"/>
    <w:basedOn w:val="Normal"/>
    <w:pPr>
      <w:jc w:val="center"/>
    </w:pPr>
    <w:rPr>
      <w:b/>
      <w:bCs/>
    </w:rPr>
  </w:style>
  <w:style w:type="character" w:styleId="Forte">
    <w:name w:val="Strong"/>
    <w:qFormat/>
    <w:rPr>
      <w:b/>
      <w:bCs/>
    </w:rPr>
  </w:style>
  <w:style w:type="character" w:styleId="HiperlinkVisitado">
    <w:name w:val="FollowedHyperlink"/>
    <w:semiHidden/>
    <w:rPr>
      <w:color w:val="800080"/>
      <w:u w:val="single"/>
    </w:rPr>
  </w:style>
  <w:style w:type="paragraph" w:styleId="ndicedeilustraes">
    <w:name w:val="table of figures"/>
    <w:basedOn w:val="Normal"/>
    <w:next w:val="Normal"/>
    <w:semiHidden/>
    <w:pPr>
      <w:ind w:left="440" w:hanging="440"/>
    </w:pPr>
  </w:style>
  <w:style w:type="paragraph" w:customStyle="1" w:styleId="listade">
    <w:name w:val="lista de"/>
    <w:basedOn w:val="Normal"/>
    <w:pPr>
      <w:pBdr>
        <w:top w:val="single" w:sz="4" w:space="1" w:color="auto"/>
        <w:bottom w:val="single" w:sz="4" w:space="1" w:color="auto"/>
      </w:pBdr>
    </w:pPr>
    <w:rPr>
      <w:b/>
      <w:bCs/>
    </w:rPr>
  </w:style>
  <w:style w:type="paragraph" w:customStyle="1" w:styleId="logoprojeto">
    <w:name w:val="logo projeto"/>
    <w:next w:val="Normal"/>
    <w:pPr>
      <w:jc w:val="center"/>
    </w:pPr>
    <w:rPr>
      <w:rFonts w:ascii="Arial" w:hAnsi="Arial"/>
      <w:b/>
      <w:noProof/>
      <w:sz w:val="24"/>
    </w:rPr>
  </w:style>
  <w:style w:type="paragraph" w:customStyle="1" w:styleId="normal1">
    <w:name w:val="normal 1"/>
    <w:basedOn w:val="Normal"/>
    <w:pPr>
      <w:spacing w:before="0" w:after="0"/>
      <w:jc w:val="left"/>
    </w:pPr>
    <w:rPr>
      <w:sz w:val="24"/>
    </w:rPr>
  </w:style>
  <w:style w:type="paragraph" w:customStyle="1" w:styleId="NormalTitulo1">
    <w:name w:val="Normal Titulo 1"/>
    <w:basedOn w:val="Normal"/>
    <w:pPr>
      <w:spacing w:before="60" w:after="60"/>
      <w:ind w:left="431"/>
    </w:pPr>
    <w:rPr>
      <w:sz w:val="24"/>
      <w:lang w:val="es-BO"/>
    </w:rPr>
  </w:style>
  <w:style w:type="paragraph" w:styleId="Numerada">
    <w:name w:val="List Number"/>
    <w:semiHidden/>
    <w:pPr>
      <w:numPr>
        <w:numId w:val="8"/>
      </w:numPr>
      <w:tabs>
        <w:tab w:val="clear" w:pos="360"/>
        <w:tab w:val="num" w:pos="454"/>
      </w:tabs>
      <w:spacing w:before="100" w:beforeAutospacing="1" w:after="100" w:afterAutospacing="1"/>
      <w:ind w:left="454" w:hanging="454"/>
      <w:jc w:val="both"/>
    </w:pPr>
    <w:rPr>
      <w:rFonts w:ascii="Arial" w:hAnsi="Arial"/>
      <w:sz w:val="22"/>
    </w:rPr>
  </w:style>
  <w:style w:type="paragraph" w:styleId="Numerada2">
    <w:name w:val="List Number 2"/>
    <w:semiHidden/>
    <w:pPr>
      <w:numPr>
        <w:numId w:val="9"/>
      </w:numPr>
      <w:tabs>
        <w:tab w:val="clear" w:pos="643"/>
        <w:tab w:val="num" w:pos="454"/>
      </w:tabs>
      <w:spacing w:before="100" w:beforeAutospacing="1" w:after="100" w:afterAutospacing="1"/>
      <w:ind w:left="454" w:hanging="454"/>
      <w:jc w:val="both"/>
    </w:pPr>
    <w:rPr>
      <w:sz w:val="24"/>
    </w:rPr>
  </w:style>
  <w:style w:type="paragraph" w:customStyle="1" w:styleId="numerorel">
    <w:name w:val="numero_rel"/>
    <w:basedOn w:val="capatitulo"/>
  </w:style>
  <w:style w:type="paragraph" w:customStyle="1" w:styleId="PadraoDaFolha">
    <w:name w:val="PadraoDaFolha"/>
    <w:pPr>
      <w:jc w:val="both"/>
    </w:pPr>
    <w:rPr>
      <w:rFonts w:ascii="Book Antiqua" w:hAnsi="Book Antiqua"/>
      <w:sz w:val="24"/>
    </w:rPr>
  </w:style>
  <w:style w:type="paragraph" w:customStyle="1" w:styleId="Realizaes">
    <w:name w:val="Realizações"/>
    <w:basedOn w:val="Normal"/>
    <w:pPr>
      <w:numPr>
        <w:numId w:val="10"/>
      </w:numPr>
      <w:spacing w:before="0" w:after="0"/>
      <w:jc w:val="left"/>
    </w:pPr>
    <w:rPr>
      <w:rFonts w:ascii="Times New Roman" w:hAnsi="Times New Roman"/>
      <w:snapToGrid w:val="0"/>
      <w:color w:val="000000"/>
      <w:sz w:val="24"/>
    </w:rPr>
  </w:style>
  <w:style w:type="paragraph" w:styleId="Recuodecorpodetexto">
    <w:name w:val="Body Text Indent"/>
    <w:basedOn w:val="Normal"/>
    <w:semiHidden/>
    <w:pPr>
      <w:ind w:left="360"/>
    </w:pPr>
    <w:rPr>
      <w:sz w:val="24"/>
    </w:rPr>
  </w:style>
  <w:style w:type="paragraph" w:styleId="Recuodecorpodetexto2">
    <w:name w:val="Body Text Indent 2"/>
    <w:basedOn w:val="Normal"/>
    <w:semiHidden/>
    <w:pPr>
      <w:ind w:firstLine="348"/>
    </w:pPr>
    <w:rPr>
      <w:sz w:val="24"/>
    </w:rPr>
  </w:style>
  <w:style w:type="paragraph" w:styleId="Recuodecorpodetexto3">
    <w:name w:val="Body Text Indent 3"/>
    <w:basedOn w:val="Normal"/>
    <w:semiHidden/>
    <w:pPr>
      <w:ind w:firstLine="360"/>
    </w:pPr>
    <w:rPr>
      <w:sz w:val="24"/>
    </w:rPr>
  </w:style>
  <w:style w:type="paragraph" w:styleId="Recuonormal">
    <w:name w:val="Normal Indent"/>
    <w:basedOn w:val="Normal"/>
    <w:semiHidden/>
    <w:pPr>
      <w:ind w:left="425"/>
    </w:pPr>
  </w:style>
  <w:style w:type="paragraph" w:styleId="Textodenotaderodap">
    <w:name w:val="footnote text"/>
    <w:basedOn w:val="Normal"/>
    <w:semiHidden/>
    <w:rPr>
      <w:sz w:val="20"/>
    </w:rPr>
  </w:style>
  <w:style w:type="paragraph" w:styleId="TextosemFormatao">
    <w:name w:val="Plain Text"/>
    <w:basedOn w:val="Normal"/>
    <w:link w:val="TextosemFormataoChar"/>
    <w:uiPriority w:val="99"/>
    <w:pPr>
      <w:spacing w:before="0" w:after="0"/>
      <w:jc w:val="left"/>
    </w:pPr>
    <w:rPr>
      <w:rFonts w:ascii="Courier New" w:hAnsi="Courier New"/>
      <w:sz w:val="20"/>
    </w:rPr>
  </w:style>
  <w:style w:type="paragraph" w:customStyle="1" w:styleId="Anexo">
    <w:name w:val="Anexo"/>
    <w:basedOn w:val="Ttulo1"/>
    <w:pPr>
      <w:numPr>
        <w:numId w:val="16"/>
      </w:numPr>
    </w:pPr>
  </w:style>
  <w:style w:type="paragraph" w:customStyle="1" w:styleId="bulleta">
    <w:name w:val="bullet_a)"/>
    <w:basedOn w:val="Normal"/>
    <w:pPr>
      <w:numPr>
        <w:numId w:val="17"/>
      </w:numPr>
      <w:spacing w:before="60" w:after="60"/>
    </w:pPr>
    <w:rPr>
      <w:sz w:val="20"/>
    </w:rPr>
  </w:style>
  <w:style w:type="paragraph" w:styleId="CabealhodoSumrio">
    <w:name w:val="TOC Heading"/>
    <w:basedOn w:val="Ttulo1"/>
    <w:next w:val="Normal"/>
    <w:uiPriority w:val="39"/>
    <w:semiHidden/>
    <w:unhideWhenUsed/>
    <w:qFormat/>
    <w:rsid w:val="00CF08CB"/>
    <w:pPr>
      <w:keepLines/>
      <w:numPr>
        <w:numId w:val="0"/>
      </w:numPr>
      <w:spacing w:before="480" w:after="0" w:line="276" w:lineRule="auto"/>
      <w:jc w:val="left"/>
      <w:outlineLvl w:val="9"/>
    </w:pPr>
    <w:rPr>
      <w:rFonts w:ascii="Cambria" w:hAnsi="Cambria"/>
      <w:bCs/>
      <w:color w:val="365F91"/>
      <w:sz w:val="28"/>
      <w:szCs w:val="28"/>
      <w:lang w:eastAsia="en-US"/>
    </w:rPr>
  </w:style>
  <w:style w:type="paragraph" w:styleId="PargrafodaLista">
    <w:name w:val="List Paragraph"/>
    <w:basedOn w:val="Normal"/>
    <w:uiPriority w:val="34"/>
    <w:qFormat/>
    <w:rsid w:val="000C0048"/>
    <w:pPr>
      <w:spacing w:before="0" w:after="0"/>
      <w:ind w:left="720"/>
      <w:contextualSpacing/>
      <w:jc w:val="left"/>
    </w:pPr>
    <w:rPr>
      <w:rFonts w:ascii="Times New Roman" w:hAnsi="Times New Roman"/>
      <w:sz w:val="32"/>
      <w:szCs w:val="32"/>
    </w:rPr>
  </w:style>
  <w:style w:type="character" w:customStyle="1" w:styleId="hps">
    <w:name w:val="hps"/>
    <w:basedOn w:val="Fontepargpadro"/>
    <w:rsid w:val="005D34D7"/>
  </w:style>
  <w:style w:type="character" w:customStyle="1" w:styleId="jfk-button-label">
    <w:name w:val="jfk-button-label"/>
    <w:basedOn w:val="Fontepargpadro"/>
    <w:rsid w:val="0092277F"/>
  </w:style>
  <w:style w:type="character" w:customStyle="1" w:styleId="atn">
    <w:name w:val="atn"/>
    <w:basedOn w:val="Fontepargpadro"/>
    <w:rsid w:val="009930C4"/>
  </w:style>
  <w:style w:type="paragraph" w:customStyle="1" w:styleId="SubSeoDHCTI">
    <w:name w:val="SubSeção_DHCTI"/>
    <w:basedOn w:val="Normal"/>
    <w:link w:val="SubSeoDHCTIChar"/>
    <w:autoRedefine/>
    <w:qFormat/>
    <w:rsid w:val="0078419C"/>
    <w:pPr>
      <w:spacing w:before="0" w:after="0"/>
      <w:ind w:left="1068"/>
    </w:pPr>
    <w:rPr>
      <w:rFonts w:cs="Arial"/>
      <w:b/>
      <w:bCs/>
      <w:sz w:val="24"/>
      <w:szCs w:val="24"/>
    </w:rPr>
  </w:style>
  <w:style w:type="character" w:customStyle="1" w:styleId="SubSeoDHCTIChar">
    <w:name w:val="SubSeção_DHCTI Char"/>
    <w:link w:val="SubSeoDHCTI"/>
    <w:rsid w:val="0078419C"/>
    <w:rPr>
      <w:rFonts w:ascii="Arial" w:hAnsi="Arial" w:cs="Arial"/>
      <w:b/>
      <w:bCs/>
      <w:sz w:val="24"/>
      <w:szCs w:val="24"/>
      <w:lang w:val="en-US"/>
    </w:rPr>
  </w:style>
  <w:style w:type="character" w:customStyle="1" w:styleId="TextosemFormataoChar">
    <w:name w:val="Texto sem Formatação Char"/>
    <w:link w:val="TextosemFormatao"/>
    <w:uiPriority w:val="99"/>
    <w:rsid w:val="001A4C00"/>
    <w:rPr>
      <w:rFonts w:ascii="Courier New" w:hAnsi="Courier New"/>
    </w:rPr>
  </w:style>
  <w:style w:type="character" w:customStyle="1" w:styleId="RodapChar">
    <w:name w:val="Rodapé Char"/>
    <w:link w:val="Rodap"/>
    <w:uiPriority w:val="99"/>
    <w:rsid w:val="00C71A23"/>
    <w:rPr>
      <w:rFonts w:ascii="Arial" w:hAnsi="Arial"/>
      <w:sz w:val="16"/>
    </w:rPr>
  </w:style>
  <w:style w:type="paragraph" w:customStyle="1" w:styleId="SeoDHCTI">
    <w:name w:val="Seção_DHCTI"/>
    <w:basedOn w:val="Normal"/>
    <w:link w:val="SeoDHCTIChar"/>
    <w:qFormat/>
    <w:rsid w:val="00547A6C"/>
    <w:pPr>
      <w:spacing w:before="0" w:after="0"/>
    </w:pPr>
    <w:rPr>
      <w:rFonts w:ascii="Calibri" w:hAnsi="Calibri"/>
      <w:b/>
      <w:i/>
      <w:color w:val="000000"/>
      <w:sz w:val="36"/>
      <w:szCs w:val="36"/>
    </w:rPr>
  </w:style>
  <w:style w:type="character" w:customStyle="1" w:styleId="SeoDHCTIChar">
    <w:name w:val="Seção_DHCTI Char"/>
    <w:link w:val="SeoDHCTI"/>
    <w:rsid w:val="00547A6C"/>
    <w:rPr>
      <w:rFonts w:ascii="Calibri" w:hAnsi="Calibri"/>
      <w:b/>
      <w:i/>
      <w:color w:val="000000"/>
      <w:sz w:val="36"/>
      <w:szCs w:val="36"/>
      <w:lang w:val="en-US"/>
    </w:rPr>
  </w:style>
  <w:style w:type="paragraph" w:customStyle="1" w:styleId="SubSeodivisoDHCTI">
    <w:name w:val="SubSeção_divisão_DHCTI"/>
    <w:basedOn w:val="Normal"/>
    <w:link w:val="SubSeodivisoDHCTIChar"/>
    <w:qFormat/>
    <w:rsid w:val="00547A6C"/>
    <w:pPr>
      <w:autoSpaceDE w:val="0"/>
      <w:autoSpaceDN w:val="0"/>
      <w:adjustRightInd w:val="0"/>
      <w:spacing w:before="0" w:after="0"/>
      <w:jc w:val="center"/>
    </w:pPr>
    <w:rPr>
      <w:rFonts w:ascii="Helvetica-Bold" w:hAnsi="Helvetica-Bold" w:cs="Helvetica-Bold"/>
      <w:b/>
      <w:bCs/>
      <w:i/>
      <w:szCs w:val="22"/>
    </w:rPr>
  </w:style>
  <w:style w:type="character" w:customStyle="1" w:styleId="SubSeodivisoDHCTIChar">
    <w:name w:val="SubSeção_divisão_DHCTI Char"/>
    <w:link w:val="SubSeodivisoDHCTI"/>
    <w:rsid w:val="00547A6C"/>
    <w:rPr>
      <w:rFonts w:ascii="Helvetica-Bold" w:hAnsi="Helvetica-Bold" w:cs="Helvetica-Bold"/>
      <w:b/>
      <w:bCs/>
      <w:i/>
      <w:sz w:val="22"/>
      <w:szCs w:val="22"/>
      <w:lang w:val="en-US"/>
    </w:rPr>
  </w:style>
  <w:style w:type="paragraph" w:customStyle="1" w:styleId="Figura0">
    <w:name w:val="Figura"/>
    <w:basedOn w:val="Normal"/>
    <w:link w:val="FiguraChar"/>
    <w:autoRedefine/>
    <w:qFormat/>
    <w:rsid w:val="00827DCB"/>
    <w:pPr>
      <w:autoSpaceDE w:val="0"/>
      <w:autoSpaceDN w:val="0"/>
      <w:adjustRightInd w:val="0"/>
      <w:spacing w:before="0" w:after="0"/>
      <w:ind w:left="709"/>
      <w:jc w:val="center"/>
    </w:pPr>
    <w:rPr>
      <w:rFonts w:cs="Arial"/>
      <w:b/>
      <w:sz w:val="20"/>
    </w:rPr>
  </w:style>
  <w:style w:type="character" w:customStyle="1" w:styleId="FiguraChar">
    <w:name w:val="Figura Char"/>
    <w:link w:val="Figura0"/>
    <w:rsid w:val="00827DCB"/>
    <w:rPr>
      <w:rFonts w:ascii="Arial" w:hAnsi="Arial" w:cs="Arial"/>
      <w:b/>
      <w:lang w:val="en-US"/>
    </w:rPr>
  </w:style>
  <w:style w:type="paragraph" w:customStyle="1" w:styleId="WW-Caption111">
    <w:name w:val="WW-Caption111"/>
    <w:basedOn w:val="Normal"/>
    <w:next w:val="Normal"/>
    <w:rsid w:val="00440921"/>
    <w:pPr>
      <w:suppressAutoHyphens/>
      <w:spacing w:before="0" w:after="200"/>
      <w:jc w:val="center"/>
    </w:pPr>
    <w:rPr>
      <w:rFonts w:ascii="Calibri" w:hAnsi="Calibri" w:cs="Calibri"/>
      <w:b/>
      <w:bCs/>
      <w:color w:val="4F81BD"/>
      <w:sz w:val="18"/>
      <w:szCs w:val="18"/>
      <w:lang w:val="pt-BR" w:eastAsia="ar-SA"/>
    </w:rPr>
  </w:style>
  <w:style w:type="table" w:styleId="Tabelacomgrade">
    <w:name w:val="Table Grid"/>
    <w:basedOn w:val="Tabelanormal"/>
    <w:uiPriority w:val="59"/>
    <w:rsid w:val="000E456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1Char">
    <w:name w:val="Título 1 Char"/>
    <w:link w:val="Ttulo1"/>
    <w:rsid w:val="004F3464"/>
    <w:rPr>
      <w:rFonts w:ascii="Arial" w:hAnsi="Arial"/>
      <w:b/>
      <w:sz w:val="24"/>
      <w:lang w:val="en-US"/>
    </w:rPr>
  </w:style>
  <w:style w:type="character" w:customStyle="1" w:styleId="Ttulo2Char">
    <w:name w:val="Título 2 Char"/>
    <w:link w:val="Ttulo2"/>
    <w:rsid w:val="00704A3D"/>
    <w:rPr>
      <w:rFonts w:ascii="Arial" w:hAnsi="Arial"/>
      <w:b/>
      <w:sz w:val="22"/>
      <w:lang w:val="en-US"/>
    </w:rPr>
  </w:style>
  <w:style w:type="paragraph" w:customStyle="1" w:styleId="Legenda1">
    <w:name w:val="Legenda1"/>
    <w:basedOn w:val="Normal"/>
    <w:rsid w:val="00EE0767"/>
    <w:pPr>
      <w:suppressAutoHyphens/>
      <w:jc w:val="center"/>
    </w:pPr>
    <w:rPr>
      <w:b/>
      <w:kern w:val="2"/>
    </w:rPr>
  </w:style>
  <w:style w:type="character" w:customStyle="1" w:styleId="CabealhoChar">
    <w:name w:val="Cabeçalho Char"/>
    <w:link w:val="Cabealho"/>
    <w:uiPriority w:val="99"/>
    <w:rsid w:val="001014BB"/>
    <w:rPr>
      <w:rFonts w:ascii="Arial" w:hAnsi="Arial"/>
      <w:lang w:val="en-US"/>
    </w:rPr>
  </w:style>
  <w:style w:type="paragraph" w:styleId="Reviso">
    <w:name w:val="Revision"/>
    <w:hidden/>
    <w:uiPriority w:val="99"/>
    <w:semiHidden/>
    <w:rsid w:val="009E18B3"/>
    <w:rPr>
      <w:rFonts w:ascii="Arial" w:hAnsi="Arial"/>
      <w:sz w:val="22"/>
      <w:lang w:val="en-US"/>
    </w:rPr>
  </w:style>
  <w:style w:type="paragraph" w:styleId="Textodebalo">
    <w:name w:val="Balloon Text"/>
    <w:basedOn w:val="Normal"/>
    <w:link w:val="TextodebaloChar"/>
    <w:uiPriority w:val="99"/>
    <w:semiHidden/>
    <w:unhideWhenUsed/>
    <w:rsid w:val="009E18B3"/>
    <w:pPr>
      <w:spacing w:before="0" w:after="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E18B3"/>
    <w:rPr>
      <w:rFonts w:ascii="Segoe UI" w:hAnsi="Segoe UI" w:cs="Segoe UI"/>
      <w:sz w:val="18"/>
      <w:szCs w:val="18"/>
      <w:lang w:val="en-US"/>
    </w:rPr>
  </w:style>
  <w:style w:type="character" w:customStyle="1" w:styleId="Ttulo5Char">
    <w:name w:val="Título 5 Char"/>
    <w:basedOn w:val="Fontepargpadro"/>
    <w:link w:val="Ttulo5"/>
    <w:rsid w:val="00BE22FF"/>
    <w:rPr>
      <w:rFonts w:ascii="Arial" w:hAnsi="Arial"/>
      <w:sz w:val="22"/>
      <w:lang w:val="en-US"/>
    </w:rPr>
  </w:style>
  <w:style w:type="character" w:customStyle="1" w:styleId="CorpodetextoChar">
    <w:name w:val="Corpo de texto Char"/>
    <w:basedOn w:val="Fontepargpadro"/>
    <w:link w:val="Corpodetexto"/>
    <w:semiHidden/>
    <w:rsid w:val="00BE22FF"/>
    <w:rPr>
      <w:rFonts w:ascii="Arial" w:hAnsi="Arial"/>
      <w:sz w:val="24"/>
      <w:lang w:val="en-US"/>
    </w:rPr>
  </w:style>
  <w:style w:type="character" w:customStyle="1" w:styleId="Ttulo2Char1">
    <w:name w:val="Título 2 Char1"/>
    <w:locked/>
    <w:rsid w:val="00BE22FF"/>
    <w:rPr>
      <w:rFonts w:ascii="Arial" w:hAnsi="Arial"/>
      <w:b/>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885767">
      <w:bodyDiv w:val="1"/>
      <w:marLeft w:val="0"/>
      <w:marRight w:val="0"/>
      <w:marTop w:val="0"/>
      <w:marBottom w:val="0"/>
      <w:divBdr>
        <w:top w:val="none" w:sz="0" w:space="0" w:color="auto"/>
        <w:left w:val="none" w:sz="0" w:space="0" w:color="auto"/>
        <w:bottom w:val="none" w:sz="0" w:space="0" w:color="auto"/>
        <w:right w:val="none" w:sz="0" w:space="0" w:color="auto"/>
      </w:divBdr>
    </w:div>
    <w:div w:id="365914364">
      <w:bodyDiv w:val="1"/>
      <w:marLeft w:val="0"/>
      <w:marRight w:val="0"/>
      <w:marTop w:val="0"/>
      <w:marBottom w:val="0"/>
      <w:divBdr>
        <w:top w:val="none" w:sz="0" w:space="0" w:color="auto"/>
        <w:left w:val="none" w:sz="0" w:space="0" w:color="auto"/>
        <w:bottom w:val="none" w:sz="0" w:space="0" w:color="auto"/>
        <w:right w:val="none" w:sz="0" w:space="0" w:color="auto"/>
      </w:divBdr>
    </w:div>
    <w:div w:id="615722888">
      <w:bodyDiv w:val="1"/>
      <w:marLeft w:val="0"/>
      <w:marRight w:val="0"/>
      <w:marTop w:val="0"/>
      <w:marBottom w:val="0"/>
      <w:divBdr>
        <w:top w:val="none" w:sz="0" w:space="0" w:color="auto"/>
        <w:left w:val="none" w:sz="0" w:space="0" w:color="auto"/>
        <w:bottom w:val="none" w:sz="0" w:space="0" w:color="auto"/>
        <w:right w:val="none" w:sz="0" w:space="0" w:color="auto"/>
      </w:divBdr>
    </w:div>
    <w:div w:id="806969078">
      <w:bodyDiv w:val="1"/>
      <w:marLeft w:val="0"/>
      <w:marRight w:val="0"/>
      <w:marTop w:val="0"/>
      <w:marBottom w:val="0"/>
      <w:divBdr>
        <w:top w:val="none" w:sz="0" w:space="0" w:color="auto"/>
        <w:left w:val="none" w:sz="0" w:space="0" w:color="auto"/>
        <w:bottom w:val="none" w:sz="0" w:space="0" w:color="auto"/>
        <w:right w:val="none" w:sz="0" w:space="0" w:color="auto"/>
      </w:divBdr>
    </w:div>
    <w:div w:id="872421847">
      <w:bodyDiv w:val="1"/>
      <w:marLeft w:val="0"/>
      <w:marRight w:val="0"/>
      <w:marTop w:val="0"/>
      <w:marBottom w:val="0"/>
      <w:divBdr>
        <w:top w:val="none" w:sz="0" w:space="0" w:color="auto"/>
        <w:left w:val="none" w:sz="0" w:space="0" w:color="auto"/>
        <w:bottom w:val="none" w:sz="0" w:space="0" w:color="auto"/>
        <w:right w:val="none" w:sz="0" w:space="0" w:color="auto"/>
      </w:divBdr>
    </w:div>
    <w:div w:id="960259713">
      <w:bodyDiv w:val="1"/>
      <w:marLeft w:val="0"/>
      <w:marRight w:val="0"/>
      <w:marTop w:val="0"/>
      <w:marBottom w:val="0"/>
      <w:divBdr>
        <w:top w:val="none" w:sz="0" w:space="0" w:color="auto"/>
        <w:left w:val="none" w:sz="0" w:space="0" w:color="auto"/>
        <w:bottom w:val="none" w:sz="0" w:space="0" w:color="auto"/>
        <w:right w:val="none" w:sz="0" w:space="0" w:color="auto"/>
      </w:divBdr>
    </w:div>
    <w:div w:id="1052464860">
      <w:bodyDiv w:val="1"/>
      <w:marLeft w:val="0"/>
      <w:marRight w:val="0"/>
      <w:marTop w:val="0"/>
      <w:marBottom w:val="0"/>
      <w:divBdr>
        <w:top w:val="none" w:sz="0" w:space="0" w:color="auto"/>
        <w:left w:val="none" w:sz="0" w:space="0" w:color="auto"/>
        <w:bottom w:val="none" w:sz="0" w:space="0" w:color="auto"/>
        <w:right w:val="none" w:sz="0" w:space="0" w:color="auto"/>
      </w:divBdr>
    </w:div>
    <w:div w:id="1162812210">
      <w:bodyDiv w:val="1"/>
      <w:marLeft w:val="0"/>
      <w:marRight w:val="0"/>
      <w:marTop w:val="0"/>
      <w:marBottom w:val="0"/>
      <w:divBdr>
        <w:top w:val="none" w:sz="0" w:space="0" w:color="auto"/>
        <w:left w:val="none" w:sz="0" w:space="0" w:color="auto"/>
        <w:bottom w:val="none" w:sz="0" w:space="0" w:color="auto"/>
        <w:right w:val="none" w:sz="0" w:space="0" w:color="auto"/>
      </w:divBdr>
    </w:div>
    <w:div w:id="1648969694">
      <w:bodyDiv w:val="1"/>
      <w:marLeft w:val="0"/>
      <w:marRight w:val="0"/>
      <w:marTop w:val="0"/>
      <w:marBottom w:val="0"/>
      <w:divBdr>
        <w:top w:val="none" w:sz="0" w:space="0" w:color="auto"/>
        <w:left w:val="none" w:sz="0" w:space="0" w:color="auto"/>
        <w:bottom w:val="none" w:sz="0" w:space="0" w:color="auto"/>
        <w:right w:val="none" w:sz="0" w:space="0" w:color="auto"/>
      </w:divBdr>
    </w:div>
    <w:div w:id="1693336983">
      <w:bodyDiv w:val="1"/>
      <w:marLeft w:val="0"/>
      <w:marRight w:val="0"/>
      <w:marTop w:val="0"/>
      <w:marBottom w:val="0"/>
      <w:divBdr>
        <w:top w:val="none" w:sz="0" w:space="0" w:color="auto"/>
        <w:left w:val="none" w:sz="0" w:space="0" w:color="auto"/>
        <w:bottom w:val="none" w:sz="0" w:space="0" w:color="auto"/>
        <w:right w:val="none" w:sz="0" w:space="0" w:color="auto"/>
      </w:divBdr>
      <w:divsChild>
        <w:div w:id="335117704">
          <w:marLeft w:val="0"/>
          <w:marRight w:val="0"/>
          <w:marTop w:val="0"/>
          <w:marBottom w:val="0"/>
          <w:divBdr>
            <w:top w:val="none" w:sz="0" w:space="0" w:color="auto"/>
            <w:left w:val="none" w:sz="0" w:space="0" w:color="auto"/>
            <w:bottom w:val="none" w:sz="0" w:space="0" w:color="auto"/>
            <w:right w:val="none" w:sz="0" w:space="0" w:color="auto"/>
          </w:divBdr>
          <w:divsChild>
            <w:div w:id="201600541">
              <w:marLeft w:val="0"/>
              <w:marRight w:val="0"/>
              <w:marTop w:val="0"/>
              <w:marBottom w:val="0"/>
              <w:divBdr>
                <w:top w:val="none" w:sz="0" w:space="0" w:color="auto"/>
                <w:left w:val="none" w:sz="0" w:space="0" w:color="auto"/>
                <w:bottom w:val="none" w:sz="0" w:space="0" w:color="auto"/>
                <w:right w:val="none" w:sz="0" w:space="0" w:color="auto"/>
              </w:divBdr>
            </w:div>
            <w:div w:id="758522300">
              <w:marLeft w:val="0"/>
              <w:marRight w:val="0"/>
              <w:marTop w:val="0"/>
              <w:marBottom w:val="0"/>
              <w:divBdr>
                <w:top w:val="none" w:sz="0" w:space="0" w:color="auto"/>
                <w:left w:val="none" w:sz="0" w:space="0" w:color="auto"/>
                <w:bottom w:val="none" w:sz="0" w:space="0" w:color="auto"/>
                <w:right w:val="none" w:sz="0" w:space="0" w:color="auto"/>
              </w:divBdr>
            </w:div>
            <w:div w:id="1623657984">
              <w:marLeft w:val="0"/>
              <w:marRight w:val="0"/>
              <w:marTop w:val="0"/>
              <w:marBottom w:val="0"/>
              <w:divBdr>
                <w:top w:val="none" w:sz="0" w:space="0" w:color="auto"/>
                <w:left w:val="none" w:sz="0" w:space="0" w:color="auto"/>
                <w:bottom w:val="none" w:sz="0" w:space="0" w:color="auto"/>
                <w:right w:val="none" w:sz="0" w:space="0" w:color="auto"/>
              </w:divBdr>
              <w:divsChild>
                <w:div w:id="941111552">
                  <w:marLeft w:val="0"/>
                  <w:marRight w:val="0"/>
                  <w:marTop w:val="0"/>
                  <w:marBottom w:val="0"/>
                  <w:divBdr>
                    <w:top w:val="none" w:sz="0" w:space="0" w:color="auto"/>
                    <w:left w:val="none" w:sz="0" w:space="0" w:color="auto"/>
                    <w:bottom w:val="none" w:sz="0" w:space="0" w:color="auto"/>
                    <w:right w:val="none" w:sz="0" w:space="0" w:color="auto"/>
                  </w:divBdr>
                  <w:divsChild>
                    <w:div w:id="798425647">
                      <w:marLeft w:val="0"/>
                      <w:marRight w:val="0"/>
                      <w:marTop w:val="0"/>
                      <w:marBottom w:val="0"/>
                      <w:divBdr>
                        <w:top w:val="none" w:sz="0" w:space="0" w:color="auto"/>
                        <w:left w:val="none" w:sz="0" w:space="0" w:color="auto"/>
                        <w:bottom w:val="none" w:sz="0" w:space="0" w:color="auto"/>
                        <w:right w:val="none" w:sz="0" w:space="0" w:color="auto"/>
                      </w:divBdr>
                    </w:div>
                    <w:div w:id="100613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772802">
          <w:marLeft w:val="0"/>
          <w:marRight w:val="0"/>
          <w:marTop w:val="0"/>
          <w:marBottom w:val="0"/>
          <w:divBdr>
            <w:top w:val="none" w:sz="0" w:space="0" w:color="auto"/>
            <w:left w:val="none" w:sz="0" w:space="0" w:color="auto"/>
            <w:bottom w:val="none" w:sz="0" w:space="0" w:color="auto"/>
            <w:right w:val="none" w:sz="0" w:space="0" w:color="auto"/>
          </w:divBdr>
          <w:divsChild>
            <w:div w:id="187734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355028">
      <w:bodyDiv w:val="1"/>
      <w:marLeft w:val="0"/>
      <w:marRight w:val="0"/>
      <w:marTop w:val="0"/>
      <w:marBottom w:val="0"/>
      <w:divBdr>
        <w:top w:val="none" w:sz="0" w:space="0" w:color="auto"/>
        <w:left w:val="none" w:sz="0" w:space="0" w:color="auto"/>
        <w:bottom w:val="none" w:sz="0" w:space="0" w:color="auto"/>
        <w:right w:val="none" w:sz="0" w:space="0" w:color="auto"/>
      </w:divBdr>
    </w:div>
    <w:div w:id="1797603065">
      <w:bodyDiv w:val="1"/>
      <w:marLeft w:val="0"/>
      <w:marRight w:val="0"/>
      <w:marTop w:val="0"/>
      <w:marBottom w:val="0"/>
      <w:divBdr>
        <w:top w:val="none" w:sz="0" w:space="0" w:color="auto"/>
        <w:left w:val="none" w:sz="0" w:space="0" w:color="auto"/>
        <w:bottom w:val="none" w:sz="0" w:space="0" w:color="auto"/>
        <w:right w:val="none" w:sz="0" w:space="0" w:color="auto"/>
      </w:divBdr>
      <w:divsChild>
        <w:div w:id="293289731">
          <w:marLeft w:val="0"/>
          <w:marRight w:val="0"/>
          <w:marTop w:val="0"/>
          <w:marBottom w:val="0"/>
          <w:divBdr>
            <w:top w:val="none" w:sz="0" w:space="0" w:color="auto"/>
            <w:left w:val="none" w:sz="0" w:space="0" w:color="auto"/>
            <w:bottom w:val="none" w:sz="0" w:space="0" w:color="auto"/>
            <w:right w:val="none" w:sz="0" w:space="0" w:color="auto"/>
          </w:divBdr>
          <w:divsChild>
            <w:div w:id="1010990767">
              <w:marLeft w:val="0"/>
              <w:marRight w:val="0"/>
              <w:marTop w:val="0"/>
              <w:marBottom w:val="0"/>
              <w:divBdr>
                <w:top w:val="none" w:sz="0" w:space="0" w:color="auto"/>
                <w:left w:val="none" w:sz="0" w:space="0" w:color="auto"/>
                <w:bottom w:val="none" w:sz="0" w:space="0" w:color="auto"/>
                <w:right w:val="none" w:sz="0" w:space="0" w:color="auto"/>
              </w:divBdr>
            </w:div>
            <w:div w:id="1035273296">
              <w:marLeft w:val="0"/>
              <w:marRight w:val="0"/>
              <w:marTop w:val="0"/>
              <w:marBottom w:val="0"/>
              <w:divBdr>
                <w:top w:val="none" w:sz="0" w:space="0" w:color="auto"/>
                <w:left w:val="none" w:sz="0" w:space="0" w:color="auto"/>
                <w:bottom w:val="none" w:sz="0" w:space="0" w:color="auto"/>
                <w:right w:val="none" w:sz="0" w:space="0" w:color="auto"/>
              </w:divBdr>
            </w:div>
            <w:div w:id="1215385516">
              <w:marLeft w:val="0"/>
              <w:marRight w:val="0"/>
              <w:marTop w:val="0"/>
              <w:marBottom w:val="0"/>
              <w:divBdr>
                <w:top w:val="none" w:sz="0" w:space="0" w:color="auto"/>
                <w:left w:val="none" w:sz="0" w:space="0" w:color="auto"/>
                <w:bottom w:val="none" w:sz="0" w:space="0" w:color="auto"/>
                <w:right w:val="none" w:sz="0" w:space="0" w:color="auto"/>
              </w:divBdr>
              <w:divsChild>
                <w:div w:id="664941590">
                  <w:marLeft w:val="0"/>
                  <w:marRight w:val="0"/>
                  <w:marTop w:val="0"/>
                  <w:marBottom w:val="0"/>
                  <w:divBdr>
                    <w:top w:val="none" w:sz="0" w:space="0" w:color="auto"/>
                    <w:left w:val="none" w:sz="0" w:space="0" w:color="auto"/>
                    <w:bottom w:val="none" w:sz="0" w:space="0" w:color="auto"/>
                    <w:right w:val="none" w:sz="0" w:space="0" w:color="auto"/>
                  </w:divBdr>
                  <w:divsChild>
                    <w:div w:id="73014702">
                      <w:marLeft w:val="0"/>
                      <w:marRight w:val="0"/>
                      <w:marTop w:val="0"/>
                      <w:marBottom w:val="0"/>
                      <w:divBdr>
                        <w:top w:val="none" w:sz="0" w:space="0" w:color="auto"/>
                        <w:left w:val="none" w:sz="0" w:space="0" w:color="auto"/>
                        <w:bottom w:val="none" w:sz="0" w:space="0" w:color="auto"/>
                        <w:right w:val="none" w:sz="0" w:space="0" w:color="auto"/>
                      </w:divBdr>
                    </w:div>
                    <w:div w:id="202031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981589">
          <w:marLeft w:val="0"/>
          <w:marRight w:val="0"/>
          <w:marTop w:val="0"/>
          <w:marBottom w:val="0"/>
          <w:divBdr>
            <w:top w:val="none" w:sz="0" w:space="0" w:color="auto"/>
            <w:left w:val="none" w:sz="0" w:space="0" w:color="auto"/>
            <w:bottom w:val="none" w:sz="0" w:space="0" w:color="auto"/>
            <w:right w:val="none" w:sz="0" w:space="0" w:color="auto"/>
          </w:divBdr>
          <w:divsChild>
            <w:div w:id="165991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15956">
      <w:bodyDiv w:val="1"/>
      <w:marLeft w:val="0"/>
      <w:marRight w:val="0"/>
      <w:marTop w:val="0"/>
      <w:marBottom w:val="0"/>
      <w:divBdr>
        <w:top w:val="none" w:sz="0" w:space="0" w:color="auto"/>
        <w:left w:val="none" w:sz="0" w:space="0" w:color="auto"/>
        <w:bottom w:val="none" w:sz="0" w:space="0" w:color="auto"/>
        <w:right w:val="none" w:sz="0" w:space="0" w:color="auto"/>
      </w:divBdr>
    </w:div>
    <w:div w:id="1991596972">
      <w:bodyDiv w:val="1"/>
      <w:marLeft w:val="0"/>
      <w:marRight w:val="0"/>
      <w:marTop w:val="0"/>
      <w:marBottom w:val="0"/>
      <w:divBdr>
        <w:top w:val="none" w:sz="0" w:space="0" w:color="auto"/>
        <w:left w:val="none" w:sz="0" w:space="0" w:color="auto"/>
        <w:bottom w:val="none" w:sz="0" w:space="0" w:color="auto"/>
        <w:right w:val="none" w:sz="0" w:space="0" w:color="auto"/>
      </w:divBdr>
    </w:div>
    <w:div w:id="1993481462">
      <w:bodyDiv w:val="1"/>
      <w:marLeft w:val="0"/>
      <w:marRight w:val="0"/>
      <w:marTop w:val="0"/>
      <w:marBottom w:val="0"/>
      <w:divBdr>
        <w:top w:val="none" w:sz="0" w:space="0" w:color="auto"/>
        <w:left w:val="none" w:sz="0" w:space="0" w:color="auto"/>
        <w:bottom w:val="none" w:sz="0" w:space="0" w:color="auto"/>
        <w:right w:val="none" w:sz="0" w:space="0" w:color="auto"/>
      </w:divBdr>
    </w:div>
    <w:div w:id="2055497500">
      <w:bodyDiv w:val="1"/>
      <w:marLeft w:val="0"/>
      <w:marRight w:val="0"/>
      <w:marTop w:val="0"/>
      <w:marBottom w:val="0"/>
      <w:divBdr>
        <w:top w:val="none" w:sz="0" w:space="0" w:color="auto"/>
        <w:left w:val="none" w:sz="0" w:space="0" w:color="auto"/>
        <w:bottom w:val="none" w:sz="0" w:space="0" w:color="auto"/>
        <w:right w:val="none" w:sz="0" w:space="0" w:color="auto"/>
      </w:divBdr>
      <w:divsChild>
        <w:div w:id="441808876">
          <w:marLeft w:val="0"/>
          <w:marRight w:val="0"/>
          <w:marTop w:val="0"/>
          <w:marBottom w:val="0"/>
          <w:divBdr>
            <w:top w:val="none" w:sz="0" w:space="0" w:color="auto"/>
            <w:left w:val="none" w:sz="0" w:space="0" w:color="auto"/>
            <w:bottom w:val="none" w:sz="0" w:space="0" w:color="auto"/>
            <w:right w:val="none" w:sz="0" w:space="0" w:color="auto"/>
          </w:divBdr>
          <w:divsChild>
            <w:div w:id="344750479">
              <w:marLeft w:val="0"/>
              <w:marRight w:val="0"/>
              <w:marTop w:val="0"/>
              <w:marBottom w:val="0"/>
              <w:divBdr>
                <w:top w:val="none" w:sz="0" w:space="0" w:color="auto"/>
                <w:left w:val="none" w:sz="0" w:space="0" w:color="auto"/>
                <w:bottom w:val="none" w:sz="0" w:space="0" w:color="auto"/>
                <w:right w:val="none" w:sz="0" w:space="0" w:color="auto"/>
              </w:divBdr>
            </w:div>
          </w:divsChild>
        </w:div>
        <w:div w:id="1164248304">
          <w:marLeft w:val="0"/>
          <w:marRight w:val="0"/>
          <w:marTop w:val="0"/>
          <w:marBottom w:val="0"/>
          <w:divBdr>
            <w:top w:val="none" w:sz="0" w:space="0" w:color="auto"/>
            <w:left w:val="none" w:sz="0" w:space="0" w:color="auto"/>
            <w:bottom w:val="none" w:sz="0" w:space="0" w:color="auto"/>
            <w:right w:val="none" w:sz="0" w:space="0" w:color="auto"/>
          </w:divBdr>
          <w:divsChild>
            <w:div w:id="714357129">
              <w:marLeft w:val="0"/>
              <w:marRight w:val="0"/>
              <w:marTop w:val="0"/>
              <w:marBottom w:val="0"/>
              <w:divBdr>
                <w:top w:val="none" w:sz="0" w:space="0" w:color="auto"/>
                <w:left w:val="none" w:sz="0" w:space="0" w:color="auto"/>
                <w:bottom w:val="none" w:sz="0" w:space="0" w:color="auto"/>
                <w:right w:val="none" w:sz="0" w:space="0" w:color="auto"/>
              </w:divBdr>
              <w:divsChild>
                <w:div w:id="335689780">
                  <w:marLeft w:val="0"/>
                  <w:marRight w:val="0"/>
                  <w:marTop w:val="0"/>
                  <w:marBottom w:val="0"/>
                  <w:divBdr>
                    <w:top w:val="none" w:sz="0" w:space="0" w:color="auto"/>
                    <w:left w:val="none" w:sz="0" w:space="0" w:color="auto"/>
                    <w:bottom w:val="none" w:sz="0" w:space="0" w:color="auto"/>
                    <w:right w:val="none" w:sz="0" w:space="0" w:color="auto"/>
                  </w:divBdr>
                  <w:divsChild>
                    <w:div w:id="219950817">
                      <w:marLeft w:val="0"/>
                      <w:marRight w:val="0"/>
                      <w:marTop w:val="0"/>
                      <w:marBottom w:val="0"/>
                      <w:divBdr>
                        <w:top w:val="none" w:sz="0" w:space="0" w:color="auto"/>
                        <w:left w:val="none" w:sz="0" w:space="0" w:color="auto"/>
                        <w:bottom w:val="none" w:sz="0" w:space="0" w:color="auto"/>
                        <w:right w:val="none" w:sz="0" w:space="0" w:color="auto"/>
                      </w:divBdr>
                    </w:div>
                    <w:div w:id="124525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918984">
              <w:marLeft w:val="0"/>
              <w:marRight w:val="0"/>
              <w:marTop w:val="0"/>
              <w:marBottom w:val="0"/>
              <w:divBdr>
                <w:top w:val="none" w:sz="0" w:space="0" w:color="auto"/>
                <w:left w:val="none" w:sz="0" w:space="0" w:color="auto"/>
                <w:bottom w:val="none" w:sz="0" w:space="0" w:color="auto"/>
                <w:right w:val="none" w:sz="0" w:space="0" w:color="auto"/>
              </w:divBdr>
            </w:div>
            <w:div w:id="212114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microsoft.com/office/2011/relationships/people" Target="peop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moretti\AppData\Local\Temp\Temp1_CPqD_ptec_generica_port.zip\CPqD_ptec_generica_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09682D-C788-49AA-9815-485C88890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CPqD_ptec_generica_port</Template>
  <TotalTime>23297</TotalTime>
  <Pages>15</Pages>
  <Words>2628</Words>
  <Characters>14196</Characters>
  <Application>Microsoft Office Word</Application>
  <DocSecurity>0</DocSecurity>
  <Lines>118</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PD.70.500.001.003</vt:lpstr>
      <vt:lpstr>PD.70.500.001.003</vt:lpstr>
    </vt:vector>
  </TitlesOfParts>
  <Company/>
  <LinksUpToDate>false</LinksUpToDate>
  <CharactersWithSpaces>16791</CharactersWithSpaces>
  <SharedDoc>false</SharedDoc>
  <HLinks>
    <vt:vector size="126" baseType="variant">
      <vt:variant>
        <vt:i4>1179703</vt:i4>
      </vt:variant>
      <vt:variant>
        <vt:i4>125</vt:i4>
      </vt:variant>
      <vt:variant>
        <vt:i4>0</vt:i4>
      </vt:variant>
      <vt:variant>
        <vt:i4>5</vt:i4>
      </vt:variant>
      <vt:variant>
        <vt:lpwstr/>
      </vt:variant>
      <vt:variant>
        <vt:lpwstr>_Toc359485512</vt:lpwstr>
      </vt:variant>
      <vt:variant>
        <vt:i4>1179703</vt:i4>
      </vt:variant>
      <vt:variant>
        <vt:i4>119</vt:i4>
      </vt:variant>
      <vt:variant>
        <vt:i4>0</vt:i4>
      </vt:variant>
      <vt:variant>
        <vt:i4>5</vt:i4>
      </vt:variant>
      <vt:variant>
        <vt:lpwstr/>
      </vt:variant>
      <vt:variant>
        <vt:lpwstr>_Toc359485511</vt:lpwstr>
      </vt:variant>
      <vt:variant>
        <vt:i4>1179703</vt:i4>
      </vt:variant>
      <vt:variant>
        <vt:i4>113</vt:i4>
      </vt:variant>
      <vt:variant>
        <vt:i4>0</vt:i4>
      </vt:variant>
      <vt:variant>
        <vt:i4>5</vt:i4>
      </vt:variant>
      <vt:variant>
        <vt:lpwstr/>
      </vt:variant>
      <vt:variant>
        <vt:lpwstr>_Toc359485510</vt:lpwstr>
      </vt:variant>
      <vt:variant>
        <vt:i4>1245239</vt:i4>
      </vt:variant>
      <vt:variant>
        <vt:i4>107</vt:i4>
      </vt:variant>
      <vt:variant>
        <vt:i4>0</vt:i4>
      </vt:variant>
      <vt:variant>
        <vt:i4>5</vt:i4>
      </vt:variant>
      <vt:variant>
        <vt:lpwstr/>
      </vt:variant>
      <vt:variant>
        <vt:lpwstr>_Toc359485509</vt:lpwstr>
      </vt:variant>
      <vt:variant>
        <vt:i4>1245239</vt:i4>
      </vt:variant>
      <vt:variant>
        <vt:i4>101</vt:i4>
      </vt:variant>
      <vt:variant>
        <vt:i4>0</vt:i4>
      </vt:variant>
      <vt:variant>
        <vt:i4>5</vt:i4>
      </vt:variant>
      <vt:variant>
        <vt:lpwstr/>
      </vt:variant>
      <vt:variant>
        <vt:lpwstr>_Toc359485508</vt:lpwstr>
      </vt:variant>
      <vt:variant>
        <vt:i4>1245239</vt:i4>
      </vt:variant>
      <vt:variant>
        <vt:i4>95</vt:i4>
      </vt:variant>
      <vt:variant>
        <vt:i4>0</vt:i4>
      </vt:variant>
      <vt:variant>
        <vt:i4>5</vt:i4>
      </vt:variant>
      <vt:variant>
        <vt:lpwstr/>
      </vt:variant>
      <vt:variant>
        <vt:lpwstr>_Toc359485507</vt:lpwstr>
      </vt:variant>
      <vt:variant>
        <vt:i4>1245239</vt:i4>
      </vt:variant>
      <vt:variant>
        <vt:i4>89</vt:i4>
      </vt:variant>
      <vt:variant>
        <vt:i4>0</vt:i4>
      </vt:variant>
      <vt:variant>
        <vt:i4>5</vt:i4>
      </vt:variant>
      <vt:variant>
        <vt:lpwstr/>
      </vt:variant>
      <vt:variant>
        <vt:lpwstr>_Toc359485506</vt:lpwstr>
      </vt:variant>
      <vt:variant>
        <vt:i4>1245239</vt:i4>
      </vt:variant>
      <vt:variant>
        <vt:i4>83</vt:i4>
      </vt:variant>
      <vt:variant>
        <vt:i4>0</vt:i4>
      </vt:variant>
      <vt:variant>
        <vt:i4>5</vt:i4>
      </vt:variant>
      <vt:variant>
        <vt:lpwstr/>
      </vt:variant>
      <vt:variant>
        <vt:lpwstr>_Toc359485505</vt:lpwstr>
      </vt:variant>
      <vt:variant>
        <vt:i4>1245239</vt:i4>
      </vt:variant>
      <vt:variant>
        <vt:i4>77</vt:i4>
      </vt:variant>
      <vt:variant>
        <vt:i4>0</vt:i4>
      </vt:variant>
      <vt:variant>
        <vt:i4>5</vt:i4>
      </vt:variant>
      <vt:variant>
        <vt:lpwstr/>
      </vt:variant>
      <vt:variant>
        <vt:lpwstr>_Toc359485504</vt:lpwstr>
      </vt:variant>
      <vt:variant>
        <vt:i4>1245239</vt:i4>
      </vt:variant>
      <vt:variant>
        <vt:i4>71</vt:i4>
      </vt:variant>
      <vt:variant>
        <vt:i4>0</vt:i4>
      </vt:variant>
      <vt:variant>
        <vt:i4>5</vt:i4>
      </vt:variant>
      <vt:variant>
        <vt:lpwstr/>
      </vt:variant>
      <vt:variant>
        <vt:lpwstr>_Toc359485503</vt:lpwstr>
      </vt:variant>
      <vt:variant>
        <vt:i4>1245239</vt:i4>
      </vt:variant>
      <vt:variant>
        <vt:i4>65</vt:i4>
      </vt:variant>
      <vt:variant>
        <vt:i4>0</vt:i4>
      </vt:variant>
      <vt:variant>
        <vt:i4>5</vt:i4>
      </vt:variant>
      <vt:variant>
        <vt:lpwstr/>
      </vt:variant>
      <vt:variant>
        <vt:lpwstr>_Toc359485502</vt:lpwstr>
      </vt:variant>
      <vt:variant>
        <vt:i4>1245239</vt:i4>
      </vt:variant>
      <vt:variant>
        <vt:i4>59</vt:i4>
      </vt:variant>
      <vt:variant>
        <vt:i4>0</vt:i4>
      </vt:variant>
      <vt:variant>
        <vt:i4>5</vt:i4>
      </vt:variant>
      <vt:variant>
        <vt:lpwstr/>
      </vt:variant>
      <vt:variant>
        <vt:lpwstr>_Toc359485501</vt:lpwstr>
      </vt:variant>
      <vt:variant>
        <vt:i4>1245239</vt:i4>
      </vt:variant>
      <vt:variant>
        <vt:i4>53</vt:i4>
      </vt:variant>
      <vt:variant>
        <vt:i4>0</vt:i4>
      </vt:variant>
      <vt:variant>
        <vt:i4>5</vt:i4>
      </vt:variant>
      <vt:variant>
        <vt:lpwstr/>
      </vt:variant>
      <vt:variant>
        <vt:lpwstr>_Toc359485500</vt:lpwstr>
      </vt:variant>
      <vt:variant>
        <vt:i4>1703990</vt:i4>
      </vt:variant>
      <vt:variant>
        <vt:i4>47</vt:i4>
      </vt:variant>
      <vt:variant>
        <vt:i4>0</vt:i4>
      </vt:variant>
      <vt:variant>
        <vt:i4>5</vt:i4>
      </vt:variant>
      <vt:variant>
        <vt:lpwstr/>
      </vt:variant>
      <vt:variant>
        <vt:lpwstr>_Toc359485499</vt:lpwstr>
      </vt:variant>
      <vt:variant>
        <vt:i4>1703990</vt:i4>
      </vt:variant>
      <vt:variant>
        <vt:i4>41</vt:i4>
      </vt:variant>
      <vt:variant>
        <vt:i4>0</vt:i4>
      </vt:variant>
      <vt:variant>
        <vt:i4>5</vt:i4>
      </vt:variant>
      <vt:variant>
        <vt:lpwstr/>
      </vt:variant>
      <vt:variant>
        <vt:lpwstr>_Toc359485498</vt:lpwstr>
      </vt:variant>
      <vt:variant>
        <vt:i4>1703990</vt:i4>
      </vt:variant>
      <vt:variant>
        <vt:i4>35</vt:i4>
      </vt:variant>
      <vt:variant>
        <vt:i4>0</vt:i4>
      </vt:variant>
      <vt:variant>
        <vt:i4>5</vt:i4>
      </vt:variant>
      <vt:variant>
        <vt:lpwstr/>
      </vt:variant>
      <vt:variant>
        <vt:lpwstr>_Toc359485497</vt:lpwstr>
      </vt:variant>
      <vt:variant>
        <vt:i4>1703990</vt:i4>
      </vt:variant>
      <vt:variant>
        <vt:i4>29</vt:i4>
      </vt:variant>
      <vt:variant>
        <vt:i4>0</vt:i4>
      </vt:variant>
      <vt:variant>
        <vt:i4>5</vt:i4>
      </vt:variant>
      <vt:variant>
        <vt:lpwstr/>
      </vt:variant>
      <vt:variant>
        <vt:lpwstr>_Toc359485496</vt:lpwstr>
      </vt:variant>
      <vt:variant>
        <vt:i4>1703990</vt:i4>
      </vt:variant>
      <vt:variant>
        <vt:i4>23</vt:i4>
      </vt:variant>
      <vt:variant>
        <vt:i4>0</vt:i4>
      </vt:variant>
      <vt:variant>
        <vt:i4>5</vt:i4>
      </vt:variant>
      <vt:variant>
        <vt:lpwstr/>
      </vt:variant>
      <vt:variant>
        <vt:lpwstr>_Toc359485495</vt:lpwstr>
      </vt:variant>
      <vt:variant>
        <vt:i4>1703990</vt:i4>
      </vt:variant>
      <vt:variant>
        <vt:i4>17</vt:i4>
      </vt:variant>
      <vt:variant>
        <vt:i4>0</vt:i4>
      </vt:variant>
      <vt:variant>
        <vt:i4>5</vt:i4>
      </vt:variant>
      <vt:variant>
        <vt:lpwstr/>
      </vt:variant>
      <vt:variant>
        <vt:lpwstr>_Toc359485494</vt:lpwstr>
      </vt:variant>
      <vt:variant>
        <vt:i4>1703990</vt:i4>
      </vt:variant>
      <vt:variant>
        <vt:i4>11</vt:i4>
      </vt:variant>
      <vt:variant>
        <vt:i4>0</vt:i4>
      </vt:variant>
      <vt:variant>
        <vt:i4>5</vt:i4>
      </vt:variant>
      <vt:variant>
        <vt:lpwstr/>
      </vt:variant>
      <vt:variant>
        <vt:lpwstr>_Toc359485493</vt:lpwstr>
      </vt:variant>
      <vt:variant>
        <vt:i4>1703990</vt:i4>
      </vt:variant>
      <vt:variant>
        <vt:i4>5</vt:i4>
      </vt:variant>
      <vt:variant>
        <vt:i4>0</vt:i4>
      </vt:variant>
      <vt:variant>
        <vt:i4>5</vt:i4>
      </vt:variant>
      <vt:variant>
        <vt:lpwstr/>
      </vt:variant>
      <vt:variant>
        <vt:lpwstr>_Toc359485492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PD.70.500.001.003</dc:title>
  <dc:subject/>
  <dc:creator>Cleber Moretti</dc:creator>
  <cp:keywords/>
  <cp:lastModifiedBy>Leonardo Tomazine</cp:lastModifiedBy>
  <cp:revision>55</cp:revision>
  <cp:lastPrinted>2017-01-25T10:58:00Z</cp:lastPrinted>
  <dcterms:created xsi:type="dcterms:W3CDTF">2016-08-30T13:53:00Z</dcterms:created>
  <dcterms:modified xsi:type="dcterms:W3CDTF">2017-01-25T11:03:00Z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Modelo">
    <vt:lpwstr>94</vt:lpwstr>
  </property>
  <property fmtid="{D5CDD505-2E9C-101B-9397-08002B2CF9AE}" pid="3" name="Ass_Titulo">
    <vt:lpwstr>Nome da proposta</vt:lpwstr>
  </property>
  <property fmtid="{D5CDD505-2E9C-101B-9397-08002B2CF9AE}" pid="4" name="Ass_Produto">
    <vt:lpwstr>Produto ou serviço</vt:lpwstr>
  </property>
  <property fmtid="{D5CDD505-2E9C-101B-9397-08002B2CF9AE}" pid="5" name="Ass_Numero">
    <vt:lpwstr>XXXXX/Ano</vt:lpwstr>
  </property>
  <property fmtid="{D5CDD505-2E9C-101B-9397-08002B2CF9AE}" pid="6" name="Ass_Data">
    <vt:lpwstr>dd/mm/aaaa</vt:lpwstr>
  </property>
  <property fmtid="{D5CDD505-2E9C-101B-9397-08002B2CF9AE}" pid="7" name="Ass_Ver">
    <vt:lpwstr>A</vt:lpwstr>
  </property>
  <property fmtid="{D5CDD505-2E9C-101B-9397-08002B2CF9AE}" pid="8" name="Ass_CLINom">
    <vt:lpwstr>Empresa-Cliente</vt:lpwstr>
  </property>
  <property fmtid="{D5CDD505-2E9C-101B-9397-08002B2CF9AE}" pid="9" name="Ass_CLIEnd">
    <vt:lpwstr>Endereço da empresa-cliente</vt:lpwstr>
  </property>
  <property fmtid="{D5CDD505-2E9C-101B-9397-08002B2CF9AE}" pid="10" name="Ass_CLICidade">
    <vt:lpwstr>Nome da cidade</vt:lpwstr>
  </property>
  <property fmtid="{D5CDD505-2E9C-101B-9397-08002B2CF9AE}" pid="11" name="Ass_CLIEst">
    <vt:lpwstr>Nome do estado</vt:lpwstr>
  </property>
  <property fmtid="{D5CDD505-2E9C-101B-9397-08002B2CF9AE}" pid="12" name="Ass_CLITel">
    <vt:lpwstr>+55 XX XXXXXX</vt:lpwstr>
  </property>
  <property fmtid="{D5CDD505-2E9C-101B-9397-08002B2CF9AE}" pid="13" name="Ass_CLIFax">
    <vt:lpwstr>+55 XX XXXXXX</vt:lpwstr>
  </property>
  <property fmtid="{D5CDD505-2E9C-101B-9397-08002B2CF9AE}" pid="14" name="Ass_CLIMail">
    <vt:lpwstr>nome@</vt:lpwstr>
  </property>
  <property fmtid="{D5CDD505-2E9C-101B-9397-08002B2CF9AE}" pid="15" name="Ass_CLIData">
    <vt:lpwstr>Campinas, dia de mês de 2010</vt:lpwstr>
  </property>
  <property fmtid="{D5CDD505-2E9C-101B-9397-08002B2CF9AE}" pid="16" name="Ass_GTNom">
    <vt:lpwstr>Nome do Arquiteto/Engenheiro de Soluções</vt:lpwstr>
  </property>
  <property fmtid="{D5CDD505-2E9C-101B-9397-08002B2CF9AE}" pid="17" name="Ass_GTFun">
    <vt:lpwstr>Inserir o cargo</vt:lpwstr>
  </property>
  <property fmtid="{D5CDD505-2E9C-101B-9397-08002B2CF9AE}" pid="18" name="Ass_GTTel">
    <vt:lpwstr>XXXX</vt:lpwstr>
  </property>
  <property fmtid="{D5CDD505-2E9C-101B-9397-08002B2CF9AE}" pid="19" name="Ass_GTFax">
    <vt:lpwstr>XXXX</vt:lpwstr>
  </property>
  <property fmtid="{D5CDD505-2E9C-101B-9397-08002B2CF9AE}" pid="20" name="Ass_GTMail">
    <vt:lpwstr>arquiteto_engenheiro@cpqd.com.br</vt:lpwstr>
  </property>
  <property fmtid="{D5CDD505-2E9C-101B-9397-08002B2CF9AE}" pid="21" name="Ass_GNNom">
    <vt:lpwstr>Nome do Gerente de Conta/Mercado</vt:lpwstr>
  </property>
  <property fmtid="{D5CDD505-2E9C-101B-9397-08002B2CF9AE}" pid="22" name="Ass_GNFun">
    <vt:lpwstr>Gerente de Conta/Mercado</vt:lpwstr>
  </property>
  <property fmtid="{D5CDD505-2E9C-101B-9397-08002B2CF9AE}" pid="23" name="Ass_GNTel">
    <vt:lpwstr>YYYY</vt:lpwstr>
  </property>
  <property fmtid="{D5CDD505-2E9C-101B-9397-08002B2CF9AE}" pid="24" name="Ass_GNFax">
    <vt:lpwstr>YYYY</vt:lpwstr>
  </property>
  <property fmtid="{D5CDD505-2E9C-101B-9397-08002B2CF9AE}" pid="25" name="Ass_GNMail">
    <vt:lpwstr>gerente_conta_mercado@cpqd.com.br</vt:lpwstr>
  </property>
  <property fmtid="{D5CDD505-2E9C-101B-9397-08002B2CF9AE}" pid="26" name="Ass_ARNom">
    <vt:lpwstr>Diretoria de Negócios e Soluções de Mercado – DNSM</vt:lpwstr>
  </property>
  <property fmtid="{D5CDD505-2E9C-101B-9397-08002B2CF9AE}" pid="27" name="Ass_ARTel">
    <vt:lpwstr>XXXX</vt:lpwstr>
  </property>
  <property fmtid="{D5CDD505-2E9C-101B-9397-08002B2CF9AE}" pid="28" name="Ass_ARFax">
    <vt:lpwstr>7299/6776</vt:lpwstr>
  </property>
  <property fmtid="{D5CDD505-2E9C-101B-9397-08002B2CF9AE}" pid="29" name="Ass_AREnd">
    <vt:lpwstr>Rod. Campinas–Mogi-Mirim, km 118,5 (acesso pela R. Dr. Ricardo Benetton Martins)   SP340 – CEP 13086-902 – Campinas – SP</vt:lpwstr>
  </property>
  <property fmtid="{D5CDD505-2E9C-101B-9397-08002B2CF9AE}" pid="30" name="Ass_ARNomen">
    <vt:lpwstr>CPqD – Todos os direitos reservados.</vt:lpwstr>
  </property>
  <property fmtid="{D5CDD505-2E9C-101B-9397-08002B2CF9AE}" pid="31" name="Ass_ARAssina">
    <vt:lpwstr>Inserir o nome do diretor ou do gerente de conta/mercado</vt:lpwstr>
  </property>
  <property fmtid="{D5CDD505-2E9C-101B-9397-08002B2CF9AE}" pid="32" name="Ass_ARFun">
    <vt:lpwstr>Inserir o cargo de quem assina</vt:lpwstr>
  </property>
  <property fmtid="{D5CDD505-2E9C-101B-9397-08002B2CF9AE}" pid="33" name="Ass_ARMail">
    <vt:lpwstr>quem_assina@cpqd.com.br</vt:lpwstr>
  </property>
  <property fmtid="{D5CDD505-2E9C-101B-9397-08002B2CF9AE}" pid="34" name="Ass_Elaborador">
    <vt:lpwstr>Inserir o nome do elaborador da proposta</vt:lpwstr>
  </property>
</Properties>
</file>